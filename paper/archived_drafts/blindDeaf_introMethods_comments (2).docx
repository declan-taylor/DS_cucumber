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A6B30" w:rsidRDefault="00B645B7">
      <w:pPr>
        <w:spacing w:line="480" w:lineRule="auto"/>
        <w:jc w:val="center"/>
        <w:rPr>
          <w:b/>
        </w:rPr>
      </w:pPr>
      <w:r>
        <w:rPr>
          <w:b/>
        </w:rPr>
        <w:t>The effect of a simulated marine heat wave on giant California sea cucumbers (</w:t>
      </w:r>
      <w:r>
        <w:rPr>
          <w:b/>
          <w:i/>
        </w:rPr>
        <w:t xml:space="preserve">Parastichopus </w:t>
      </w:r>
      <w:sdt>
        <w:sdtPr>
          <w:tag w:val="goog_rdk_0"/>
          <w:id w:val="-1122996177"/>
        </w:sdtPr>
        <w:sdtEndPr/>
        <w:sdtContent>
          <w:r w:rsidRPr="000D29F9">
            <w:rPr>
              <w:b/>
              <w:i/>
              <w:rPrChange w:id="0" w:author="Author">
                <w:rPr>
                  <w:b/>
                </w:rPr>
              </w:rPrChange>
            </w:rPr>
            <w:t>californicus</w:t>
          </w:r>
        </w:sdtContent>
      </w:sdt>
      <w:r>
        <w:rPr>
          <w:b/>
        </w:rPr>
        <w:t>)</w:t>
      </w:r>
    </w:p>
    <w:p w14:paraId="00000002" w14:textId="77777777" w:rsidR="00CA6B30" w:rsidRDefault="00B645B7">
      <w:pPr>
        <w:spacing w:line="480" w:lineRule="auto"/>
        <w:jc w:val="center"/>
      </w:pPr>
      <w:r>
        <w:t>Introduction and Methods, 29 October 2021</w:t>
      </w:r>
    </w:p>
    <w:p w14:paraId="00000003" w14:textId="77777777" w:rsidR="00CA6B30" w:rsidRDefault="00B645B7">
      <w:pPr>
        <w:spacing w:line="480" w:lineRule="auto"/>
        <w:jc w:val="center"/>
      </w:pPr>
      <w:r>
        <w:t>Jonathan Farr and Declan Taylor</w:t>
      </w:r>
    </w:p>
    <w:p w14:paraId="00000004" w14:textId="77777777" w:rsidR="00CA6B30" w:rsidRDefault="00B645B7">
      <w:pPr>
        <w:spacing w:line="480" w:lineRule="auto"/>
        <w:jc w:val="center"/>
      </w:pPr>
      <w:r>
        <w:t>BMSC Directed Studies</w:t>
      </w:r>
    </w:p>
    <w:p w14:paraId="00000005" w14:textId="77777777" w:rsidR="00CA6B30" w:rsidRDefault="00B645B7">
      <w:pPr>
        <w:spacing w:line="480" w:lineRule="auto"/>
        <w:rPr>
          <w:b/>
        </w:rPr>
      </w:pPr>
      <w:sdt>
        <w:sdtPr>
          <w:tag w:val="goog_rdk_1"/>
          <w:id w:val="309524280"/>
        </w:sdtPr>
        <w:sdtEndPr/>
        <w:sdtContent>
          <w:commentRangeStart w:id="1"/>
        </w:sdtContent>
      </w:sdt>
      <w:r>
        <w:rPr>
          <w:b/>
        </w:rPr>
        <w:t>Introduction</w:t>
      </w:r>
      <w:commentRangeEnd w:id="1"/>
      <w:r>
        <w:commentReference w:id="1"/>
      </w:r>
      <w:r>
        <w:rPr>
          <w:b/>
        </w:rPr>
        <w:t>:</w:t>
      </w:r>
    </w:p>
    <w:sdt>
      <w:sdtPr>
        <w:tag w:val="goog_rdk_8"/>
        <w:id w:val="-2084820259"/>
      </w:sdtPr>
      <w:sdtEndPr/>
      <w:sdtContent>
        <w:p w14:paraId="00000006" w14:textId="77777777" w:rsidR="00CA6B30" w:rsidRDefault="00B645B7">
          <w:pPr>
            <w:spacing w:after="288" w:line="480" w:lineRule="auto"/>
            <w:ind w:firstLine="720"/>
            <w:rPr>
              <w:del w:id="2" w:author="Author"/>
            </w:rPr>
          </w:pPr>
          <w:sdt>
            <w:sdtPr>
              <w:tag w:val="goog_rdk_3"/>
              <w:id w:val="642695603"/>
            </w:sdtPr>
            <w:sdtEndPr/>
            <w:sdtContent>
              <w:sdt>
                <w:sdtPr>
                  <w:tag w:val="goog_rdk_4"/>
                  <w:id w:val="2079327168"/>
                </w:sdtPr>
                <w:sdtEndPr/>
                <w:sdtContent>
                  <w:commentRangeStart w:id="3"/>
                </w:sdtContent>
              </w:sdt>
              <w:del w:id="4" w:author="Author">
                <w:r>
                  <w:delText>Over the past two centuries, unchecked human development and greenhouse gas emissions have profoundly impacted the biosphere and the climate (Steffen et al., 2018; Walther et al., 2002). One effect of this is a rising frequency of extreme climatic and weat</w:delText>
                </w:r>
                <w:r>
                  <w:delText xml:space="preserve">her events, including marine heatwaves (MHWs) and warm water anomalies (Allan et al., 2021). MHWs are occurrences of anomalously warm seawater temperatures for a discrete duration of time in a specific locality (Oliver et al., 2021). </w:delText>
                </w:r>
              </w:del>
            </w:sdtContent>
          </w:sdt>
          <w:commentRangeEnd w:id="3"/>
          <w:r>
            <w:commentReference w:id="3"/>
          </w:r>
          <w:r>
            <w:t>Anthropogenic cli</w:t>
          </w:r>
          <w:r>
            <w:t xml:space="preserve">mate change is increasing the intensity, duration, size, and frequency of </w:t>
          </w:r>
          <w:sdt>
            <w:sdtPr>
              <w:tag w:val="goog_rdk_5"/>
              <w:id w:val="482591512"/>
            </w:sdtPr>
            <w:sdtEndPr/>
            <w:sdtContent>
              <w:ins w:id="5" w:author="Author">
                <w:r>
                  <w:t>marine heatwaves (</w:t>
                </w:r>
              </w:ins>
            </w:sdtContent>
          </w:sdt>
          <w:r>
            <w:t>MHWs</w:t>
          </w:r>
          <w:sdt>
            <w:sdtPr>
              <w:tag w:val="goog_rdk_6"/>
              <w:id w:val="-782417089"/>
            </w:sdtPr>
            <w:sdtEndPr/>
            <w:sdtContent>
              <w:ins w:id="6" w:author="Author">
                <w:r>
                  <w:t>)</w:t>
                </w:r>
              </w:ins>
            </w:sdtContent>
          </w:sdt>
          <w:r>
            <w:t xml:space="preserve"> with consequences across the globe (Allan et al., 2021; Frölicher et al., 2018; Oliver et al., 2021). </w:t>
          </w:r>
          <w:sdt>
            <w:sdtPr>
              <w:tag w:val="goog_rdk_7"/>
              <w:id w:val="693581336"/>
            </w:sdtPr>
            <w:sdtEndPr/>
            <w:sdtContent/>
          </w:sdt>
        </w:p>
      </w:sdtContent>
    </w:sdt>
    <w:p w14:paraId="00000007" w14:textId="77777777" w:rsidR="00CA6B30" w:rsidRDefault="00B645B7">
      <w:pPr>
        <w:spacing w:after="288" w:line="480" w:lineRule="auto"/>
        <w:ind w:firstLine="720"/>
      </w:pPr>
      <w:r>
        <w:t xml:space="preserve">Marine heatwaves have damaging and potentially </w:t>
      </w:r>
      <w:r>
        <w:t>catastrophic effects on marine ecosystems and human economies (Di Lorenzo &amp; Mantua, 2016). They have bottom-up trophic impacts on ecosystems, driving sudden and large-scale die-offs at all trophic levels from thermal stress, starvation, toxicity, and hypox</w:t>
      </w:r>
      <w:r>
        <w:t xml:space="preserve">ia (Cavole et al., 2016; Di Lorenzo &amp; Mantua, 2016; Suryan et al., 2021; von Biela et al., 2019). For example, the 2014-2015 warm water anomaly in the Northeast Pacific Ocean (nicknamed “the </w:t>
      </w:r>
      <w:sdt>
        <w:sdtPr>
          <w:tag w:val="goog_rdk_9"/>
          <w:id w:val="-1088621047"/>
        </w:sdtPr>
        <w:sdtEndPr/>
        <w:sdtContent>
          <w:commentRangeStart w:id="7"/>
        </w:sdtContent>
      </w:sdt>
      <w:r>
        <w:t>Blob</w:t>
      </w:r>
      <w:commentRangeEnd w:id="7"/>
      <w:r>
        <w:commentReference w:id="7"/>
      </w:r>
      <w:r>
        <w:t xml:space="preserve">”) drastically reduced both the </w:t>
      </w:r>
      <w:sdt>
        <w:sdtPr>
          <w:tag w:val="goog_rdk_10"/>
          <w:id w:val="-1366755213"/>
        </w:sdtPr>
        <w:sdtEndPr/>
        <w:sdtContent>
          <w:commentRangeStart w:id="8"/>
        </w:sdtContent>
      </w:sdt>
      <w:r>
        <w:t>nutritional value</w:t>
      </w:r>
      <w:commentRangeEnd w:id="8"/>
      <w:r>
        <w:commentReference w:id="8"/>
      </w:r>
      <w:r>
        <w:t xml:space="preserve"> a</w:t>
      </w:r>
      <w:r>
        <w:t xml:space="preserve">nd abundance of subarctic </w:t>
      </w:r>
      <w:sdt>
        <w:sdtPr>
          <w:tag w:val="goog_rdk_11"/>
          <w:id w:val="-91934883"/>
        </w:sdtPr>
        <w:sdtEndPr/>
        <w:sdtContent>
          <w:ins w:id="9" w:author="Author">
            <w:r>
              <w:t>copepods</w:t>
            </w:r>
          </w:ins>
        </w:sdtContent>
      </w:sdt>
      <w:sdt>
        <w:sdtPr>
          <w:tag w:val="goog_rdk_12"/>
          <w:id w:val="1373198727"/>
        </w:sdtPr>
        <w:sdtEndPr/>
        <w:sdtContent>
          <w:del w:id="10" w:author="Author">
            <w:r>
              <w:delText>copoepods</w:delText>
            </w:r>
          </w:del>
        </w:sdtContent>
      </w:sdt>
      <w:r>
        <w:t xml:space="preserve">, krill, and sand lace, which caused </w:t>
      </w:r>
      <w:sdt>
        <w:sdtPr>
          <w:tag w:val="goog_rdk_13"/>
          <w:id w:val="-401594976"/>
        </w:sdtPr>
        <w:sdtEndPr/>
        <w:sdtContent>
          <w:del w:id="11" w:author="Author">
            <w:r>
              <w:delText xml:space="preserve">huge </w:delText>
            </w:r>
          </w:del>
        </w:sdtContent>
      </w:sdt>
      <w:r>
        <w:t xml:space="preserve">starvation-induced die-offs of species from salmon to sea birds (Cavole et al., 2016; von Biela et al., 2019). The Blob significantly harmed commercial, recreational, and subsistence fisheries, and triggered the closures of open water fisheries </w:t>
      </w:r>
      <w:sdt>
        <w:sdtPr>
          <w:tag w:val="goog_rdk_14"/>
          <w:id w:val="-977446743"/>
        </w:sdtPr>
        <w:sdtEndPr/>
        <w:sdtContent>
          <w:ins w:id="12" w:author="Author">
            <w:r>
              <w:t xml:space="preserve">including </w:t>
            </w:r>
          </w:ins>
        </w:sdtContent>
      </w:sdt>
      <w:sdt>
        <w:sdtPr>
          <w:tag w:val="goog_rdk_15"/>
          <w:id w:val="-1789203704"/>
        </w:sdtPr>
        <w:sdtEndPr/>
        <w:sdtContent>
          <w:del w:id="13" w:author="Author">
            <w:r>
              <w:delText>such as</w:delText>
            </w:r>
          </w:del>
        </w:sdtContent>
      </w:sdt>
      <w:r>
        <w:t xml:space="preserve"> salmon and tuna (Cavole et al., 2016; Di Lorenzo &amp; Mantua, 2016). It also triggered a large harmful algal bloom which resulted in closures of economically important shellfish fisheries (Cavole et al., 2016; Di Lorenzo &amp; Mantua, 2016; Frölicher e</w:t>
      </w:r>
      <w:r>
        <w:t xml:space="preserve">t al., 2018). The Blob has had multi-year lasting impacts (Suryan et al., 2021); this warm water anomaly, and others of comparable severity, have driven sudden and </w:t>
      </w:r>
      <w:r>
        <w:lastRenderedPageBreak/>
        <w:t>significant change as they can push ecosystem resilience past ecological tipping points (Har</w:t>
      </w:r>
      <w:r>
        <w:t>ley &amp; Paine, 2009; von Biela et al., 2019; Wernberg et al., 2015).</w:t>
      </w:r>
      <w:sdt>
        <w:sdtPr>
          <w:tag w:val="goog_rdk_16"/>
          <w:id w:val="-8760896"/>
        </w:sdtPr>
        <w:sdtEndPr/>
        <w:sdtContent>
          <w:commentRangeStart w:id="14"/>
        </w:sdtContent>
      </w:sdt>
    </w:p>
    <w:commentRangeEnd w:id="14"/>
    <w:p w14:paraId="00000008" w14:textId="77777777" w:rsidR="00CA6B30" w:rsidRDefault="00B645B7">
      <w:pPr>
        <w:spacing w:after="288" w:line="480" w:lineRule="auto"/>
        <w:ind w:firstLine="720"/>
      </w:pPr>
      <w:r>
        <w:commentReference w:id="14"/>
      </w:r>
      <w:sdt>
        <w:sdtPr>
          <w:tag w:val="goog_rdk_17"/>
          <w:id w:val="1338654081"/>
        </w:sdtPr>
        <w:sdtEndPr/>
        <w:sdtContent>
          <w:commentRangeStart w:id="15"/>
        </w:sdtContent>
      </w:sdt>
      <w:r>
        <w:t xml:space="preserve">At an individual level, MHWs directly impact marine organisms in a </w:t>
      </w:r>
      <w:sdt>
        <w:sdtPr>
          <w:tag w:val="goog_rdk_18"/>
          <w:id w:val="-1021618690"/>
        </w:sdtPr>
        <w:sdtEndPr/>
        <w:sdtContent>
          <w:ins w:id="16" w:author="Author">
            <w:r>
              <w:t xml:space="preserve">number </w:t>
            </w:r>
          </w:ins>
        </w:sdtContent>
      </w:sdt>
      <w:sdt>
        <w:sdtPr>
          <w:tag w:val="goog_rdk_19"/>
          <w:id w:val="-70207103"/>
        </w:sdtPr>
        <w:sdtEndPr/>
        <w:sdtContent>
          <w:sdt>
            <w:sdtPr>
              <w:tag w:val="goog_rdk_20"/>
              <w:id w:val="1477723683"/>
            </w:sdtPr>
            <w:sdtEndPr/>
            <w:sdtContent>
              <w:commentRangeStart w:id="17"/>
            </w:sdtContent>
          </w:sdt>
          <w:del w:id="18" w:author="Author">
            <w:r>
              <w:delText xml:space="preserve">myriad </w:delText>
            </w:r>
          </w:del>
        </w:sdtContent>
      </w:sdt>
      <w:commentRangeEnd w:id="17"/>
      <w:r>
        <w:commentReference w:id="17"/>
      </w:r>
      <w:r>
        <w:t xml:space="preserve">of ways. </w:t>
      </w:r>
      <w:commentRangeEnd w:id="15"/>
      <w:r>
        <w:commentReference w:id="15"/>
      </w:r>
      <w:r>
        <w:t>Certain species already close to their thermal tolerances are killed directly (D</w:t>
      </w:r>
      <w:r>
        <w:t xml:space="preserve">ong et al., 2011; Oliver et al., 2017). Thermal stress can </w:t>
      </w:r>
      <w:sdt>
        <w:sdtPr>
          <w:tag w:val="goog_rdk_21"/>
          <w:id w:val="425086056"/>
        </w:sdtPr>
        <w:sdtEndPr/>
        <w:sdtContent>
          <w:del w:id="19" w:author="Author">
            <w:r>
              <w:delText xml:space="preserve">have </w:delText>
            </w:r>
          </w:del>
        </w:sdtContent>
      </w:sdt>
      <w:r>
        <w:t>negative</w:t>
      </w:r>
      <w:sdt>
        <w:sdtPr>
          <w:tag w:val="goog_rdk_22"/>
          <w:id w:val="2000379055"/>
        </w:sdtPr>
        <w:sdtEndPr/>
        <w:sdtContent>
          <w:ins w:id="20" w:author="Author">
            <w:r>
              <w:t>ly</w:t>
            </w:r>
          </w:ins>
        </w:sdtContent>
      </w:sdt>
      <w:r>
        <w:t xml:space="preserve"> </w:t>
      </w:r>
      <w:sdt>
        <w:sdtPr>
          <w:tag w:val="goog_rdk_23"/>
          <w:id w:val="-362591081"/>
        </w:sdtPr>
        <w:sdtEndPr/>
        <w:sdtContent>
          <w:del w:id="21" w:author="Author">
            <w:r>
              <w:delText xml:space="preserve">but </w:delText>
            </w:r>
          </w:del>
        </w:sdtContent>
      </w:sdt>
      <w:sdt>
        <w:sdtPr>
          <w:tag w:val="goog_rdk_24"/>
          <w:id w:val="-1181192716"/>
        </w:sdtPr>
        <w:sdtEndPr/>
        <w:sdtContent>
          <w:customXmlInsRangeStart w:id="22" w:author="Author"/>
          <w:sdt>
            <w:sdtPr>
              <w:tag w:val="goog_rdk_25"/>
              <w:id w:val="2130971549"/>
            </w:sdtPr>
            <w:sdtEndPr/>
            <w:sdtContent>
              <w:customXmlInsRangeEnd w:id="22"/>
              <w:ins w:id="23" w:author="Author">
                <w:del w:id="24" w:author="Author">
                  <w:r>
                    <w:delText>sub</w:delText>
                  </w:r>
                </w:del>
              </w:ins>
              <w:customXmlInsRangeStart w:id="25" w:author="Author"/>
            </w:sdtContent>
          </w:sdt>
          <w:customXmlInsRangeEnd w:id="25"/>
          <w:ins w:id="26" w:author="Author">
            <w:r>
              <w:t>l</w:t>
            </w:r>
          </w:ins>
          <w:customXmlInsRangeStart w:id="27" w:author="Author"/>
          <w:sdt>
            <w:sdtPr>
              <w:tag w:val="goog_rdk_26"/>
              <w:id w:val="-526719370"/>
            </w:sdtPr>
            <w:sdtEndPr/>
            <w:sdtContent>
              <w:customXmlInsRangeEnd w:id="27"/>
              <w:ins w:id="28" w:author="Author">
                <w:del w:id="29" w:author="Author">
                  <w:r>
                    <w:delText>ethal</w:delText>
                  </w:r>
                </w:del>
              </w:ins>
              <w:customXmlInsRangeStart w:id="30" w:author="Author"/>
            </w:sdtContent>
          </w:sdt>
          <w:customXmlInsRangeEnd w:id="30"/>
        </w:sdtContent>
      </w:sdt>
      <w:sdt>
        <w:sdtPr>
          <w:tag w:val="goog_rdk_27"/>
          <w:id w:val="1958986325"/>
        </w:sdtPr>
        <w:sdtEndPr/>
        <w:sdtContent>
          <w:del w:id="31" w:author="Author">
            <w:r>
              <w:delText xml:space="preserve">sub </w:delText>
            </w:r>
          </w:del>
        </w:sdtContent>
      </w:sdt>
      <w:sdt>
        <w:sdtPr>
          <w:tag w:val="goog_rdk_28"/>
          <w:id w:val="-1975675754"/>
        </w:sdtPr>
        <w:sdtEndPr/>
        <w:sdtContent>
          <w:del w:id="32" w:author="Author">
            <w:r>
              <w:delText>lethal</w:delText>
            </w:r>
          </w:del>
        </w:sdtContent>
      </w:sdt>
      <w:r>
        <w:t xml:space="preserve"> impact</w:t>
      </w:r>
      <w:sdt>
        <w:sdtPr>
          <w:tag w:val="goog_rdk_29"/>
          <w:id w:val="-1581820376"/>
        </w:sdtPr>
        <w:sdtEndPr/>
        <w:sdtContent>
          <w:del w:id="33" w:author="Author">
            <w:r>
              <w:delText>s</w:delText>
            </w:r>
          </w:del>
        </w:sdtContent>
      </w:sdt>
      <w:r>
        <w:t xml:space="preserve"> </w:t>
      </w:r>
      <w:sdt>
        <w:sdtPr>
          <w:tag w:val="goog_rdk_30"/>
          <w:id w:val="-1697000278"/>
        </w:sdtPr>
        <w:sdtEndPr/>
        <w:sdtContent>
          <w:del w:id="34" w:author="Author">
            <w:r>
              <w:delText xml:space="preserve">on </w:delText>
            </w:r>
          </w:del>
        </w:sdtContent>
      </w:sdt>
      <w:r>
        <w:t>an organism’s fitness by modifying their behaviour</w:t>
      </w:r>
      <w:sdt>
        <w:sdtPr>
          <w:tag w:val="goog_rdk_31"/>
          <w:id w:val="597298485"/>
        </w:sdtPr>
        <w:sdtEndPr/>
        <w:sdtContent>
          <w:del w:id="35" w:author="Author">
            <w:r>
              <w:delText xml:space="preserve">, </w:delText>
            </w:r>
          </w:del>
          <w:sdt>
            <w:sdtPr>
              <w:tag w:val="goog_rdk_32"/>
              <w:id w:val="-591164337"/>
            </w:sdtPr>
            <w:sdtEndPr/>
            <w:sdtContent>
              <w:commentRangeStart w:id="36"/>
            </w:sdtContent>
          </w:sdt>
          <w:del w:id="37" w:author="Author">
            <w:r>
              <w:delText>feeding patterns</w:delText>
            </w:r>
            <w:commentRangeEnd w:id="36"/>
            <w:r>
              <w:commentReference w:id="36"/>
            </w:r>
            <w:r>
              <w:delText xml:space="preserve">, </w:delText>
            </w:r>
          </w:del>
        </w:sdtContent>
      </w:sdt>
      <w:r>
        <w:t xml:space="preserve">and food/nutrient requirements (Kühnhold et al., 2017). </w:t>
      </w:r>
      <w:sdt>
        <w:sdtPr>
          <w:tag w:val="goog_rdk_33"/>
          <w:id w:val="-423881854"/>
        </w:sdtPr>
        <w:sdtEndPr/>
        <w:sdtContent>
          <w:commentRangeStart w:id="38"/>
        </w:sdtContent>
      </w:sdt>
      <w:r>
        <w:t xml:space="preserve">Marine heat waves also exert indirect effects on marine organisms, modifying natural processes </w:t>
      </w:r>
      <w:sdt>
        <w:sdtPr>
          <w:tag w:val="goog_rdk_34"/>
          <w:id w:val="-1516770854"/>
        </w:sdtPr>
        <w:sdtEndPr/>
        <w:sdtContent>
          <w:ins w:id="39" w:author="Author">
            <w:r>
              <w:t xml:space="preserve">such as </w:t>
            </w:r>
          </w:ins>
        </w:sdtContent>
      </w:sdt>
      <w:sdt>
        <w:sdtPr>
          <w:tag w:val="goog_rdk_35"/>
          <w:id w:val="-1110891222"/>
        </w:sdtPr>
        <w:sdtEndPr/>
        <w:sdtContent>
          <w:del w:id="40" w:author="Author">
            <w:r>
              <w:delText xml:space="preserve">including </w:delText>
            </w:r>
          </w:del>
        </w:sdtContent>
      </w:sdt>
      <w:r>
        <w:t>disease dynamics</w:t>
      </w:r>
      <w:commentRangeEnd w:id="38"/>
      <w:r>
        <w:commentReference w:id="38"/>
      </w:r>
      <w:r>
        <w:t>. For example, temperature has been shown to regulate the viru</w:t>
      </w:r>
      <w:r>
        <w:t xml:space="preserve">lence of marine diseases in corals and algae (Case et al., 2011). </w:t>
      </w:r>
      <w:sdt>
        <w:sdtPr>
          <w:tag w:val="goog_rdk_36"/>
          <w:id w:val="1159423690"/>
        </w:sdtPr>
        <w:sdtEndPr/>
        <w:sdtContent>
          <w:commentRangeStart w:id="41"/>
        </w:sdtContent>
      </w:sdt>
      <w:r>
        <w:t>In the NE Pacific, sea star wasting disease</w:t>
      </w:r>
      <w:sdt>
        <w:sdtPr>
          <w:tag w:val="goog_rdk_37"/>
          <w:id w:val="-1667390560"/>
        </w:sdtPr>
        <w:sdtEndPr/>
        <w:sdtContent>
          <w:del w:id="42" w:author="Author">
            <w:r>
              <w:delText xml:space="preserve"> (SSWD) </w:delText>
            </w:r>
          </w:del>
        </w:sdtContent>
      </w:sdt>
      <w:r>
        <w:t xml:space="preserve">epidemics have decimated populations of several sea star species over the last decade. </w:t>
      </w:r>
      <w:commentRangeEnd w:id="41"/>
      <w:r>
        <w:commentReference w:id="41"/>
      </w:r>
      <w:r>
        <w:t>Wasting is assumed to be infectious (Work et al., 2021), with epidemics being exacerbated or triggered by environmental factors including warm temperatures (Aquino et</w:t>
      </w:r>
      <w:r>
        <w:t xml:space="preserve"> al., 2021; Bates et al., 2009; Eisenlord et al., 2016; Harvell et al., 2019; Hewson et al., 2018, 2020). </w:t>
      </w:r>
      <w:sdt>
        <w:sdtPr>
          <w:tag w:val="goog_rdk_38"/>
          <w:id w:val="263587278"/>
        </w:sdtPr>
        <w:sdtEndPr/>
        <w:sdtContent>
          <w:ins w:id="43" w:author="Author">
            <w:r>
              <w:t>S</w:t>
            </w:r>
          </w:ins>
          <w:sdt>
            <w:sdtPr>
              <w:tag w:val="goog_rdk_39"/>
              <w:id w:val="2005091595"/>
            </w:sdtPr>
            <w:sdtEndPr/>
            <w:sdtContent>
              <w:commentRangeStart w:id="44"/>
            </w:sdtContent>
          </w:sdt>
          <w:ins w:id="45" w:author="Author">
            <w:r>
              <w:t xml:space="preserve">ea star wasting disease </w:t>
            </w:r>
          </w:ins>
        </w:sdtContent>
      </w:sdt>
      <w:sdt>
        <w:sdtPr>
          <w:tag w:val="goog_rdk_40"/>
          <w:id w:val="-170181964"/>
        </w:sdtPr>
        <w:sdtEndPr/>
        <w:sdtContent>
          <w:del w:id="46" w:author="Author">
            <w:r>
              <w:delText>SSWD</w:delText>
            </w:r>
          </w:del>
        </w:sdtContent>
      </w:sdt>
      <w:commentRangeEnd w:id="44"/>
      <w:r>
        <w:commentReference w:id="44"/>
      </w:r>
      <w:r>
        <w:t xml:space="preserve"> is an ambiguous set of usually-lethal symptoms including twisted arms, lesions, deflation/loss of turgor, lost </w:t>
      </w:r>
      <w:r>
        <w:t>arms, lack of grip strength in tube feet, and disintegration (Bates et al., 2009; Hewson et al., 2018; Menge et al., 2016). Recent reports have indicated that wasting may affect more than just sea stars: giant California sea cucumbers (</w:t>
      </w:r>
      <w:r>
        <w:rPr>
          <w:i/>
        </w:rPr>
        <w:t>Parastichopus califo</w:t>
      </w:r>
      <w:r>
        <w:rPr>
          <w:i/>
        </w:rPr>
        <w:t>rnicus)</w:t>
      </w:r>
      <w:r>
        <w:t xml:space="preserve"> displaying wasting symptoms have been reported in small numbers throughout the Salish Sea and the Northwest Coast of British Columbia and Alaska since 2014 (Hewson et al., 2020; Schroeder, 2017).</w:t>
      </w:r>
    </w:p>
    <w:p w14:paraId="00000009" w14:textId="77777777" w:rsidR="00CA6B30" w:rsidRDefault="00B645B7">
      <w:pPr>
        <w:spacing w:after="288" w:line="480" w:lineRule="auto"/>
        <w:ind w:firstLine="720"/>
      </w:pPr>
      <w:sdt>
        <w:sdtPr>
          <w:tag w:val="goog_rdk_42"/>
          <w:id w:val="2015485976"/>
        </w:sdtPr>
        <w:sdtEndPr/>
        <w:sdtContent>
          <w:del w:id="47" w:author="Author">
            <w:r>
              <w:delText>The direct and indirect effects of MHWs on giant Cal</w:delText>
            </w:r>
            <w:r>
              <w:delText xml:space="preserve">ifornia sea cucumbers are unknown. This is concerning given the potentially devastating impacts of heat-induced disease outbreaks. The most </w:delText>
            </w:r>
          </w:del>
        </w:sdtContent>
      </w:sdt>
      <w:sdt>
        <w:sdtPr>
          <w:tag w:val="goog_rdk_43"/>
          <w:id w:val="1650319260"/>
        </w:sdtPr>
        <w:sdtEndPr/>
        <w:sdtContent>
          <w:ins w:id="48" w:author="Author">
            <w:r>
              <w:t xml:space="preserve"> A </w:t>
            </w:r>
          </w:ins>
        </w:sdtContent>
      </w:sdt>
      <w:r>
        <w:t xml:space="preserve">recent sea cucumber wasting </w:t>
      </w:r>
      <w:sdt>
        <w:sdtPr>
          <w:tag w:val="goog_rdk_44"/>
          <w:id w:val="-183286026"/>
        </w:sdtPr>
        <w:sdtEndPr/>
        <w:sdtContent>
          <w:sdt>
            <w:sdtPr>
              <w:tag w:val="goog_rdk_45"/>
              <w:id w:val="-723136841"/>
            </w:sdtPr>
            <w:sdtEndPr/>
            <w:sdtContent>
              <w:commentRangeStart w:id="49"/>
            </w:sdtContent>
          </w:sdt>
          <w:del w:id="50" w:author="Author">
            <w:r>
              <w:delText>(SCW)</w:delText>
            </w:r>
            <w:commentRangeEnd w:id="49"/>
            <w:r>
              <w:commentReference w:id="49"/>
            </w:r>
            <w:r>
              <w:delText xml:space="preserve"> </w:delText>
            </w:r>
          </w:del>
        </w:sdtContent>
      </w:sdt>
      <w:r>
        <w:t>event occurred in Nanoose Bay, B.C.</w:t>
      </w:r>
      <w:sdt>
        <w:sdtPr>
          <w:tag w:val="goog_rdk_46"/>
          <w:id w:val="-1308859396"/>
        </w:sdtPr>
        <w:sdtEndPr/>
        <w:sdtContent>
          <w:ins w:id="51" w:author="Author">
            <w:r>
              <w:t xml:space="preserve"> Canada</w:t>
            </w:r>
          </w:ins>
        </w:sdtContent>
      </w:sdt>
      <w:r>
        <w:t xml:space="preserve">, from August – October </w:t>
      </w:r>
      <w:r>
        <w:t xml:space="preserve">2021 (Em Lim, </w:t>
      </w:r>
      <w:r>
        <w:rPr>
          <w:i/>
        </w:rPr>
        <w:t>personal communication</w:t>
      </w:r>
      <w:r>
        <w:t xml:space="preserve">). This event followed several severe regional heat waves (Kotyk, 2021). There is insufficient evidence to confirm </w:t>
      </w:r>
      <w:sdt>
        <w:sdtPr>
          <w:tag w:val="goog_rdk_47"/>
          <w:id w:val="414362622"/>
        </w:sdtPr>
        <w:sdtEndPr/>
        <w:sdtContent>
          <w:ins w:id="52" w:author="Author">
            <w:r>
              <w:t xml:space="preserve">the cause </w:t>
            </w:r>
            <w:r>
              <w:lastRenderedPageBreak/>
              <w:t xml:space="preserve">of the observed symptoms </w:t>
            </w:r>
          </w:ins>
        </w:sdtContent>
      </w:sdt>
      <w:sdt>
        <w:sdtPr>
          <w:tag w:val="goog_rdk_48"/>
          <w:id w:val="-1920624612"/>
        </w:sdtPr>
        <w:sdtEndPr/>
        <w:sdtContent>
          <w:del w:id="53" w:author="Author">
            <w:r>
              <w:delText xml:space="preserve">that wasting-like symptoms were </w:delText>
            </w:r>
            <w:r>
              <w:rPr>
                <w:i/>
              </w:rPr>
              <w:delText>not</w:delText>
            </w:r>
            <w:r>
              <w:delText xml:space="preserve"> caused by direct heat stress, as reported in farmed </w:delText>
            </w:r>
            <w:r>
              <w:rPr>
                <w:i/>
              </w:rPr>
              <w:delText>Holothuria scabra</w:delText>
            </w:r>
            <w:r>
              <w:delText xml:space="preserve"> (Delroisse et al., 2020), or a heat-unrelated viral or bacterial disease as observed in farmed </w:delText>
            </w:r>
            <w:r>
              <w:rPr>
                <w:i/>
              </w:rPr>
              <w:delText>Apostichopus japonicus</w:delText>
            </w:r>
            <w:r>
              <w:delText xml:space="preserve"> (Deng et al., 2008; Liu et al., 2010).</w:delText>
            </w:r>
          </w:del>
        </w:sdtContent>
      </w:sdt>
      <w:r>
        <w:t xml:space="preserve"> </w:t>
      </w:r>
      <w:sdt>
        <w:sdtPr>
          <w:tag w:val="goog_rdk_49"/>
          <w:id w:val="-620679492"/>
        </w:sdtPr>
        <w:sdtEndPr/>
        <w:sdtContent>
          <w:ins w:id="54" w:author="Author">
            <w:r>
              <w:t>h</w:t>
            </w:r>
          </w:ins>
        </w:sdtContent>
      </w:sdt>
      <w:sdt>
        <w:sdtPr>
          <w:tag w:val="goog_rdk_50"/>
          <w:id w:val="640778718"/>
        </w:sdtPr>
        <w:sdtEndPr/>
        <w:sdtContent>
          <w:del w:id="55" w:author="Author">
            <w:r>
              <w:delText>H</w:delText>
            </w:r>
          </w:del>
        </w:sdtContent>
      </w:sdt>
      <w:r>
        <w:t xml:space="preserve">owever, </w:t>
      </w:r>
      <w:sdt>
        <w:sdtPr>
          <w:tag w:val="goog_rdk_51"/>
          <w:id w:val="2133895019"/>
        </w:sdtPr>
        <w:sdtEndPr/>
        <w:sdtContent>
          <w:del w:id="56" w:author="Author">
            <w:r>
              <w:delText>based on our</w:delText>
            </w:r>
            <w:r>
              <w:delText xml:space="preserve"> knowledge of </w:delText>
            </w:r>
          </w:del>
        </w:sdtContent>
      </w:sdt>
      <w:sdt>
        <w:sdtPr>
          <w:tag w:val="goog_rdk_52"/>
          <w:id w:val="-1723436971"/>
        </w:sdtPr>
        <w:sdtEndPr/>
        <w:sdtContent>
          <w:customXmlInsRangeStart w:id="57" w:author="Author"/>
          <w:sdt>
            <w:sdtPr>
              <w:tag w:val="goog_rdk_53"/>
              <w:id w:val="130985310"/>
            </w:sdtPr>
            <w:sdtEndPr/>
            <w:sdtContent>
              <w:customXmlInsRangeEnd w:id="57"/>
              <w:customXmlInsRangeStart w:id="58" w:author="Author"/>
            </w:sdtContent>
          </w:sdt>
          <w:customXmlInsRangeEnd w:id="58"/>
          <w:sdt>
            <w:sdtPr>
              <w:tag w:val="goog_rdk_54"/>
              <w:id w:val="1394158874"/>
            </w:sdtPr>
            <w:sdtEndPr/>
            <w:sdtContent>
              <w:commentRangeStart w:id="59"/>
            </w:sdtContent>
          </w:sdt>
          <w:ins w:id="60" w:author="Author">
            <w:del w:id="61" w:author="Author">
              <w:r>
                <w:delText>sea star wasting disease</w:delText>
              </w:r>
            </w:del>
          </w:ins>
        </w:sdtContent>
      </w:sdt>
      <w:sdt>
        <w:sdtPr>
          <w:tag w:val="goog_rdk_55"/>
          <w:id w:val="-2028558798"/>
        </w:sdtPr>
        <w:sdtEndPr/>
        <w:sdtContent>
          <w:del w:id="62" w:author="Author">
            <w:r>
              <w:delText>SSWD</w:delText>
            </w:r>
            <w:commentRangeEnd w:id="59"/>
            <w:r>
              <w:commentReference w:id="59"/>
            </w:r>
            <w:r>
              <w:delText xml:space="preserve">, </w:delText>
            </w:r>
          </w:del>
        </w:sdtContent>
      </w:sdt>
      <w:r>
        <w:t xml:space="preserve">warm water anomalies could plausibly play an etiological role </w:t>
      </w:r>
      <w:sdt>
        <w:sdtPr>
          <w:tag w:val="goog_rdk_56"/>
          <w:id w:val="778610689"/>
        </w:sdtPr>
        <w:sdtEndPr/>
        <w:sdtContent>
          <w:ins w:id="63" w:author="Author">
            <w:r>
              <w:t>through</w:t>
            </w:r>
          </w:ins>
        </w:sdtContent>
      </w:sdt>
      <w:sdt>
        <w:sdtPr>
          <w:tag w:val="goog_rdk_57"/>
          <w:id w:val="-1957174114"/>
        </w:sdtPr>
        <w:sdtEndPr/>
        <w:sdtContent>
          <w:del w:id="64" w:author="Author">
            <w:r>
              <w:delText>though</w:delText>
            </w:r>
          </w:del>
        </w:sdtContent>
      </w:sdt>
      <w:r>
        <w:t xml:space="preserve"> heat stress interactions with disease dynamics, as reported </w:t>
      </w:r>
      <w:sdt>
        <w:sdtPr>
          <w:tag w:val="goog_rdk_58"/>
          <w:id w:val="-466822916"/>
        </w:sdtPr>
        <w:sdtEndPr/>
        <w:sdtContent>
          <w:ins w:id="65" w:author="Author">
            <w:r>
              <w:t>in</w:t>
            </w:r>
          </w:ins>
        </w:sdtContent>
      </w:sdt>
      <w:sdt>
        <w:sdtPr>
          <w:tag w:val="goog_rdk_59"/>
          <w:id w:val="-1407217853"/>
        </w:sdtPr>
        <w:sdtEndPr/>
        <w:sdtContent>
          <w:del w:id="66" w:author="Author">
            <w:r>
              <w:delText>above</w:delText>
            </w:r>
          </w:del>
        </w:sdtContent>
      </w:sdt>
      <w:r>
        <w:t xml:space="preserve"> corals, algae, </w:t>
      </w:r>
      <w:sdt>
        <w:sdtPr>
          <w:tag w:val="goog_rdk_60"/>
          <w:id w:val="1691570056"/>
        </w:sdtPr>
        <w:sdtEndPr/>
        <w:sdtContent>
          <w:commentRangeStart w:id="67"/>
        </w:sdtContent>
      </w:sdt>
      <w:r>
        <w:t>oysters</w:t>
      </w:r>
      <w:commentRangeEnd w:id="67"/>
      <w:r>
        <w:commentReference w:id="67"/>
      </w:r>
      <w:r>
        <w:t>, and sea stars (Case et al., 2011; Hewson et al., 2018; Oliver et al., 2017). Understanding whether giant California sea cucumber wasting is linked to MHWs</w:t>
      </w:r>
      <w:sdt>
        <w:sdtPr>
          <w:tag w:val="goog_rdk_61"/>
          <w:id w:val="973491944"/>
        </w:sdtPr>
        <w:sdtEndPr/>
        <w:sdtContent>
          <w:ins w:id="68" w:author="Author">
            <w:r>
              <w:t xml:space="preserve"> </w:t>
            </w:r>
          </w:ins>
        </w:sdtContent>
      </w:sdt>
      <w:r>
        <w:t xml:space="preserve">is important for informing management efforts seeking to protect this important species.  </w:t>
      </w:r>
    </w:p>
    <w:p w14:paraId="0000000A" w14:textId="77777777" w:rsidR="00CA6B30" w:rsidRDefault="00B645B7">
      <w:pPr>
        <w:spacing w:after="288" w:line="480" w:lineRule="auto"/>
        <w:ind w:firstLine="720"/>
      </w:pPr>
      <w:r>
        <w:t>Sea cu</w:t>
      </w:r>
      <w:r>
        <w:t>cumbers</w:t>
      </w:r>
      <w:sdt>
        <w:sdtPr>
          <w:tag w:val="goog_rdk_62"/>
          <w:id w:val="2127192844"/>
        </w:sdtPr>
        <w:sdtEndPr/>
        <w:sdtContent>
          <w:del w:id="69" w:author="Author">
            <w:r>
              <w:delText xml:space="preserve">, often underappreciated, </w:delText>
            </w:r>
          </w:del>
        </w:sdtContent>
      </w:sdt>
      <w:r>
        <w:t>provide several important ecological and economic services. As benthic detritivores, sea cucumbers break down organic matter and are thus important for nutrient recycling (Wheeling et al., 2007). Sea cucumbers maintain se</w:t>
      </w:r>
      <w:r>
        <w:t xml:space="preserve">diment health for bacteria and other detritivores through bioturbation and sediment cleaning (Purcell et al., 2016). </w:t>
      </w:r>
      <w:sdt>
        <w:sdtPr>
          <w:tag w:val="goog_rdk_63"/>
          <w:id w:val="121657998"/>
        </w:sdtPr>
        <w:sdtEndPr/>
        <w:sdtContent>
          <w:sdt>
            <w:sdtPr>
              <w:tag w:val="goog_rdk_64"/>
              <w:id w:val="142169369"/>
            </w:sdtPr>
            <w:sdtEndPr/>
            <w:sdtContent>
              <w:commentRangeStart w:id="70"/>
            </w:sdtContent>
          </w:sdt>
          <w:del w:id="71" w:author="Author">
            <w:r>
              <w:delText>There is also evidence that sea cucumbers may provide localized buffering against ocean acidification by releasing alkaline ammonia compo</w:delText>
            </w:r>
            <w:r>
              <w:delText xml:space="preserve">unds which facilitate the calcification of corals and calcareous algae  (Schneider et al., 2011). </w:delText>
            </w:r>
          </w:del>
        </w:sdtContent>
      </w:sdt>
      <w:commentRangeEnd w:id="70"/>
      <w:r>
        <w:commentReference w:id="70"/>
      </w:r>
      <w:r>
        <w:t>North America is also seeing a growing sea cucumber harvest industry (Hannah et al., 2013; van Dam-Bates et al., 2016); in British Columbia alone the tot</w:t>
      </w:r>
      <w:r>
        <w:t>al industry is worth 10.2 million dollars (Fisheries and Oceans Canada, 2021).</w:t>
      </w:r>
      <w:sdt>
        <w:sdtPr>
          <w:tag w:val="goog_rdk_65"/>
          <w:id w:val="931776887"/>
        </w:sdtPr>
        <w:sdtEndPr/>
        <w:sdtContent>
          <w:del w:id="72" w:author="Author">
            <w:r>
              <w:delText xml:space="preserve"> </w:delText>
            </w:r>
          </w:del>
          <w:sdt>
            <w:sdtPr>
              <w:tag w:val="goog_rdk_66"/>
              <w:id w:val="-2055610212"/>
            </w:sdtPr>
            <w:sdtEndPr/>
            <w:sdtContent>
              <w:commentRangeStart w:id="73"/>
            </w:sdtContent>
          </w:sdt>
          <w:del w:id="74" w:author="Author">
            <w:r>
              <w:delText>Recent studies have also been investigating the use of giant California sea cucumbers for multi-trophic aquaculture and sea cucumber ranching (Hannah et al., 2013; van Dam-Bat</w:delText>
            </w:r>
            <w:r>
              <w:delText xml:space="preserve">es et al., 2016). </w:delText>
            </w:r>
          </w:del>
        </w:sdtContent>
      </w:sdt>
      <w:commentRangeEnd w:id="73"/>
      <w:r>
        <w:commentReference w:id="73"/>
      </w:r>
      <w:r>
        <w:t xml:space="preserve">Given their importance, evaluating how marine heat waves may impact sea cucumbers is a pressing concern, especially considering recent heat stress events </w:t>
      </w:r>
      <w:sdt>
        <w:sdtPr>
          <w:tag w:val="goog_rdk_67"/>
          <w:id w:val="-418336400"/>
        </w:sdtPr>
        <w:sdtEndPr/>
        <w:sdtContent>
          <w:del w:id="75" w:author="Author">
            <w:r>
              <w:delText xml:space="preserve">that have devastated marine invertebrates </w:delText>
            </w:r>
          </w:del>
        </w:sdtContent>
      </w:sdt>
      <w:r>
        <w:t>across the NE Pacific Ocean (Harvel</w:t>
      </w:r>
      <w:r>
        <w:t>l et al., 2019).</w:t>
      </w:r>
    </w:p>
    <w:p w14:paraId="0000000B" w14:textId="77777777" w:rsidR="00CA6B30" w:rsidRDefault="00B645B7">
      <w:pPr>
        <w:spacing w:after="288" w:line="480" w:lineRule="auto"/>
        <w:ind w:firstLine="720"/>
      </w:pPr>
      <w:r>
        <w:t xml:space="preserve">This </w:t>
      </w:r>
      <w:sdt>
        <w:sdtPr>
          <w:tag w:val="goog_rdk_68"/>
          <w:id w:val="-2071027424"/>
        </w:sdtPr>
        <w:sdtEndPr/>
        <w:sdtContent>
          <w:ins w:id="76" w:author="Author">
            <w:r>
              <w:t>study</w:t>
            </w:r>
          </w:ins>
        </w:sdtContent>
      </w:sdt>
      <w:sdt>
        <w:sdtPr>
          <w:tag w:val="goog_rdk_69"/>
          <w:id w:val="-1571958960"/>
        </w:sdtPr>
        <w:sdtEndPr/>
        <w:sdtContent>
          <w:del w:id="77" w:author="Author">
            <w:r>
              <w:delText>paper</w:delText>
            </w:r>
          </w:del>
        </w:sdtContent>
      </w:sdt>
      <w:r>
        <w:t xml:space="preserve"> seeks to assess the direct lethal and sublethal effects of marine heat waves on giant California sea </w:t>
      </w:r>
      <w:sdt>
        <w:sdtPr>
          <w:tag w:val="goog_rdk_70"/>
          <w:id w:val="-1492703763"/>
        </w:sdtPr>
        <w:sdtEndPr/>
        <w:sdtContent>
          <w:commentRangeStart w:id="78"/>
        </w:sdtContent>
      </w:sdt>
      <w:r>
        <w:t>cucumbers</w:t>
      </w:r>
      <w:commentRangeEnd w:id="78"/>
      <w:sdt>
        <w:sdtPr>
          <w:tag w:val="goog_rdk_71"/>
          <w:id w:val="741761631"/>
        </w:sdtPr>
        <w:sdtEndPr/>
        <w:sdtContent>
          <w:del w:id="79" w:author="Author">
            <w:r>
              <w:commentReference w:id="78"/>
            </w:r>
            <w:r>
              <w:delText>,</w:delText>
            </w:r>
          </w:del>
        </w:sdtContent>
      </w:sdt>
      <w:r>
        <w:t xml:space="preserve"> and to enhance our understanding of the</w:t>
      </w:r>
      <w:sdt>
        <w:sdtPr>
          <w:tag w:val="goog_rdk_72"/>
          <w:id w:val="612629198"/>
        </w:sdtPr>
        <w:sdtEndPr/>
        <w:sdtContent>
          <w:ins w:id="80" w:author="Author">
            <w:r>
              <w:t xml:space="preserve"> cause</w:t>
            </w:r>
          </w:ins>
        </w:sdtContent>
      </w:sdt>
      <w:r>
        <w:t xml:space="preserve"> </w:t>
      </w:r>
      <w:sdt>
        <w:sdtPr>
          <w:tag w:val="goog_rdk_73"/>
          <w:id w:val="323713821"/>
        </w:sdtPr>
        <w:sdtEndPr/>
        <w:sdtContent>
          <w:commentRangeStart w:id="81"/>
        </w:sdtContent>
      </w:sdt>
      <w:r>
        <w:t>etiology</w:t>
      </w:r>
      <w:commentRangeEnd w:id="81"/>
      <w:r>
        <w:commentReference w:id="81"/>
      </w:r>
      <w:r>
        <w:t xml:space="preserve"> of sea cucumber wasting.</w:t>
      </w:r>
      <w:sdt>
        <w:sdtPr>
          <w:tag w:val="goog_rdk_74"/>
          <w:id w:val="-2106797041"/>
        </w:sdtPr>
        <w:sdtEndPr/>
        <w:sdtContent>
          <w:commentRangeStart w:id="82"/>
        </w:sdtContent>
      </w:sdt>
      <w:r>
        <w:t xml:space="preserve"> </w:t>
      </w:r>
      <w:sdt>
        <w:sdtPr>
          <w:tag w:val="goog_rdk_75"/>
          <w:id w:val="1011335246"/>
        </w:sdtPr>
        <w:sdtEndPr/>
        <w:sdtContent>
          <w:del w:id="83" w:author="Author">
            <w:r>
              <w:delText>Evaluating how marine heat waves affect giant California sea cucumbers is important to understand the risks facing the sea cucumber harvesting industry and to inform future research into the impacts of marine heat waves on sea c</w:delText>
            </w:r>
            <w:r>
              <w:delText xml:space="preserve">ucumbers. We simulated a MHW in a controlled laboratory setting to test three hypotheses. </w:delText>
            </w:r>
            <w:commentRangeEnd w:id="82"/>
            <w:r>
              <w:commentReference w:id="82"/>
            </w:r>
            <w:r>
              <w:delText>F</w:delText>
            </w:r>
          </w:del>
          <w:sdt>
            <w:sdtPr>
              <w:tag w:val="goog_rdk_76"/>
              <w:id w:val="1038247269"/>
            </w:sdtPr>
            <w:sdtEndPr/>
            <w:sdtContent>
              <w:commentRangeStart w:id="84"/>
            </w:sdtContent>
          </w:sdt>
          <w:del w:id="85" w:author="Author">
            <w:r>
              <w:delText xml:space="preserve">irst, </w:delText>
            </w:r>
          </w:del>
        </w:sdtContent>
      </w:sdt>
      <w:sdt>
        <w:sdtPr>
          <w:tag w:val="goog_rdk_77"/>
          <w:id w:val="-843628006"/>
        </w:sdtPr>
        <w:sdtEndPr/>
        <w:sdtContent>
          <w:del w:id="86" w:author="Author">
            <w:r>
              <w:delText>w</w:delText>
            </w:r>
          </w:del>
        </w:sdtContent>
      </w:sdt>
      <w:sdt>
        <w:sdtPr>
          <w:tag w:val="goog_rdk_78"/>
          <w:id w:val="914757349"/>
        </w:sdtPr>
        <w:sdtEndPr/>
        <w:sdtContent>
          <w:ins w:id="87" w:author="Author">
            <w:r>
              <w:t>W</w:t>
            </w:r>
          </w:ins>
        </w:sdtContent>
      </w:sdt>
      <w:r>
        <w:t>e hypothesize</w:t>
      </w:r>
      <w:sdt>
        <w:sdtPr>
          <w:tag w:val="goog_rdk_79"/>
          <w:id w:val="-1383868253"/>
        </w:sdtPr>
        <w:sdtEndPr/>
        <w:sdtContent>
          <w:del w:id="88" w:author="Author">
            <w:r>
              <w:delText>d</w:delText>
            </w:r>
          </w:del>
        </w:sdtContent>
      </w:sdt>
      <w:r>
        <w:t xml:space="preserve"> that prolonged</w:t>
      </w:r>
      <w:sdt>
        <w:sdtPr>
          <w:tag w:val="goog_rdk_80"/>
          <w:id w:val="1636447713"/>
        </w:sdtPr>
        <w:sdtEndPr/>
        <w:sdtContent>
          <w:ins w:id="89" w:author="Author">
            <w:r>
              <w:t xml:space="preserve"> elevated temperature</w:t>
            </w:r>
          </w:ins>
        </w:sdtContent>
      </w:sdt>
      <w:r>
        <w:t xml:space="preserve"> exposure </w:t>
      </w:r>
      <w:sdt>
        <w:sdtPr>
          <w:tag w:val="goog_rdk_81"/>
          <w:id w:val="1319387795"/>
        </w:sdtPr>
        <w:sdtEndPr/>
        <w:sdtContent>
          <w:del w:id="90" w:author="Author">
            <w:r>
              <w:delText xml:space="preserve">to temperatures outside the normal range of sea cucumbers </w:delText>
            </w:r>
          </w:del>
        </w:sdtContent>
      </w:sdt>
      <w:r>
        <w:t>will cause direct mort</w:t>
      </w:r>
      <w:r>
        <w:t>ality</w:t>
      </w:r>
      <w:sdt>
        <w:sdtPr>
          <w:tag w:val="goog_rdk_82"/>
          <w:id w:val="1303119206"/>
        </w:sdtPr>
        <w:sdtEndPr/>
        <w:sdtContent>
          <w:ins w:id="91" w:author="Author">
            <w:r>
              <w:t>, changes in behaviour, and increased wasting symptoms due to</w:t>
            </w:r>
          </w:ins>
        </w:sdtContent>
      </w:sdt>
      <w:sdt>
        <w:sdtPr>
          <w:tag w:val="goog_rdk_83"/>
          <w:id w:val="1499845483"/>
        </w:sdtPr>
        <w:sdtEndPr/>
        <w:sdtContent>
          <w:del w:id="92" w:author="Author">
            <w:r>
              <w:delText xml:space="preserve"> because of extreme </w:delText>
            </w:r>
          </w:del>
        </w:sdtContent>
      </w:sdt>
      <w:r>
        <w:t>physiological stress.</w:t>
      </w:r>
      <w:sdt>
        <w:sdtPr>
          <w:tag w:val="goog_rdk_84"/>
          <w:id w:val="724266313"/>
        </w:sdtPr>
        <w:sdtEndPr/>
        <w:sdtContent>
          <w:commentRangeStart w:id="93"/>
        </w:sdtContent>
      </w:sdt>
      <w:r>
        <w:t xml:space="preserve"> </w:t>
      </w:r>
      <w:sdt>
        <w:sdtPr>
          <w:tag w:val="goog_rdk_85"/>
          <w:id w:val="240684699"/>
        </w:sdtPr>
        <w:sdtEndPr/>
        <w:sdtContent>
          <w:del w:id="94" w:author="Author">
            <w:r>
              <w:delText xml:space="preserve">Second, we hypothesized that warming will affect sea cucumber </w:delText>
            </w:r>
          </w:del>
          <w:sdt>
            <w:sdtPr>
              <w:tag w:val="goog_rdk_86"/>
              <w:id w:val="-301621203"/>
            </w:sdtPr>
            <w:sdtEndPr/>
            <w:sdtContent>
              <w:commentRangeStart w:id="95"/>
            </w:sdtContent>
          </w:sdt>
          <w:del w:id="96" w:author="Author">
            <w:r>
              <w:delText>movement</w:delText>
            </w:r>
            <w:commentRangeEnd w:id="95"/>
            <w:r>
              <w:commentReference w:id="95"/>
            </w:r>
            <w:r>
              <w:delText xml:space="preserve"> and behaviours because of heat-induced stress responses. </w:delText>
            </w:r>
            <w:commentRangeEnd w:id="84"/>
            <w:r>
              <w:commentReference w:id="84"/>
            </w:r>
            <w:r>
              <w:delText>T</w:delText>
            </w:r>
          </w:del>
          <w:customXmlDelRangeStart w:id="97" w:author="Author"/>
          <w:sdt>
            <w:sdtPr>
              <w:tag w:val="goog_rdk_87"/>
              <w:id w:val="-1810853472"/>
            </w:sdtPr>
            <w:sdtEndPr/>
            <w:sdtContent>
              <w:customXmlDelRangeEnd w:id="97"/>
              <w:commentRangeStart w:id="98"/>
              <w:customXmlDelRangeStart w:id="99" w:author="Author"/>
            </w:sdtContent>
          </w:sdt>
          <w:customXmlDelRangeEnd w:id="99"/>
          <w:del w:id="100" w:author="Author">
            <w:r>
              <w:delText xml:space="preserve">hird, we hypothesized that we would observe wasting symptoms due to direct physiological or indirect </w:delText>
            </w:r>
          </w:del>
          <w:customXmlDelRangeStart w:id="101" w:author="Author"/>
          <w:sdt>
            <w:sdtPr>
              <w:tag w:val="goog_rdk_88"/>
              <w:id w:val="-116446200"/>
            </w:sdtPr>
            <w:sdtEndPr/>
            <w:sdtContent>
              <w:customXmlDelRangeEnd w:id="101"/>
              <w:commentRangeStart w:id="102"/>
              <w:customXmlDelRangeStart w:id="103" w:author="Author"/>
            </w:sdtContent>
          </w:sdt>
          <w:customXmlDelRangeEnd w:id="103"/>
          <w:del w:id="104" w:author="Author">
            <w:r>
              <w:delText>disease</w:delText>
            </w:r>
            <w:commentRangeEnd w:id="102"/>
            <w:r>
              <w:commentReference w:id="102"/>
            </w:r>
            <w:r>
              <w:delText xml:space="preserve"> responses caused by extreme heat stress.</w:delText>
            </w:r>
            <w:commentRangeEnd w:id="98"/>
            <w:r>
              <w:commentReference w:id="98"/>
            </w:r>
            <w:r>
              <w:delText xml:space="preserve"> </w:delText>
            </w:r>
          </w:del>
        </w:sdtContent>
      </w:sdt>
      <w:commentRangeEnd w:id="93"/>
      <w:r>
        <w:commentReference w:id="93"/>
      </w:r>
      <w:r>
        <w:t>Based on our hypothes</w:t>
      </w:r>
      <w:sdt>
        <w:sdtPr>
          <w:tag w:val="goog_rdk_89"/>
          <w:id w:val="1390846096"/>
        </w:sdtPr>
        <w:sdtEndPr/>
        <w:sdtContent>
          <w:ins w:id="105" w:author="Author">
            <w:r>
              <w:t>i</w:t>
            </w:r>
          </w:ins>
        </w:sdtContent>
      </w:sdt>
      <w:sdt>
        <w:sdtPr>
          <w:tag w:val="goog_rdk_90"/>
          <w:id w:val="139460271"/>
        </w:sdtPr>
        <w:sdtEndPr/>
        <w:sdtContent>
          <w:del w:id="106" w:author="Author">
            <w:r>
              <w:delText>e</w:delText>
            </w:r>
          </w:del>
        </w:sdtContent>
      </w:sdt>
      <w:r>
        <w:t>s,</w:t>
      </w:r>
      <w:r>
        <w:t xml:space="preserve"> we </w:t>
      </w:r>
      <w:sdt>
        <w:sdtPr>
          <w:tag w:val="goog_rdk_91"/>
          <w:id w:val="33008378"/>
        </w:sdtPr>
        <w:sdtEndPr/>
        <w:sdtContent>
          <w:del w:id="107" w:author="Author">
            <w:r>
              <w:delText xml:space="preserve">make three </w:delText>
            </w:r>
          </w:del>
        </w:sdtContent>
      </w:sdt>
      <w:r>
        <w:t>prediction</w:t>
      </w:r>
      <w:sdt>
        <w:sdtPr>
          <w:tag w:val="goog_rdk_92"/>
          <w:id w:val="-1545366654"/>
        </w:sdtPr>
        <w:sdtEndPr/>
        <w:sdtContent>
          <w:del w:id="108" w:author="Author">
            <w:r>
              <w:delText>s</w:delText>
            </w:r>
          </w:del>
        </w:sdtContent>
      </w:sdt>
      <w:r>
        <w:t>: 1) we will observe greater mortality with higher temperatures; 2) we will observe changes in movement rates and stress responses as temperature increases; and 3) we will observe wasting symptoms only in warmer temperature tr</w:t>
      </w:r>
      <w:r>
        <w:t xml:space="preserve">eatments. </w:t>
      </w:r>
    </w:p>
    <w:p w14:paraId="0000000C" w14:textId="77777777" w:rsidR="00CA6B30" w:rsidRDefault="00B645B7">
      <w:pPr>
        <w:spacing w:line="480" w:lineRule="auto"/>
        <w:rPr>
          <w:b/>
        </w:rPr>
      </w:pPr>
      <w:sdt>
        <w:sdtPr>
          <w:tag w:val="goog_rdk_93"/>
          <w:id w:val="1223956864"/>
        </w:sdtPr>
        <w:sdtEndPr/>
        <w:sdtContent>
          <w:commentRangeStart w:id="109"/>
        </w:sdtContent>
      </w:sdt>
      <w:r>
        <w:rPr>
          <w:b/>
        </w:rPr>
        <w:t>Methods</w:t>
      </w:r>
      <w:commentRangeEnd w:id="109"/>
      <w:r>
        <w:commentReference w:id="109"/>
      </w:r>
      <w:r>
        <w:rPr>
          <w:b/>
        </w:rPr>
        <w:t>:</w:t>
      </w:r>
    </w:p>
    <w:p w14:paraId="0000000D" w14:textId="77777777" w:rsidR="00CA6B30" w:rsidRDefault="00B645B7">
      <w:pPr>
        <w:spacing w:line="480" w:lineRule="auto"/>
        <w:rPr>
          <w:i/>
        </w:rPr>
      </w:pPr>
      <w:r>
        <w:rPr>
          <w:i/>
        </w:rPr>
        <w:t>Study organisms</w:t>
      </w:r>
    </w:p>
    <w:p w14:paraId="0000000E" w14:textId="77777777" w:rsidR="00CA6B30" w:rsidRDefault="00B645B7">
      <w:pPr>
        <w:spacing w:line="480" w:lineRule="auto"/>
        <w:ind w:firstLine="720"/>
      </w:pPr>
      <w:sdt>
        <w:sdtPr>
          <w:tag w:val="goog_rdk_94"/>
          <w:id w:val="1545870065"/>
        </w:sdtPr>
        <w:sdtEndPr/>
        <w:sdtContent>
          <w:commentRangeStart w:id="110"/>
        </w:sdtContent>
      </w:sdt>
      <w:r>
        <w:t>We collected 63</w:t>
      </w:r>
      <w:r>
        <w:rPr>
          <w:i/>
        </w:rPr>
        <w:t xml:space="preserve"> Parastichopus californicus</w:t>
      </w:r>
      <w:r>
        <w:t xml:space="preserve"> from in Scott’s Bay and the entrance to Bamfield Inlet in Barkley Sound, British Columbia (48°50'02"N, 125°08'45"W) in July 2021. </w:t>
      </w:r>
      <w:commentRangeEnd w:id="110"/>
      <w:r>
        <w:commentReference w:id="110"/>
      </w:r>
      <w:r>
        <w:t xml:space="preserve">All were gathered from the shallow subtidal, between {NUMBER} and {NUMBER} depth. We placed the cucumbers in </w:t>
      </w:r>
      <w:sdt>
        <w:sdtPr>
          <w:tag w:val="goog_rdk_95"/>
          <w:id w:val="900567486"/>
        </w:sdtPr>
        <w:sdtEndPr/>
        <w:sdtContent>
          <w:commentRangeStart w:id="111"/>
        </w:sdtContent>
      </w:sdt>
      <w:r>
        <w:t>deep</w:t>
      </w:r>
      <w:commentRangeEnd w:id="111"/>
      <w:r>
        <w:commentReference w:id="111"/>
      </w:r>
      <w:r>
        <w:t xml:space="preserve"> flo</w:t>
      </w:r>
      <w:r>
        <w:t xml:space="preserve">w-through sea tables at the Bamfield Marine Sciences Centre, which had a constant </w:t>
      </w:r>
      <w:sdt>
        <w:sdtPr>
          <w:tag w:val="goog_rdk_96"/>
          <w:id w:val="976427852"/>
        </w:sdtPr>
        <w:sdtEndPr/>
        <w:sdtContent>
          <w:ins w:id="112" w:author="Author">
            <w:r>
              <w:t>flow</w:t>
            </w:r>
          </w:ins>
        </w:sdtContent>
      </w:sdt>
      <w:sdt>
        <w:sdtPr>
          <w:tag w:val="goog_rdk_97"/>
          <w:id w:val="-1855339812"/>
        </w:sdtPr>
        <w:sdtEndPr/>
        <w:sdtContent>
          <w:del w:id="113" w:author="Author">
            <w:r>
              <w:delText xml:space="preserve">input </w:delText>
            </w:r>
          </w:del>
        </w:sdtContent>
      </w:sdt>
      <w:r>
        <w:t xml:space="preserve">of water from </w:t>
      </w:r>
      <w:sdt>
        <w:sdtPr>
          <w:tag w:val="goog_rdk_98"/>
          <w:id w:val="-363899510"/>
        </w:sdtPr>
        <w:sdtEndPr/>
        <w:sdtContent>
          <w:del w:id="114" w:author="Author">
            <w:r>
              <w:delText xml:space="preserve">9m depth in </w:delText>
            </w:r>
          </w:del>
        </w:sdtContent>
      </w:sdt>
      <w:r>
        <w:t xml:space="preserve">Barkley Sound. </w:t>
      </w:r>
      <w:sdt>
        <w:sdtPr>
          <w:tag w:val="goog_rdk_99"/>
          <w:id w:val="-742325333"/>
        </w:sdtPr>
        <w:sdtEndPr/>
        <w:sdtContent>
          <w:ins w:id="115" w:author="Author">
            <w:r>
              <w:t xml:space="preserve">The </w:t>
            </w:r>
          </w:ins>
        </w:sdtContent>
      </w:sdt>
      <w:sdt>
        <w:sdtPr>
          <w:tag w:val="goog_rdk_100"/>
          <w:id w:val="-269167223"/>
        </w:sdtPr>
        <w:sdtEndPr/>
        <w:sdtContent>
          <w:del w:id="116" w:author="Author">
            <w:r>
              <w:delText xml:space="preserve">We also provided the </w:delText>
            </w:r>
          </w:del>
        </w:sdtContent>
      </w:sdt>
      <w:r>
        <w:t xml:space="preserve">sea cucumbers </w:t>
      </w:r>
      <w:sdt>
        <w:sdtPr>
          <w:tag w:val="goog_rdk_101"/>
          <w:id w:val="1524978187"/>
        </w:sdtPr>
        <w:sdtEndPr/>
        <w:sdtContent>
          <w:ins w:id="117" w:author="Author">
            <w:r>
              <w:t xml:space="preserve">were provided fed with </w:t>
            </w:r>
          </w:ins>
        </w:sdtContent>
      </w:sdt>
      <w:sdt>
        <w:sdtPr>
          <w:tag w:val="goog_rdk_102"/>
          <w:id w:val="-1206705934"/>
        </w:sdtPr>
        <w:sdtEndPr/>
        <w:sdtContent>
          <w:del w:id="118" w:author="Author">
            <w:r>
              <w:delText xml:space="preserve">with an abundant supply of </w:delText>
            </w:r>
          </w:del>
        </w:sdtContent>
      </w:sdt>
      <w:r>
        <w:t>kelp</w:t>
      </w:r>
      <w:sdt>
        <w:sdtPr>
          <w:tag w:val="goog_rdk_103"/>
          <w:id w:val="976035095"/>
        </w:sdtPr>
        <w:sdtEndPr/>
        <w:sdtContent>
          <w:ins w:id="119" w:author="Author">
            <w:r>
              <w:t>,</w:t>
            </w:r>
          </w:ins>
        </w:sdtContent>
      </w:sdt>
      <w:sdt>
        <w:sdtPr>
          <w:tag w:val="goog_rdk_104"/>
          <w:id w:val="1368801421"/>
        </w:sdtPr>
        <w:sdtEndPr/>
        <w:sdtContent>
          <w:del w:id="120" w:author="Author">
            <w:r>
              <w:delText xml:space="preserve"> and suppleme</w:delText>
            </w:r>
            <w:r>
              <w:delText xml:space="preserve">nted their diet with </w:delText>
            </w:r>
          </w:del>
        </w:sdtContent>
      </w:sdt>
      <w:r>
        <w:t>plankton culture</w:t>
      </w:r>
      <w:sdt>
        <w:sdtPr>
          <w:tag w:val="goog_rdk_105"/>
          <w:id w:val="-1375470378"/>
        </w:sdtPr>
        <w:sdtEndPr/>
        <w:sdtContent>
          <w:ins w:id="121" w:author="Author">
            <w:r>
              <w:t>s,</w:t>
            </w:r>
          </w:ins>
        </w:sdtContent>
      </w:sdt>
      <w:r>
        <w:t xml:space="preserve"> and bloodworms. The cucumbers remained in the lab for {NUMBER} days prior to the start of the experiment.</w:t>
      </w:r>
      <w:sdt>
        <w:sdtPr>
          <w:tag w:val="goog_rdk_106"/>
          <w:id w:val="-57942974"/>
        </w:sdtPr>
        <w:sdtEndPr/>
        <w:sdtContent>
          <w:commentRangeStart w:id="122"/>
        </w:sdtContent>
      </w:sdt>
      <w:r>
        <w:t xml:space="preserve"> </w:t>
      </w:r>
      <w:sdt>
        <w:sdtPr>
          <w:tag w:val="goog_rdk_107"/>
          <w:id w:val="872728104"/>
        </w:sdtPr>
        <w:sdtEndPr/>
        <w:sdtContent>
          <w:commentRangeStart w:id="123"/>
        </w:sdtContent>
      </w:sdt>
      <w:r>
        <w:t>As part of a separate study, individuals were tagged with several types of tags and monitored; the res</w:t>
      </w:r>
      <w:r>
        <w:t>ults of this study indicated that the tags did not affect the sea cucumbers’ behaviour (Lim et al., unpublished data).</w:t>
      </w:r>
      <w:commentRangeEnd w:id="122"/>
      <w:r>
        <w:commentReference w:id="122"/>
      </w:r>
      <w:r>
        <w:t xml:space="preserve"> </w:t>
      </w:r>
      <w:commentRangeEnd w:id="123"/>
      <w:sdt>
        <w:sdtPr>
          <w:tag w:val="goog_rdk_108"/>
          <w:id w:val="485597892"/>
        </w:sdtPr>
        <w:sdtEndPr/>
        <w:sdtContent>
          <w:del w:id="124" w:author="Author">
            <w:r>
              <w:commentReference w:id="123"/>
            </w:r>
            <w:r>
              <w:delText xml:space="preserve">One sea cucumber developed injuries around its T-tag, so we removed it from our experiment. </w:delText>
            </w:r>
          </w:del>
        </w:sdtContent>
      </w:sdt>
    </w:p>
    <w:p w14:paraId="0000000F" w14:textId="77777777" w:rsidR="00CA6B30" w:rsidRDefault="00B645B7">
      <w:pPr>
        <w:spacing w:line="480" w:lineRule="auto"/>
        <w:ind w:firstLine="720"/>
      </w:pPr>
      <w:r>
        <w:t xml:space="preserve">We measured sea cucumber size to account for </w:t>
      </w:r>
      <w:sdt>
        <w:sdtPr>
          <w:tag w:val="goog_rdk_109"/>
          <w:id w:val="-1652827417"/>
        </w:sdtPr>
        <w:sdtEndPr/>
        <w:sdtContent>
          <w:ins w:id="125" w:author="Author">
            <w:r>
              <w:t xml:space="preserve">this </w:t>
            </w:r>
          </w:ins>
        </w:sdtContent>
      </w:sdt>
      <w:r>
        <w:t>potential confound</w:t>
      </w:r>
      <w:sdt>
        <w:sdtPr>
          <w:tag w:val="goog_rdk_110"/>
          <w:id w:val="1037473278"/>
        </w:sdtPr>
        <w:sdtEndPr/>
        <w:sdtContent>
          <w:del w:id="126" w:author="Author">
            <w:r>
              <w:delText>s</w:delText>
            </w:r>
          </w:del>
        </w:sdtContent>
      </w:sdt>
      <w:r>
        <w:t xml:space="preserve"> </w:t>
      </w:r>
      <w:sdt>
        <w:sdtPr>
          <w:tag w:val="goog_rdk_111"/>
          <w:id w:val="-1558467673"/>
        </w:sdtPr>
        <w:sdtEndPr/>
        <w:sdtContent>
          <w:del w:id="127" w:author="Author">
            <w:r>
              <w:delText xml:space="preserve">in our experiments, </w:delText>
            </w:r>
          </w:del>
        </w:sdtContent>
      </w:sdt>
      <w:r>
        <w:t xml:space="preserve">as some studies have shown that body size can affect the thermal tolerance of marine organisms (Di Santo &amp; Lobel, 2017; Kelley et al., 2011). </w:t>
      </w:r>
      <w:sdt>
        <w:sdtPr>
          <w:tag w:val="goog_rdk_112"/>
          <w:id w:val="-2112878416"/>
        </w:sdtPr>
        <w:sdtEndPr/>
        <w:sdtContent>
          <w:ins w:id="128" w:author="Author">
            <w:r>
              <w:t>The size measureme</w:t>
            </w:r>
            <w:r>
              <w:t>nts collected were</w:t>
            </w:r>
          </w:ins>
        </w:sdtContent>
      </w:sdt>
      <w:sdt>
        <w:sdtPr>
          <w:tag w:val="goog_rdk_113"/>
          <w:id w:val="-1691754296"/>
        </w:sdtPr>
        <w:sdtEndPr/>
        <w:sdtContent>
          <w:del w:id="129" w:author="Author">
            <w:r>
              <w:delText xml:space="preserve">The metrics we measured </w:delText>
            </w:r>
          </w:del>
        </w:sdtContent>
      </w:sdt>
      <w:r>
        <w:t xml:space="preserve">were </w:t>
      </w:r>
      <w:sdt>
        <w:sdtPr>
          <w:tag w:val="goog_rdk_114"/>
          <w:id w:val="-795754179"/>
        </w:sdtPr>
        <w:sdtEndPr/>
        <w:sdtContent>
          <w:del w:id="130" w:author="Author">
            <w:r>
              <w:delText xml:space="preserve">the </w:delText>
            </w:r>
          </w:del>
        </w:sdtContent>
      </w:sdt>
      <w:r>
        <w:t xml:space="preserve">total length </w:t>
      </w:r>
      <w:sdt>
        <w:sdtPr>
          <w:tag w:val="goog_rdk_115"/>
          <w:id w:val="-1500960858"/>
        </w:sdtPr>
        <w:sdtEndPr/>
        <w:sdtContent>
          <w:del w:id="131" w:author="Author">
            <w:r>
              <w:delText xml:space="preserve">from </w:delText>
            </w:r>
          </w:del>
        </w:sdtContent>
      </w:sdt>
      <w:sdt>
        <w:sdtPr>
          <w:tag w:val="goog_rdk_116"/>
          <w:id w:val="1245836144"/>
        </w:sdtPr>
        <w:sdtEndPr/>
        <w:sdtContent>
          <w:ins w:id="132" w:author="Author">
            <w:r>
              <w:t>(</w:t>
            </w:r>
          </w:ins>
        </w:sdtContent>
      </w:sdt>
      <w:r>
        <w:t>mouthparts to anus</w:t>
      </w:r>
      <w:sdt>
        <w:sdtPr>
          <w:tag w:val="goog_rdk_117"/>
          <w:id w:val="1981111896"/>
        </w:sdtPr>
        <w:sdtEndPr/>
        <w:sdtContent>
          <w:ins w:id="133" w:author="Author">
            <w:r>
              <w:t>)</w:t>
            </w:r>
          </w:ins>
        </w:sdtContent>
      </w:sdt>
      <w:r>
        <w:t xml:space="preserve">, circumference at widest point, wet weight, and volume (which was measured by measuring volume water displacement). </w:t>
      </w:r>
      <w:sdt>
        <w:sdtPr>
          <w:tag w:val="goog_rdk_118"/>
          <w:id w:val="1452129398"/>
        </w:sdtPr>
        <w:sdtEndPr/>
        <w:sdtContent>
          <w:customXmlInsRangeStart w:id="134" w:author="Author"/>
          <w:sdt>
            <w:sdtPr>
              <w:tag w:val="goog_rdk_119"/>
              <w:id w:val="-1076514736"/>
            </w:sdtPr>
            <w:sdtEndPr/>
            <w:sdtContent>
              <w:customXmlInsRangeEnd w:id="134"/>
              <w:ins w:id="135" w:author="Author">
                <w:del w:id="136" w:author="Author">
                  <w:r>
                    <w:delText xml:space="preserve">Prior to </w:delText>
                  </w:r>
                </w:del>
              </w:ins>
              <w:customXmlInsRangeStart w:id="137" w:author="Author"/>
            </w:sdtContent>
          </w:sdt>
          <w:customXmlInsRangeEnd w:id="137"/>
        </w:sdtContent>
      </w:sdt>
      <w:sdt>
        <w:sdtPr>
          <w:tag w:val="goog_rdk_120"/>
          <w:id w:val="1301967029"/>
        </w:sdtPr>
        <w:sdtEndPr/>
        <w:sdtContent>
          <w:del w:id="138" w:author="Author">
            <w:r>
              <w:delText>We also conducted a pilot</w:delText>
            </w:r>
            <w:r>
              <w:delText xml:space="preserve"> study before the start of our experiment</w:delText>
            </w:r>
          </w:del>
        </w:sdtContent>
      </w:sdt>
      <w:sdt>
        <w:sdtPr>
          <w:tag w:val="goog_rdk_121"/>
          <w:id w:val="-1196463483"/>
        </w:sdtPr>
        <w:sdtEndPr/>
        <w:sdtContent>
          <w:customXmlInsRangeStart w:id="139" w:author="Author"/>
          <w:sdt>
            <w:sdtPr>
              <w:tag w:val="goog_rdk_122"/>
              <w:id w:val="661823229"/>
            </w:sdtPr>
            <w:sdtEndPr/>
            <w:sdtContent>
              <w:customXmlInsRangeEnd w:id="139"/>
              <w:ins w:id="140" w:author="Author">
                <w:del w:id="141" w:author="Author">
                  <w:r>
                    <w:delText xml:space="preserve"> we</w:delText>
                  </w:r>
                </w:del>
              </w:ins>
              <w:customXmlInsRangeStart w:id="142" w:author="Author"/>
            </w:sdtContent>
          </w:sdt>
          <w:customXmlInsRangeEnd w:id="142"/>
        </w:sdtContent>
      </w:sdt>
      <w:sdt>
        <w:sdtPr>
          <w:tag w:val="goog_rdk_123"/>
          <w:id w:val="-668407200"/>
        </w:sdtPr>
        <w:sdtEndPr/>
        <w:sdtContent>
          <w:del w:id="143" w:author="Author">
            <w:r>
              <w:delText xml:space="preserve"> to determine</w:delText>
            </w:r>
          </w:del>
        </w:sdtContent>
      </w:sdt>
      <w:sdt>
        <w:sdtPr>
          <w:tag w:val="goog_rdk_124"/>
          <w:id w:val="-1718968247"/>
        </w:sdtPr>
        <w:sdtEndPr/>
        <w:sdtContent>
          <w:customXmlInsRangeStart w:id="144" w:author="Author"/>
          <w:sdt>
            <w:sdtPr>
              <w:tag w:val="goog_rdk_125"/>
              <w:id w:val="-987322180"/>
            </w:sdtPr>
            <w:sdtEndPr/>
            <w:sdtContent>
              <w:customXmlInsRangeEnd w:id="144"/>
              <w:ins w:id="145" w:author="Author">
                <w:del w:id="146" w:author="Author">
                  <w:r>
                    <w:delText>d</w:delText>
                  </w:r>
                </w:del>
              </w:ins>
              <w:customXmlInsRangeStart w:id="147" w:author="Author"/>
            </w:sdtContent>
          </w:sdt>
          <w:customXmlInsRangeEnd w:id="147"/>
        </w:sdtContent>
      </w:sdt>
      <w:sdt>
        <w:sdtPr>
          <w:tag w:val="goog_rdk_126"/>
          <w:id w:val="2090494481"/>
        </w:sdtPr>
        <w:sdtEndPr/>
        <w:sdtContent>
          <w:del w:id="148" w:author="Author">
            <w:r>
              <w:delText xml:space="preserve"> how many cucumbers </w:delText>
            </w:r>
          </w:del>
        </w:sdtContent>
      </w:sdt>
      <w:sdt>
        <w:sdtPr>
          <w:tag w:val="goog_rdk_127"/>
          <w:id w:val="-1347558767"/>
        </w:sdtPr>
        <w:sdtEndPr/>
        <w:sdtContent>
          <w:customXmlInsRangeStart w:id="149" w:author="Author"/>
          <w:sdt>
            <w:sdtPr>
              <w:tag w:val="goog_rdk_128"/>
              <w:id w:val="1496758302"/>
            </w:sdtPr>
            <w:sdtEndPr/>
            <w:sdtContent>
              <w:customXmlInsRangeEnd w:id="149"/>
              <w:ins w:id="150" w:author="Author">
                <w:del w:id="151" w:author="Author">
                  <w:r>
                    <w:delText xml:space="preserve">defecated to determine active use of digestive organs </w:delText>
                  </w:r>
                </w:del>
              </w:ins>
              <w:customXmlInsRangeStart w:id="152" w:author="Author"/>
            </w:sdtContent>
          </w:sdt>
          <w:customXmlInsRangeEnd w:id="152"/>
        </w:sdtContent>
      </w:sdt>
      <w:sdt>
        <w:sdtPr>
          <w:tag w:val="goog_rdk_129"/>
          <w:id w:val="1022516980"/>
        </w:sdtPr>
        <w:sdtEndPr/>
        <w:sdtContent>
          <w:del w:id="153" w:author="Author">
            <w:r>
              <w:delText xml:space="preserve">had </w:delText>
            </w:r>
          </w:del>
        </w:sdtContent>
      </w:sdt>
      <w:sdt>
        <w:sdtPr>
          <w:tag w:val="goog_rdk_130"/>
          <w:id w:val="-1475296697"/>
        </w:sdtPr>
        <w:sdtEndPr/>
        <w:sdtContent>
          <w:customXmlInsRangeStart w:id="154" w:author="Author"/>
          <w:sdt>
            <w:sdtPr>
              <w:tag w:val="goog_rdk_131"/>
              <w:id w:val="-67578952"/>
            </w:sdtPr>
            <w:sdtEndPr/>
            <w:sdtContent>
              <w:customXmlInsRangeEnd w:id="154"/>
              <w:ins w:id="155" w:author="Author">
                <w:del w:id="156" w:author="Author">
                  <w:r>
                    <w:delText>a</w:delText>
                  </w:r>
                </w:del>
              </w:ins>
              <w:customXmlInsRangeStart w:id="157" w:author="Author"/>
            </w:sdtContent>
          </w:sdt>
          <w:customXmlInsRangeEnd w:id="157"/>
        </w:sdtContent>
      </w:sdt>
      <w:sdt>
        <w:sdtPr>
          <w:tag w:val="goog_rdk_132"/>
          <w:id w:val="-1786419593"/>
        </w:sdtPr>
        <w:sdtEndPr/>
        <w:sdtContent/>
      </w:sdt>
      <w:sdt>
        <w:sdtPr>
          <w:tag w:val="goog_rdk_133"/>
          <w:id w:val="1703976243"/>
        </w:sdtPr>
        <w:sdtEndPr/>
        <w:sdtContent>
          <w:customXmlInsRangeStart w:id="158" w:author="Author"/>
          <w:sdt>
            <w:sdtPr>
              <w:tag w:val="goog_rdk_134"/>
              <w:id w:val="1079870603"/>
            </w:sdtPr>
            <w:sdtEndPr/>
            <w:sdtContent>
              <w:customXmlInsRangeEnd w:id="158"/>
              <w:customXmlInsRangeStart w:id="159" w:author="Author"/>
            </w:sdtContent>
          </w:sdt>
          <w:customXmlInsRangeEnd w:id="159"/>
          <w:sdt>
            <w:sdtPr>
              <w:tag w:val="goog_rdk_135"/>
              <w:id w:val="749546016"/>
            </w:sdtPr>
            <w:sdtEndPr/>
            <w:sdtContent>
              <w:ins w:id="160" w:author="Author">
                <w:del w:id="161" w:author="Author">
                  <w:r>
                    <w:delText xml:space="preserve">ctive  </w:delText>
                  </w:r>
                </w:del>
              </w:ins>
            </w:sdtContent>
          </w:sdt>
          <w:ins w:id="162" w:author="Author">
            <w:del w:id="163" w:author="Author">
              <w:r>
                <w:delText>functional</w:delText>
              </w:r>
            </w:del>
          </w:ins>
        </w:sdtContent>
      </w:sdt>
      <w:sdt>
        <w:sdtPr>
          <w:tag w:val="goog_rdk_136"/>
          <w:id w:val="-67880759"/>
        </w:sdtPr>
        <w:sdtEndPr/>
        <w:sdtContent>
          <w:del w:id="164" w:author="Author">
            <w:r>
              <w:delText xml:space="preserve">their internal organs. </w:delText>
            </w:r>
          </w:del>
        </w:sdtContent>
      </w:sdt>
      <w:sdt>
        <w:sdtPr>
          <w:tag w:val="goog_rdk_137"/>
          <w:id w:val="-1109576290"/>
        </w:sdtPr>
        <w:sdtEndPr/>
        <w:sdtContent>
          <w:commentRangeStart w:id="165"/>
        </w:sdtContent>
      </w:sdt>
      <w:sdt>
        <w:sdtPr>
          <w:tag w:val="goog_rdk_138"/>
          <w:id w:val="1307357113"/>
        </w:sdtPr>
        <w:sdtEndPr/>
        <w:sdtContent>
          <w:commentRangeStart w:id="166"/>
        </w:sdtContent>
      </w:sdt>
      <w:r>
        <w:t>Giant California sea cucumbers seasonally lose their</w:t>
      </w:r>
      <w:sdt>
        <w:sdtPr>
          <w:tag w:val="goog_rdk_139"/>
          <w:id w:val="-1657138506"/>
        </w:sdtPr>
        <w:sdtEndPr/>
        <w:sdtContent>
          <w:commentRangeStart w:id="167"/>
        </w:sdtContent>
      </w:sdt>
      <w:r>
        <w:t xml:space="preserve"> internal organs</w:t>
      </w:r>
      <w:commentRangeEnd w:id="167"/>
      <w:r>
        <w:commentReference w:id="167"/>
      </w:r>
      <w:r>
        <w:t xml:space="preserve"> in a poorly understood process that may be caused by absorption of the internal organs or expulsion by evisceration (Fankboner &amp; Cameron, 1985; Swan, 1961). This loss of internal org</w:t>
      </w:r>
      <w:r>
        <w:t xml:space="preserve">ans is hypothesized to be part of a seasonal senescence that could affect their behaviour and therefore confound our experiment (Brothers et al., 2015). </w:t>
      </w:r>
      <w:commentRangeEnd w:id="165"/>
      <w:sdt>
        <w:sdtPr>
          <w:tag w:val="goog_rdk_140"/>
          <w:id w:val="-1179040020"/>
        </w:sdtPr>
        <w:sdtEndPr/>
        <w:sdtContent>
          <w:ins w:id="168" w:author="Author">
            <w:r>
              <w:commentReference w:id="165"/>
            </w:r>
            <w:commentRangeEnd w:id="166"/>
            <w:r>
              <w:commentReference w:id="166"/>
            </w:r>
            <w:r>
              <w:t>Prior to the start of the experiment</w:t>
            </w:r>
          </w:ins>
        </w:sdtContent>
      </w:sdt>
      <w:sdt>
        <w:sdtPr>
          <w:tag w:val="goog_rdk_141"/>
          <w:id w:val="389776409"/>
        </w:sdtPr>
        <w:sdtEndPr/>
        <w:sdtContent>
          <w:ins w:id="169" w:author="Author">
            <w:r>
              <w:t>,</w:t>
            </w:r>
          </w:ins>
        </w:sdtContent>
      </w:sdt>
      <w:sdt>
        <w:sdtPr>
          <w:tag w:val="goog_rdk_142"/>
          <w:id w:val="556292923"/>
        </w:sdtPr>
        <w:sdtEndPr/>
        <w:sdtContent>
          <w:ins w:id="170" w:author="Author">
            <w:r>
              <w:t xml:space="preserve"> w</w:t>
            </w:r>
          </w:ins>
        </w:sdtContent>
      </w:sdt>
      <w:sdt>
        <w:sdtPr>
          <w:tag w:val="goog_rdk_143"/>
          <w:id w:val="1004712165"/>
        </w:sdtPr>
        <w:sdtEndPr/>
        <w:sdtContent>
          <w:del w:id="171" w:author="Author">
            <w:r>
              <w:delText>W</w:delText>
            </w:r>
          </w:del>
        </w:sdtContent>
      </w:sdt>
      <w:r>
        <w:t>e isolated cucumbers into individual containers for 24 hours to determine</w:t>
      </w:r>
      <w:sdt>
        <w:sdtPr>
          <w:tag w:val="goog_rdk_144"/>
          <w:id w:val="-1773851561"/>
        </w:sdtPr>
        <w:sdtEndPr/>
        <w:sdtContent>
          <w:commentRangeStart w:id="172"/>
        </w:sdtContent>
      </w:sdt>
      <w:r>
        <w:t xml:space="preserve"> if they were defecating. Sea tables were then divided by a coarse </w:t>
      </w:r>
      <w:r>
        <w:lastRenderedPageBreak/>
        <w:t>plastic mesh to allow for plankton and water to flow through, and to prevent the mixing of cucumbers with and with</w:t>
      </w:r>
      <w:r>
        <w:t>out internal organs.</w:t>
      </w:r>
    </w:p>
    <w:p w14:paraId="00000010" w14:textId="77777777" w:rsidR="00CA6B30" w:rsidRDefault="00B645B7">
      <w:pPr>
        <w:spacing w:line="480" w:lineRule="auto"/>
        <w:rPr>
          <w:i/>
        </w:rPr>
      </w:pPr>
      <w:r>
        <w:rPr>
          <w:i/>
        </w:rPr>
        <w:t>Experimental Design</w:t>
      </w:r>
      <w:commentRangeEnd w:id="172"/>
      <w:r>
        <w:commentReference w:id="172"/>
      </w:r>
    </w:p>
    <w:p w14:paraId="00000011" w14:textId="77777777" w:rsidR="00CA6B30" w:rsidRDefault="00B645B7">
      <w:pPr>
        <w:spacing w:line="480" w:lineRule="auto"/>
        <w:ind w:firstLine="720"/>
      </w:pPr>
      <w:sdt>
        <w:sdtPr>
          <w:tag w:val="goog_rdk_146"/>
          <w:id w:val="-1917008253"/>
        </w:sdtPr>
        <w:sdtEndPr/>
        <w:sdtContent>
          <w:del w:id="173" w:author="Author">
            <w:r>
              <w:delText xml:space="preserve">Marine heatwaves have been observed in the Northeast Pacific Ocean year-round, with subtidal November temperatures reaching similar extremes as those recorded in summer months (Chen et al., 2021a). </w:delText>
            </w:r>
          </w:del>
        </w:sdtContent>
      </w:sdt>
      <w:sdt>
        <w:sdtPr>
          <w:tag w:val="goog_rdk_147"/>
          <w:id w:val="-152219692"/>
        </w:sdtPr>
        <w:sdtEndPr/>
        <w:sdtContent>
          <w:commentRangeStart w:id="174"/>
        </w:sdtContent>
      </w:sdt>
      <w:r>
        <w:t>We chose t</w:t>
      </w:r>
      <w:r>
        <w:t xml:space="preserve">emperature treatments to mimic low (8ºC), high (16ºC), and extreme (24ºC) heat events. </w:t>
      </w:r>
      <w:commentRangeEnd w:id="174"/>
      <w:r>
        <w:commentReference w:id="174"/>
      </w:r>
      <w:r>
        <w:t xml:space="preserve"> The 8ºC treatment represents the average seawater temperature 50 meters below surface in Barkley Sound during November (Pawlowicz, 2017). Sixteen degrees Celsius mim</w:t>
      </w:r>
      <w:r>
        <w:t>ics a high, but realistic, subtidal temperature (Xuereb et al., 2018). Twenty-four degrees represents an extreme heat event that is unlikely to occur under natural circumstances (Chen et al., 2021b; Pawlowicz, 2017; Xuereb et al., 2018)</w:t>
      </w:r>
      <w:sdt>
        <w:sdtPr>
          <w:tag w:val="goog_rdk_148"/>
          <w:id w:val="-935213778"/>
        </w:sdtPr>
        <w:sdtEndPr/>
        <w:sdtContent>
          <w:del w:id="175" w:author="Author">
            <w:r>
              <w:delText>, but we expected wo</w:delText>
            </w:r>
            <w:r>
              <w:delText>uld induce a severe heat stress response in sea cucumbers</w:delText>
            </w:r>
          </w:del>
        </w:sdtContent>
      </w:sdt>
      <w:r>
        <w:t>.</w:t>
      </w:r>
    </w:p>
    <w:p w14:paraId="00000012" w14:textId="77777777" w:rsidR="00CA6B30" w:rsidRDefault="00B645B7">
      <w:pPr>
        <w:spacing w:line="480" w:lineRule="auto"/>
        <w:ind w:firstLine="720"/>
      </w:pPr>
      <w:sdt>
        <w:sdtPr>
          <w:tag w:val="goog_rdk_150"/>
          <w:id w:val="-712344770"/>
        </w:sdtPr>
        <w:sdtEndPr/>
        <w:sdtContent>
          <w:del w:id="176" w:author="Author">
            <w:r>
              <w:delText xml:space="preserve">We separated </w:delText>
            </w:r>
            <w:r>
              <w:rPr>
                <w:i/>
              </w:rPr>
              <w:delText>N</w:delText>
            </w:r>
            <w:r>
              <w:delText>=60 s</w:delText>
            </w:r>
          </w:del>
        </w:sdtContent>
      </w:sdt>
      <w:sdt>
        <w:sdtPr>
          <w:tag w:val="goog_rdk_151"/>
          <w:id w:val="1741059788"/>
        </w:sdtPr>
        <w:sdtEndPr/>
        <w:sdtContent>
          <w:ins w:id="177" w:author="Author">
            <w:r>
              <w:t>S</w:t>
            </w:r>
          </w:ins>
        </w:sdtContent>
      </w:sdt>
      <w:r>
        <w:t>ea cucumbers</w:t>
      </w:r>
      <w:sdt>
        <w:sdtPr>
          <w:tag w:val="goog_rdk_152"/>
          <w:id w:val="-933737634"/>
        </w:sdtPr>
        <w:sdtEndPr/>
        <w:sdtContent>
          <w:ins w:id="178" w:author="Author">
            <w:r>
              <w:t xml:space="preserve"> (N = 60)</w:t>
            </w:r>
          </w:ins>
        </w:sdtContent>
      </w:sdt>
      <w:r>
        <w:t xml:space="preserve"> </w:t>
      </w:r>
      <w:sdt>
        <w:sdtPr>
          <w:tag w:val="goog_rdk_153"/>
          <w:id w:val="1899401466"/>
        </w:sdtPr>
        <w:sdtEndPr/>
        <w:sdtContent>
          <w:ins w:id="179" w:author="Author">
            <w:r>
              <w:t xml:space="preserve">were </w:t>
            </w:r>
          </w:ins>
          <w:sdt>
            <w:sdtPr>
              <w:tag w:val="goog_rdk_154"/>
              <w:id w:val="-1173103494"/>
            </w:sdtPr>
            <w:sdtEndPr/>
            <w:sdtContent>
              <w:commentRangeStart w:id="180"/>
            </w:sdtContent>
          </w:sdt>
          <w:ins w:id="181" w:author="Author">
            <w:r>
              <w:t>X</w:t>
            </w:r>
            <w:commentRangeEnd w:id="180"/>
            <w:r>
              <w:commentReference w:id="180"/>
            </w:r>
            <w:r>
              <w:t xml:space="preserve"> seperated </w:t>
            </w:r>
          </w:ins>
        </w:sdtContent>
      </w:sdt>
      <w:r>
        <w:t>into the three temperature treatments</w:t>
      </w:r>
      <w:sdt>
        <w:sdtPr>
          <w:tag w:val="goog_rdk_155"/>
          <w:id w:val="687645919"/>
        </w:sdtPr>
        <w:sdtEndPr/>
        <w:sdtContent>
          <w:ins w:id="182" w:author="Author">
            <w:r>
              <w:t xml:space="preserve"> (NTreatment = 20)</w:t>
            </w:r>
          </w:ins>
        </w:sdtContent>
      </w:sdt>
      <w:r>
        <w:t>.</w:t>
      </w:r>
      <w:sdt>
        <w:sdtPr>
          <w:tag w:val="goog_rdk_156"/>
          <w:id w:val="1800954190"/>
        </w:sdtPr>
        <w:sdtEndPr/>
        <w:sdtContent>
          <w:ins w:id="183" w:author="Author">
            <w:r>
              <w:t xml:space="preserve"> Ten</w:t>
            </w:r>
            <w:r>
              <w:t xml:space="preserve"> bins were placed in different treatment sea tables, which acted as temperature </w:t>
            </w:r>
          </w:ins>
        </w:sdtContent>
      </w:sdt>
      <w:sdt>
        <w:sdtPr>
          <w:tag w:val="goog_rdk_157"/>
          <w:id w:val="892161962"/>
        </w:sdtPr>
        <w:sdtEndPr/>
        <w:sdtContent>
          <w:ins w:id="184" w:author="Author">
            <w:r>
              <w:t>regulatory</w:t>
            </w:r>
          </w:ins>
        </w:sdtContent>
      </w:sdt>
      <w:sdt>
        <w:sdtPr>
          <w:tag w:val="goog_rdk_158"/>
          <w:id w:val="1420747083"/>
        </w:sdtPr>
        <w:sdtEndPr/>
        <w:sdtContent>
          <w:customXmlInsRangeStart w:id="185" w:author="Author"/>
          <w:sdt>
            <w:sdtPr>
              <w:tag w:val="goog_rdk_159"/>
              <w:id w:val="-1798824961"/>
            </w:sdtPr>
            <w:sdtEndPr/>
            <w:sdtContent>
              <w:customXmlInsRangeEnd w:id="185"/>
              <w:ins w:id="186" w:author="Author">
                <w:del w:id="187" w:author="Author">
                  <w:r>
                    <w:delText xml:space="preserve">control </w:delText>
                  </w:r>
                </w:del>
              </w:ins>
              <w:customXmlInsRangeStart w:id="188" w:author="Author"/>
            </w:sdtContent>
          </w:sdt>
          <w:customXmlInsRangeEnd w:id="188"/>
          <w:ins w:id="189" w:author="Author">
            <w:r>
              <w:t>water baths with either a chiller (8ºC treatment) or 2 heaters per sea table (16ºC and 24ºC treatments).</w:t>
            </w:r>
          </w:ins>
        </w:sdtContent>
      </w:sdt>
      <w:r>
        <w:t xml:space="preserve"> </w:t>
      </w:r>
      <w:sdt>
        <w:sdtPr>
          <w:tag w:val="goog_rdk_160"/>
          <w:id w:val="1999533408"/>
        </w:sdtPr>
        <w:sdtEndPr/>
        <w:sdtContent>
          <w:del w:id="190" w:author="Author">
            <w:r>
              <w:delText xml:space="preserve">Each treatment </w:delText>
            </w:r>
          </w:del>
        </w:sdtContent>
      </w:sdt>
      <w:sdt>
        <w:sdtPr>
          <w:tag w:val="goog_rdk_161"/>
          <w:id w:val="-322278740"/>
        </w:sdtPr>
        <w:sdtEndPr/>
        <w:sdtContent>
          <w:customXmlInsRangeStart w:id="191" w:author="Author"/>
          <w:sdt>
            <w:sdtPr>
              <w:tag w:val="goog_rdk_162"/>
              <w:id w:val="972090293"/>
            </w:sdtPr>
            <w:sdtEndPr/>
            <w:sdtContent>
              <w:customXmlInsRangeEnd w:id="191"/>
              <w:ins w:id="192" w:author="Author">
                <w:del w:id="193" w:author="Author">
                  <w:r>
                    <w:delText xml:space="preserve">was composed of </w:delText>
                  </w:r>
                </w:del>
              </w:ins>
              <w:customXmlInsRangeStart w:id="194" w:author="Author"/>
            </w:sdtContent>
          </w:sdt>
          <w:customXmlInsRangeEnd w:id="194"/>
        </w:sdtContent>
      </w:sdt>
      <w:sdt>
        <w:sdtPr>
          <w:tag w:val="goog_rdk_163"/>
          <w:id w:val="-1754818020"/>
        </w:sdtPr>
        <w:sdtEndPr/>
        <w:sdtContent>
          <w:del w:id="195" w:author="Author">
            <w:r>
              <w:delText>had a to</w:delText>
            </w:r>
            <w:r>
              <w:delText xml:space="preserve">tal of </w:delText>
            </w:r>
            <w:r>
              <w:rPr>
                <w:i/>
              </w:rPr>
              <w:delText>N</w:delText>
            </w:r>
            <w:r>
              <w:delText xml:space="preserve">=20 sea cucumbers in 10 bins. </w:delText>
            </w:r>
          </w:del>
        </w:sdtContent>
      </w:sdt>
      <w:sdt>
        <w:sdtPr>
          <w:tag w:val="goog_rdk_164"/>
          <w:id w:val="2046177517"/>
        </w:sdtPr>
        <w:sdtEndPr/>
        <w:sdtContent>
          <w:commentRangeStart w:id="196"/>
        </w:sdtContent>
      </w:sdt>
      <w:r>
        <w:t>We used a water permeable divider to separate cucumbers within bins to allow for individual identification throughout the experiment</w:t>
      </w:r>
      <w:commentRangeEnd w:id="196"/>
      <w:r>
        <w:commentReference w:id="196"/>
      </w:r>
      <w:r>
        <w:t xml:space="preserve">. We did not provide sea cucumbers with food during the experiment. </w:t>
      </w:r>
      <w:sdt>
        <w:sdtPr>
          <w:tag w:val="goog_rdk_165"/>
          <w:id w:val="2083710921"/>
        </w:sdtPr>
        <w:sdtEndPr/>
        <w:sdtContent>
          <w:del w:id="197" w:author="Author">
            <w:r>
              <w:delText>We placed bins in sea tables, which acted as temperat</w:delText>
            </w:r>
            <w:r>
              <w:delText xml:space="preserve">ure control water baths with either a chiller (8ºC treatment) or 2 heaters per sea table (16ºC and 24ºC treatments). </w:delText>
            </w:r>
          </w:del>
        </w:sdtContent>
      </w:sdt>
      <w:r>
        <w:t xml:space="preserve">50% water changes were </w:t>
      </w:r>
      <w:sdt>
        <w:sdtPr>
          <w:tag w:val="goog_rdk_166"/>
          <w:id w:val="1747837930"/>
        </w:sdtPr>
        <w:sdtEndPr/>
        <w:sdtContent>
          <w:commentRangeStart w:id="198"/>
        </w:sdtContent>
      </w:sdt>
      <w:r>
        <w:t>required</w:t>
      </w:r>
      <w:commentRangeEnd w:id="198"/>
      <w:r>
        <w:commentReference w:id="198"/>
      </w:r>
      <w:r>
        <w:t xml:space="preserve"> at 24h intervals to keep nitrate and ammonium levels low. </w:t>
      </w:r>
      <w:sdt>
        <w:sdtPr>
          <w:tag w:val="goog_rdk_167"/>
          <w:id w:val="988520845"/>
        </w:sdtPr>
        <w:sdtEndPr/>
        <w:sdtContent>
          <w:commentRangeStart w:id="199"/>
        </w:sdtContent>
      </w:sdt>
      <w:r>
        <w:t>We acclimatized seawater to room tempera</w:t>
      </w:r>
      <w:r>
        <w:t>ture for 6 hours.</w:t>
      </w:r>
      <w:commentRangeEnd w:id="199"/>
      <w:r>
        <w:commentReference w:id="199"/>
      </w:r>
      <w:r>
        <w:t xml:space="preserve"> We exposed sea cucumbers to treatments for </w:t>
      </w:r>
      <w:sdt>
        <w:sdtPr>
          <w:tag w:val="goog_rdk_168"/>
          <w:id w:val="-242726172"/>
        </w:sdtPr>
        <w:sdtEndPr/>
        <w:sdtContent>
          <w:ins w:id="200" w:author="Author">
            <w:r>
              <w:t xml:space="preserve">four days </w:t>
            </w:r>
          </w:ins>
        </w:sdtContent>
      </w:sdt>
      <w:sdt>
        <w:sdtPr>
          <w:tag w:val="goog_rdk_169"/>
          <w:id w:val="1801107773"/>
        </w:sdtPr>
        <w:sdtEndPr/>
        <w:sdtContent>
          <w:del w:id="201" w:author="Author">
            <w:r>
              <w:delText>96 hours</w:delText>
            </w:r>
          </w:del>
        </w:sdtContent>
      </w:sdt>
      <w:r>
        <w:t xml:space="preserve"> and monitored them </w:t>
      </w:r>
      <w:sdt>
        <w:sdtPr>
          <w:tag w:val="goog_rdk_170"/>
          <w:id w:val="-1343386682"/>
        </w:sdtPr>
        <w:sdtEndPr/>
        <w:sdtContent>
          <w:del w:id="202" w:author="Author">
            <w:r>
              <w:delText xml:space="preserve">for </w:delText>
            </w:r>
          </w:del>
        </w:sdtContent>
      </w:sdt>
      <w:sdt>
        <w:sdtPr>
          <w:tag w:val="goog_rdk_171"/>
          <w:id w:val="1707598523"/>
        </w:sdtPr>
        <w:sdtEndPr/>
        <w:sdtContent>
          <w:customXmlInsRangeStart w:id="203" w:author="Author"/>
          <w:sdt>
            <w:sdtPr>
              <w:tag w:val="goog_rdk_172"/>
              <w:id w:val="-1934967430"/>
            </w:sdtPr>
            <w:sdtEndPr/>
            <w:sdtContent>
              <w:customXmlInsRangeEnd w:id="203"/>
              <w:ins w:id="204" w:author="Author">
                <w:del w:id="205" w:author="Author">
                  <w:r>
                    <w:delText xml:space="preserve">an additional </w:delText>
                  </w:r>
                </w:del>
              </w:ins>
              <w:customXmlInsRangeStart w:id="206" w:author="Author"/>
            </w:sdtContent>
          </w:sdt>
          <w:customXmlInsRangeEnd w:id="206"/>
        </w:sdtContent>
      </w:sdt>
      <w:r>
        <w:t>10 days after</w:t>
      </w:r>
      <w:sdt>
        <w:sdtPr>
          <w:tag w:val="goog_rdk_173"/>
          <w:id w:val="-1691443498"/>
        </w:sdtPr>
        <w:sdtEndPr/>
        <w:sdtContent>
          <w:ins w:id="207" w:author="Author">
            <w:r>
              <w:t xml:space="preserve"> treatments</w:t>
            </w:r>
          </w:ins>
        </w:sdtContent>
      </w:sdt>
      <w:sdt>
        <w:sdtPr>
          <w:tag w:val="goog_rdk_174"/>
          <w:id w:val="-736326494"/>
        </w:sdtPr>
        <w:sdtEndPr/>
        <w:sdtContent>
          <w:del w:id="208" w:author="Author">
            <w:r>
              <w:delText xml:space="preserve">wards </w:delText>
            </w:r>
          </w:del>
        </w:sdtContent>
      </w:sdt>
      <w:r>
        <w:t xml:space="preserve">for mortality and wasting symptoms. </w:t>
      </w:r>
    </w:p>
    <w:p w14:paraId="00000013" w14:textId="77777777" w:rsidR="00CA6B30" w:rsidRDefault="00B645B7">
      <w:pPr>
        <w:spacing w:line="480" w:lineRule="auto"/>
        <w:rPr>
          <w:i/>
        </w:rPr>
      </w:pPr>
      <w:r>
        <w:rPr>
          <w:i/>
        </w:rPr>
        <w:t>Measuring Response to Simulated Marine Heat Wave</w:t>
      </w:r>
    </w:p>
    <w:p w14:paraId="00000014" w14:textId="77777777" w:rsidR="00CA6B30" w:rsidRDefault="00B645B7">
      <w:pPr>
        <w:spacing w:line="480" w:lineRule="auto"/>
        <w:ind w:firstLine="360"/>
      </w:pPr>
      <w:sdt>
        <w:sdtPr>
          <w:tag w:val="goog_rdk_175"/>
          <w:id w:val="-2049829646"/>
        </w:sdtPr>
        <w:sdtEndPr/>
        <w:sdtContent>
          <w:commentRangeStart w:id="209"/>
        </w:sdtContent>
      </w:sdt>
      <w:r>
        <w:t xml:space="preserve">We measured several response variables to capture direct lethal, sublethal, and wasting thermal impacts on giant California sea cucumbers </w:t>
      </w:r>
      <w:commentRangeEnd w:id="209"/>
      <w:r>
        <w:commentReference w:id="209"/>
      </w:r>
      <w:r>
        <w:t>(Table 1).</w:t>
      </w:r>
      <w:sdt>
        <w:sdtPr>
          <w:tag w:val="goog_rdk_176"/>
          <w:id w:val="809838310"/>
        </w:sdtPr>
        <w:sdtEndPr/>
        <w:sdtContent>
          <w:commentRangeStart w:id="210"/>
        </w:sdtContent>
      </w:sdt>
      <w:r>
        <w:t xml:space="preserve"> The first of these was the time until </w:t>
      </w:r>
      <w:sdt>
        <w:sdtPr>
          <w:tag w:val="goog_rdk_177"/>
          <w:id w:val="-2024090009"/>
        </w:sdtPr>
        <w:sdtEndPr/>
        <w:sdtContent>
          <w:del w:id="211" w:author="Author">
            <w:r>
              <w:delText xml:space="preserve">direct </w:delText>
            </w:r>
          </w:del>
        </w:sdtContent>
      </w:sdt>
      <w:r>
        <w:t>mort</w:t>
      </w:r>
      <w:r>
        <w:t xml:space="preserve">ality. We considered cucumbers to be dead if their tube feet were unresponsive to stimulus and all movement had ceased for over 60 minutes. </w:t>
      </w:r>
      <w:commentRangeEnd w:id="210"/>
      <w:r>
        <w:commentReference w:id="210"/>
      </w:r>
    </w:p>
    <w:p w14:paraId="00000015" w14:textId="77777777" w:rsidR="00CA6B30" w:rsidRDefault="00B645B7">
      <w:pPr>
        <w:spacing w:line="480" w:lineRule="auto"/>
        <w:ind w:firstLine="360"/>
      </w:pPr>
      <w:r>
        <w:lastRenderedPageBreak/>
        <w:t>Sea cucumbers stiffen as a defense mechanism and for posture maintenance (Motokawa &amp; Tsuchi, 2003). W</w:t>
      </w:r>
      <w:sdt>
        <w:sdtPr>
          <w:tag w:val="goog_rdk_178"/>
          <w:id w:val="-688988818"/>
        </w:sdtPr>
        <w:sdtEndPr/>
        <w:sdtContent>
          <w:commentRangeStart w:id="212"/>
        </w:sdtContent>
      </w:sdt>
      <w:r>
        <w:t>e measure</w:t>
      </w:r>
      <w:r>
        <w:t>d stiffness using two different ordinal scales.</w:t>
      </w:r>
      <w:commentRangeEnd w:id="212"/>
      <w:r>
        <w:commentReference w:id="212"/>
      </w:r>
      <w:r>
        <w:t xml:space="preserve"> First, we gently </w:t>
      </w:r>
      <w:sdt>
        <w:sdtPr>
          <w:tag w:val="goog_rdk_179"/>
          <w:id w:val="-567337962"/>
        </w:sdtPr>
        <w:sdtEndPr/>
        <w:sdtContent>
          <w:commentRangeStart w:id="213"/>
        </w:sdtContent>
      </w:sdt>
      <w:r>
        <w:t>poked</w:t>
      </w:r>
      <w:commentRangeEnd w:id="213"/>
      <w:r>
        <w:commentReference w:id="213"/>
      </w:r>
      <w:r>
        <w:t xml:space="preserve"> the cucumber with one finger and then poked them again after 3 seconds to measure their defense response. </w:t>
      </w:r>
      <w:sdt>
        <w:sdtPr>
          <w:tag w:val="goog_rdk_180"/>
          <w:id w:val="901874609"/>
        </w:sdtPr>
        <w:sdtEndPr/>
        <w:sdtContent>
          <w:commentRangeStart w:id="214"/>
        </w:sdtContent>
      </w:sdt>
      <w:sdt>
        <w:sdtPr>
          <w:tag w:val="goog_rdk_181"/>
          <w:id w:val="-2013748669"/>
        </w:sdtPr>
        <w:sdtEndPr/>
        <w:sdtContent>
          <w:commentRangeStart w:id="215"/>
        </w:sdtContent>
      </w:sdt>
      <w:r>
        <w:t>We assigned the cucumber a score of 0</w:t>
      </w:r>
      <w:commentRangeEnd w:id="215"/>
      <w:r>
        <w:commentReference w:id="215"/>
      </w:r>
      <w:r>
        <w:t xml:space="preserve"> if it failed to stiffen wh</w:t>
      </w:r>
      <w:r>
        <w:t>en initially poked, a score of 1 if it stiffened but was not still stiff when poked a second time, and a score of 2 if the cucumber got hard and stayed h</w:t>
      </w:r>
      <w:sdt>
        <w:sdtPr>
          <w:tag w:val="goog_rdk_182"/>
          <w:id w:val="1595752890"/>
        </w:sdtPr>
        <w:sdtEndPr/>
        <w:sdtContent>
          <w:commentRangeStart w:id="216"/>
        </w:sdtContent>
      </w:sdt>
      <w:r>
        <w:t>ard</w:t>
      </w:r>
      <w:commentRangeEnd w:id="214"/>
      <w:r>
        <w:commentReference w:id="214"/>
      </w:r>
      <w:r>
        <w:t xml:space="preserve">. </w:t>
      </w:r>
      <w:sdt>
        <w:sdtPr>
          <w:tag w:val="goog_rdk_183"/>
          <w:id w:val="-715192897"/>
        </w:sdtPr>
        <w:sdtEndPr/>
        <w:sdtContent>
          <w:commentRangeStart w:id="217"/>
        </w:sdtContent>
      </w:sdt>
      <w:r>
        <w:t>Sec</w:t>
      </w:r>
      <w:commentRangeEnd w:id="216"/>
      <w:r>
        <w:commentReference w:id="216"/>
      </w:r>
      <w:r>
        <w:t>ondly, we removed each cucumber from their tank and placed them on a 5 cm x 5 cm elev</w:t>
      </w:r>
      <w:r>
        <w:t>ated platform to measure their ability to maintain their posture. We assigned the cucumber a score of 0 if it failed to stiffen at all, a score of 1 if it failed to remain stiff when placed on the platform, a score of 2 if it maintained its posture for les</w:t>
      </w:r>
      <w:r>
        <w:t xml:space="preserve">s than 2 seconds, and a score of 3 if it maintained its posture for more than 5 seconds. Each stiffness test was performed before, once during, and after the heat wave. </w:t>
      </w:r>
      <w:commentRangeEnd w:id="217"/>
      <w:r>
        <w:commentReference w:id="217"/>
      </w:r>
    </w:p>
    <w:p w14:paraId="00000016" w14:textId="77777777" w:rsidR="00CA6B30" w:rsidRDefault="00B645B7">
      <w:pPr>
        <w:spacing w:line="480" w:lineRule="auto"/>
        <w:ind w:firstLine="360"/>
      </w:pPr>
      <w:sdt>
        <w:sdtPr>
          <w:tag w:val="goog_rdk_185"/>
          <w:id w:val="-147435940"/>
        </w:sdtPr>
        <w:sdtEndPr/>
        <w:sdtContent>
          <w:sdt>
            <w:sdtPr>
              <w:tag w:val="goog_rdk_186"/>
              <w:id w:val="1872647242"/>
            </w:sdtPr>
            <w:sdtEndPr/>
            <w:sdtContent>
              <w:commentRangeStart w:id="218"/>
            </w:sdtContent>
          </w:sdt>
          <w:ins w:id="219" w:author="Author">
            <w:r>
              <w:t>Cucumbers were observed once every 12 hours for signs of spawning, evisceration</w:t>
            </w:r>
          </w:ins>
        </w:sdtContent>
      </w:sdt>
      <w:commentRangeEnd w:id="218"/>
      <w:sdt>
        <w:sdtPr>
          <w:tag w:val="goog_rdk_187"/>
          <w:id w:val="2139685881"/>
        </w:sdtPr>
        <w:sdtEndPr/>
        <w:sdtContent>
          <w:ins w:id="220" w:author="Author">
            <w:r>
              <w:commentReference w:id="218"/>
            </w:r>
            <w:r>
              <w:t>,</w:t>
            </w:r>
          </w:ins>
        </w:sdtContent>
      </w:sdt>
      <w:sdt>
        <w:sdtPr>
          <w:tag w:val="goog_rdk_188"/>
          <w:id w:val="-1541889629"/>
        </w:sdtPr>
        <w:sdtEndPr/>
        <w:sdtContent>
          <w:ins w:id="221" w:author="Author">
            <w:r>
              <w:t xml:space="preserve"> or sea cucumber wasting symptoms.   </w:t>
            </w:r>
          </w:ins>
        </w:sdtContent>
      </w:sdt>
      <w:sdt>
        <w:sdtPr>
          <w:tag w:val="goog_rdk_189"/>
          <w:id w:val="1545714130"/>
        </w:sdtPr>
        <w:sdtEndPr/>
        <w:sdtContent>
          <w:del w:id="222" w:author="Author">
            <w:r>
              <w:delText>The cucumbers and their tanks were checked every 12 hours to see if a cucumber had eviscerated, an act where they partially expulse their inner organs</w:delText>
            </w:r>
          </w:del>
        </w:sdtContent>
      </w:sdt>
      <w:r>
        <w:t>. We also checked for symptoms of wasting and whether cucu</w:t>
      </w:r>
      <w:r>
        <w:t>mbers spawned, since heat-stress induced spawning has been reported in other sea cucumber species (Battaglene et al., 2002). Finally, we recorded if cucumbers were defecating to determine if there was a change in the status of their organ reabsorption thro</w:t>
      </w:r>
      <w:r>
        <w:t>ughout the course of the experiment.</w:t>
      </w:r>
    </w:p>
    <w:p w14:paraId="00000017" w14:textId="77777777" w:rsidR="00CA6B30" w:rsidRDefault="00B645B7">
      <w:pPr>
        <w:spacing w:line="480" w:lineRule="auto"/>
        <w:ind w:firstLine="360"/>
      </w:pPr>
      <w:sdt>
        <w:sdtPr>
          <w:tag w:val="goog_rdk_190"/>
          <w:id w:val="541874736"/>
        </w:sdtPr>
        <w:sdtEndPr/>
        <w:sdtContent>
          <w:commentRangeStart w:id="223"/>
        </w:sdtContent>
      </w:sdt>
      <w:r>
        <w:t xml:space="preserve">To measure movement </w:t>
      </w:r>
      <w:sdt>
        <w:sdtPr>
          <w:tag w:val="goog_rdk_191"/>
          <w:id w:val="-464431926"/>
        </w:sdtPr>
        <w:sdtEndPr/>
        <w:sdtContent>
          <w:commentRangeStart w:id="224"/>
        </w:sdtContent>
      </w:sdt>
      <w:r>
        <w:t>rates and dispersal distances</w:t>
      </w:r>
      <w:commentRangeEnd w:id="224"/>
      <w:r>
        <w:commentReference w:id="224"/>
      </w:r>
      <w:r>
        <w:t xml:space="preserve"> we removed each cucumber from their aquaria, placed them in a large tank that had been heated to match the temperature of their heat treatment, and then recorded </w:t>
      </w:r>
      <w:r>
        <w:t xml:space="preserve">their activity for 30 minutes using a GoPro camera. </w:t>
      </w:r>
      <w:sdt>
        <w:sdtPr>
          <w:tag w:val="goog_rdk_192"/>
          <w:id w:val="15669550"/>
        </w:sdtPr>
        <w:sdtEndPr/>
        <w:sdtContent>
          <w:sdt>
            <w:sdtPr>
              <w:tag w:val="goog_rdk_193"/>
              <w:id w:val="140550365"/>
            </w:sdtPr>
            <w:sdtEndPr/>
            <w:sdtContent>
              <w:commentRangeStart w:id="225"/>
            </w:sdtContent>
          </w:sdt>
          <w:del w:id="226" w:author="Author">
            <w:r>
              <w:delText>In a previous movement trial, sea cucumbers consistently moved from the center to the container walls for shelter (Em Lim</w:delText>
            </w:r>
            <w:r>
              <w:rPr>
                <w:i/>
              </w:rPr>
              <w:delText>, personal communication</w:delText>
            </w:r>
            <w:commentRangeEnd w:id="225"/>
            <w:r>
              <w:commentReference w:id="225"/>
            </w:r>
            <w:r>
              <w:delText xml:space="preserve">). </w:delText>
            </w:r>
          </w:del>
        </w:sdtContent>
      </w:sdt>
      <w:r>
        <w:t xml:space="preserve">To analyze </w:t>
      </w:r>
      <w:sdt>
        <w:sdtPr>
          <w:tag w:val="goog_rdk_194"/>
          <w:id w:val="1005944021"/>
        </w:sdtPr>
        <w:sdtEndPr/>
        <w:sdtContent>
          <w:commentRangeStart w:id="227"/>
        </w:sdtContent>
      </w:sdt>
      <w:r>
        <w:t>movement</w:t>
      </w:r>
      <w:commentRangeEnd w:id="227"/>
      <w:r>
        <w:commentReference w:id="227"/>
      </w:r>
      <w:r>
        <w:t>, we replayed the video a</w:t>
      </w:r>
      <w:r>
        <w:t xml:space="preserve">nd laid 4x5 grid over the screen. We recorded the number of times the cucumber crossed a gridline, and the duration of time it took for a cucumber to reach the sidewall of the container. We measured movement before </w:t>
      </w:r>
      <w:r>
        <w:lastRenderedPageBreak/>
        <w:t>the experiment, on the second of four day</w:t>
      </w:r>
      <w:r>
        <w:t xml:space="preserve">s of the heat treatment, and one day after the heat treatment. </w:t>
      </w:r>
      <w:commentRangeEnd w:id="223"/>
      <w:r>
        <w:commentReference w:id="223"/>
      </w:r>
    </w:p>
    <w:p w14:paraId="00000018" w14:textId="77777777" w:rsidR="00CA6B30" w:rsidRDefault="00B645B7">
      <w:pPr>
        <w:spacing w:line="480" w:lineRule="auto"/>
        <w:rPr>
          <w:i/>
        </w:rPr>
      </w:pPr>
      <w:r>
        <w:rPr>
          <w:i/>
        </w:rPr>
        <w:t>Statistical Analyses</w:t>
      </w:r>
    </w:p>
    <w:p w14:paraId="00000019" w14:textId="77777777" w:rsidR="00CA6B30" w:rsidRDefault="00B645B7">
      <w:pPr>
        <w:spacing w:line="480" w:lineRule="auto"/>
        <w:ind w:firstLine="720"/>
      </w:pPr>
      <w:r>
        <w:t xml:space="preserve">To determine whether survival differed across temperature treatments we used a </w:t>
      </w:r>
      <w:sdt>
        <w:sdtPr>
          <w:tag w:val="goog_rdk_195"/>
          <w:id w:val="1345131515"/>
        </w:sdtPr>
        <w:sdtEndPr/>
        <w:sdtContent>
          <w:commentRangeStart w:id="228"/>
        </w:sdtContent>
      </w:sdt>
      <w:r>
        <w:t xml:space="preserve">cox proportional hazards model </w:t>
      </w:r>
      <w:commentRangeEnd w:id="228"/>
      <w:r>
        <w:commentReference w:id="228"/>
      </w:r>
      <w:r>
        <w:t>(Cox, 1972). We included several covariates in the model that we hypothesized could have also affected survival: intestinal status (reabsorbed Y/N), initial movement rates, and body size metrics. We assessed whether our qualitative scales (stiffness scales</w:t>
      </w:r>
      <w:r>
        <w:t xml:space="preserve">) for sublethal responses varied across temperature treatments using </w:t>
      </w:r>
      <w:sdt>
        <w:sdtPr>
          <w:tag w:val="goog_rdk_196"/>
          <w:id w:val="-711188121"/>
        </w:sdtPr>
        <w:sdtEndPr/>
        <w:sdtContent>
          <w:commentRangeStart w:id="229"/>
        </w:sdtContent>
      </w:sdt>
      <w:r>
        <w:t>ordinal logistic regression</w:t>
      </w:r>
      <w:commentRangeEnd w:id="229"/>
      <w:r>
        <w:commentReference w:id="229"/>
      </w:r>
      <w:r>
        <w:t>, a model designed for use on qualitative scaled data (McCullagh, 1980). For qualitative values measured as binary response variables we used logistic regr</w:t>
      </w:r>
      <w:r>
        <w:t>ession. We determined if movement varied significantly across treatments using a linear regression model with dispersal distance or time until reaching the container wall as the response variables and temperature as the explanatory variable. Finally, we us</w:t>
      </w:r>
      <w:r>
        <w:t xml:space="preserve">ed a binary logistic regression model to determine if wasting (yes/no) was temperature </w:t>
      </w:r>
      <w:sdt>
        <w:sdtPr>
          <w:tag w:val="goog_rdk_197"/>
          <w:id w:val="415597178"/>
        </w:sdtPr>
        <w:sdtEndPr/>
        <w:sdtContent>
          <w:commentRangeStart w:id="230"/>
        </w:sdtContent>
      </w:sdt>
      <w:r>
        <w:t>dependent</w:t>
      </w:r>
      <w:commentRangeEnd w:id="230"/>
      <w:r>
        <w:commentReference w:id="230"/>
      </w:r>
      <w:r>
        <w:t xml:space="preserve">. </w:t>
      </w:r>
    </w:p>
    <w:p w14:paraId="0000001A" w14:textId="77777777" w:rsidR="00CA6B30" w:rsidRDefault="00CA6B30">
      <w:pPr>
        <w:spacing w:line="480" w:lineRule="auto"/>
      </w:pPr>
    </w:p>
    <w:p w14:paraId="0000001B" w14:textId="77777777" w:rsidR="00CA6B30" w:rsidRDefault="00B645B7">
      <w:pPr>
        <w:spacing w:line="480" w:lineRule="auto"/>
      </w:pPr>
      <w:sdt>
        <w:sdtPr>
          <w:tag w:val="goog_rdk_198"/>
          <w:id w:val="-1650131922"/>
        </w:sdtPr>
        <w:sdtEndPr/>
        <w:sdtContent>
          <w:commentRangeStart w:id="231"/>
        </w:sdtContent>
      </w:sdt>
      <w:r>
        <w:rPr>
          <w:b/>
        </w:rPr>
        <w:t>Table</w:t>
      </w:r>
      <w:r>
        <w:t xml:space="preserve"> </w:t>
      </w:r>
      <w:r>
        <w:rPr>
          <w:b/>
        </w:rPr>
        <w:t>1</w:t>
      </w:r>
      <w:commentRangeEnd w:id="231"/>
      <w:r>
        <w:commentReference w:id="231"/>
      </w:r>
      <w:r>
        <w:t>. The response variables measured to quantify the effect of a marine heat wave on giant California sea cucumbers (</w:t>
      </w:r>
      <w:r>
        <w:rPr>
          <w:i/>
        </w:rPr>
        <w:t>Apostichopus californicus</w:t>
      </w:r>
      <w:r>
        <w:t xml:space="preserve">).  </w:t>
      </w:r>
    </w:p>
    <w:tbl>
      <w:tblPr>
        <w:tblStyle w:val="a"/>
        <w:tblW w:w="988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705"/>
        <w:gridCol w:w="2520"/>
        <w:gridCol w:w="2575"/>
        <w:gridCol w:w="3084"/>
      </w:tblGrid>
      <w:tr w:rsidR="00CA6B30" w14:paraId="42085366" w14:textId="77777777" w:rsidTr="00CA6B30">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05" w:type="dxa"/>
          </w:tcPr>
          <w:p w14:paraId="0000001C" w14:textId="77777777" w:rsidR="00CA6B30" w:rsidRDefault="00B645B7">
            <w:pPr>
              <w:spacing w:line="480" w:lineRule="auto"/>
            </w:pPr>
            <w:r>
              <w:t>Category</w:t>
            </w:r>
          </w:p>
        </w:tc>
        <w:tc>
          <w:tcPr>
            <w:tcW w:w="2520" w:type="dxa"/>
          </w:tcPr>
          <w:p w14:paraId="0000001D" w14:textId="77777777" w:rsidR="00CA6B30" w:rsidRDefault="00B645B7">
            <w:pPr>
              <w:spacing w:line="480" w:lineRule="auto"/>
              <w:cnfStyle w:val="100000000000" w:firstRow="1" w:lastRow="0" w:firstColumn="0" w:lastColumn="0" w:oddVBand="0" w:evenVBand="0" w:oddHBand="0" w:evenHBand="0" w:firstRowFirstColumn="0" w:firstRowLastColumn="0" w:lastRowFirstColumn="0" w:lastRowLastColumn="0"/>
            </w:pPr>
            <w:r>
              <w:t>Response Variables</w:t>
            </w:r>
          </w:p>
        </w:tc>
        <w:tc>
          <w:tcPr>
            <w:tcW w:w="2575" w:type="dxa"/>
          </w:tcPr>
          <w:p w14:paraId="0000001E" w14:textId="77777777" w:rsidR="00CA6B30" w:rsidRDefault="00B645B7">
            <w:pPr>
              <w:spacing w:line="480" w:lineRule="auto"/>
              <w:cnfStyle w:val="100000000000" w:firstRow="1" w:lastRow="0" w:firstColumn="0" w:lastColumn="0" w:oddVBand="0" w:evenVBand="0" w:oddHBand="0" w:evenHBand="0" w:firstRowFirstColumn="0" w:firstRowLastColumn="0" w:lastRowFirstColumn="0" w:lastRowLastColumn="0"/>
            </w:pPr>
            <w:r>
              <w:t>Measurement Method</w:t>
            </w:r>
          </w:p>
        </w:tc>
        <w:tc>
          <w:tcPr>
            <w:tcW w:w="3084" w:type="dxa"/>
          </w:tcPr>
          <w:p w14:paraId="0000001F" w14:textId="77777777" w:rsidR="00CA6B30" w:rsidRDefault="00B645B7">
            <w:pPr>
              <w:spacing w:line="480" w:lineRule="auto"/>
              <w:cnfStyle w:val="100000000000" w:firstRow="1" w:lastRow="0" w:firstColumn="0" w:lastColumn="0" w:oddVBand="0" w:evenVBand="0" w:oddHBand="0" w:evenHBand="0" w:firstRowFirstColumn="0" w:firstRowLastColumn="0" w:lastRowFirstColumn="0" w:lastRowLastColumn="0"/>
            </w:pPr>
            <w:r>
              <w:t>Variable Type</w:t>
            </w:r>
          </w:p>
        </w:tc>
      </w:tr>
      <w:tr w:rsidR="00CA6B30" w14:paraId="54744FE3" w14:textId="77777777" w:rsidTr="00CA6B3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05" w:type="dxa"/>
          </w:tcPr>
          <w:p w14:paraId="00000020" w14:textId="77777777" w:rsidR="00CA6B30" w:rsidRDefault="00B645B7">
            <w:pPr>
              <w:spacing w:line="480" w:lineRule="auto"/>
            </w:pPr>
            <w:r>
              <w:t>Direct lethal</w:t>
            </w:r>
          </w:p>
        </w:tc>
        <w:tc>
          <w:tcPr>
            <w:tcW w:w="2520" w:type="dxa"/>
          </w:tcPr>
          <w:p w14:paraId="00000021" w14:textId="77777777" w:rsidR="00CA6B30" w:rsidRDefault="00B645B7">
            <w:pPr>
              <w:spacing w:line="480" w:lineRule="auto"/>
              <w:cnfStyle w:val="000000100000" w:firstRow="0" w:lastRow="0" w:firstColumn="0" w:lastColumn="0" w:oddVBand="0" w:evenVBand="0" w:oddHBand="1" w:evenHBand="0" w:firstRowFirstColumn="0" w:firstRowLastColumn="0" w:lastRowFirstColumn="0" w:lastRowLastColumn="0"/>
            </w:pPr>
            <w:r>
              <w:t xml:space="preserve">Mortality </w:t>
            </w:r>
          </w:p>
        </w:tc>
        <w:tc>
          <w:tcPr>
            <w:tcW w:w="2575" w:type="dxa"/>
          </w:tcPr>
          <w:p w14:paraId="00000022" w14:textId="77777777" w:rsidR="00CA6B30" w:rsidRDefault="00B645B7">
            <w:pPr>
              <w:spacing w:line="480" w:lineRule="auto"/>
              <w:cnfStyle w:val="000000100000" w:firstRow="0" w:lastRow="0" w:firstColumn="0" w:lastColumn="0" w:oddVBand="0" w:evenVBand="0" w:oddHBand="1" w:evenHBand="0" w:firstRowFirstColumn="0" w:firstRowLastColumn="0" w:lastRowFirstColumn="0" w:lastRowLastColumn="0"/>
            </w:pPr>
            <w:r>
              <w:t>Time to Death</w:t>
            </w:r>
          </w:p>
        </w:tc>
        <w:tc>
          <w:tcPr>
            <w:tcW w:w="3084" w:type="dxa"/>
          </w:tcPr>
          <w:p w14:paraId="00000023" w14:textId="77777777" w:rsidR="00CA6B30" w:rsidRDefault="00B645B7">
            <w:pPr>
              <w:spacing w:line="480" w:lineRule="auto"/>
              <w:cnfStyle w:val="000000100000" w:firstRow="0" w:lastRow="0" w:firstColumn="0" w:lastColumn="0" w:oddVBand="0" w:evenVBand="0" w:oddHBand="1" w:evenHBand="0" w:firstRowFirstColumn="0" w:firstRowLastColumn="0" w:lastRowFirstColumn="0" w:lastRowLastColumn="0"/>
            </w:pPr>
            <w:r>
              <w:t xml:space="preserve">Continuous </w:t>
            </w:r>
          </w:p>
        </w:tc>
      </w:tr>
      <w:tr w:rsidR="00CA6B30" w14:paraId="0D299D85" w14:textId="77777777" w:rsidTr="00CA6B30">
        <w:trPr>
          <w:trHeight w:val="286"/>
        </w:trPr>
        <w:tc>
          <w:tcPr>
            <w:cnfStyle w:val="001000000000" w:firstRow="0" w:lastRow="0" w:firstColumn="1" w:lastColumn="0" w:oddVBand="0" w:evenVBand="0" w:oddHBand="0" w:evenHBand="0" w:firstRowFirstColumn="0" w:firstRowLastColumn="0" w:lastRowFirstColumn="0" w:lastRowLastColumn="0"/>
            <w:tcW w:w="1705" w:type="dxa"/>
            <w:vMerge w:val="restart"/>
          </w:tcPr>
          <w:p w14:paraId="00000024" w14:textId="77777777" w:rsidR="00CA6B30" w:rsidRDefault="00B645B7">
            <w:pPr>
              <w:spacing w:line="480" w:lineRule="auto"/>
            </w:pPr>
            <w:r>
              <w:t>Direct sublethal</w:t>
            </w:r>
          </w:p>
        </w:tc>
        <w:tc>
          <w:tcPr>
            <w:tcW w:w="2520" w:type="dxa"/>
          </w:tcPr>
          <w:p w14:paraId="00000025" w14:textId="77777777" w:rsidR="00CA6B30" w:rsidRDefault="00B645B7">
            <w:pPr>
              <w:spacing w:line="480" w:lineRule="auto"/>
              <w:cnfStyle w:val="000000000000" w:firstRow="0" w:lastRow="0" w:firstColumn="0" w:lastColumn="0" w:oddVBand="0" w:evenVBand="0" w:oddHBand="0" w:evenHBand="0" w:firstRowFirstColumn="0" w:firstRowLastColumn="0" w:lastRowFirstColumn="0" w:lastRowLastColumn="0"/>
            </w:pPr>
            <w:r>
              <w:t>Stiffening (antipredator defense)</w:t>
            </w:r>
          </w:p>
        </w:tc>
        <w:tc>
          <w:tcPr>
            <w:tcW w:w="2575" w:type="dxa"/>
          </w:tcPr>
          <w:p w14:paraId="00000026" w14:textId="77777777" w:rsidR="00CA6B30" w:rsidRDefault="00B645B7">
            <w:pPr>
              <w:spacing w:line="480" w:lineRule="auto"/>
              <w:cnfStyle w:val="000000000000" w:firstRow="0" w:lastRow="0" w:firstColumn="0" w:lastColumn="0" w:oddVBand="0" w:evenVBand="0" w:oddHBand="0" w:evenHBand="0" w:firstRowFirstColumn="0" w:firstRowLastColumn="0" w:lastRowFirstColumn="0" w:lastRowLastColumn="0"/>
            </w:pPr>
            <w:r>
              <w:t>Repeated poke test</w:t>
            </w:r>
          </w:p>
        </w:tc>
        <w:tc>
          <w:tcPr>
            <w:tcW w:w="3084" w:type="dxa"/>
          </w:tcPr>
          <w:p w14:paraId="00000027" w14:textId="77777777" w:rsidR="00CA6B30" w:rsidRDefault="00B645B7">
            <w:pPr>
              <w:spacing w:line="480" w:lineRule="auto"/>
              <w:cnfStyle w:val="000000000000" w:firstRow="0" w:lastRow="0" w:firstColumn="0" w:lastColumn="0" w:oddVBand="0" w:evenVBand="0" w:oddHBand="0" w:evenHBand="0" w:firstRowFirstColumn="0" w:firstRowLastColumn="0" w:lastRowFirstColumn="0" w:lastRowLastColumn="0"/>
            </w:pPr>
            <w:r>
              <w:t xml:space="preserve">Ordinal (3 level) </w:t>
            </w:r>
          </w:p>
        </w:tc>
      </w:tr>
      <w:tr w:rsidR="00CA6B30" w14:paraId="108CB9EE" w14:textId="77777777" w:rsidTr="00CA6B3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05" w:type="dxa"/>
            <w:vMerge/>
          </w:tcPr>
          <w:p w14:paraId="00000028" w14:textId="77777777" w:rsidR="00CA6B30" w:rsidRDefault="00CA6B30">
            <w:pPr>
              <w:widowControl w:val="0"/>
              <w:pBdr>
                <w:top w:val="nil"/>
                <w:left w:val="nil"/>
                <w:bottom w:val="nil"/>
                <w:right w:val="nil"/>
                <w:between w:val="nil"/>
              </w:pBdr>
              <w:spacing w:line="276" w:lineRule="auto"/>
            </w:pPr>
          </w:p>
        </w:tc>
        <w:tc>
          <w:tcPr>
            <w:tcW w:w="2520" w:type="dxa"/>
          </w:tcPr>
          <w:p w14:paraId="00000029" w14:textId="77777777" w:rsidR="00CA6B30" w:rsidRDefault="00B645B7">
            <w:pPr>
              <w:spacing w:line="480" w:lineRule="auto"/>
              <w:cnfStyle w:val="000000100000" w:firstRow="0" w:lastRow="0" w:firstColumn="0" w:lastColumn="0" w:oddVBand="0" w:evenVBand="0" w:oddHBand="1" w:evenHBand="0" w:firstRowFirstColumn="0" w:firstRowLastColumn="0" w:lastRowFirstColumn="0" w:lastRowLastColumn="0"/>
            </w:pPr>
            <w:r>
              <w:t>Stiffening (posture maintenance)</w:t>
            </w:r>
          </w:p>
        </w:tc>
        <w:tc>
          <w:tcPr>
            <w:tcW w:w="2575" w:type="dxa"/>
          </w:tcPr>
          <w:p w14:paraId="0000002A" w14:textId="77777777" w:rsidR="00CA6B30" w:rsidRDefault="00B645B7">
            <w:pPr>
              <w:spacing w:line="480" w:lineRule="auto"/>
              <w:cnfStyle w:val="000000100000" w:firstRow="0" w:lastRow="0" w:firstColumn="0" w:lastColumn="0" w:oddVBand="0" w:evenVBand="0" w:oddHBand="1" w:evenHBand="0" w:firstRowFirstColumn="0" w:firstRowLastColumn="0" w:lastRowFirstColumn="0" w:lastRowLastColumn="0"/>
            </w:pPr>
            <w:r>
              <w:t>Platform test</w:t>
            </w:r>
          </w:p>
        </w:tc>
        <w:tc>
          <w:tcPr>
            <w:tcW w:w="3084" w:type="dxa"/>
          </w:tcPr>
          <w:p w14:paraId="0000002B" w14:textId="77777777" w:rsidR="00CA6B30" w:rsidRDefault="00B645B7">
            <w:pPr>
              <w:spacing w:line="480" w:lineRule="auto"/>
              <w:cnfStyle w:val="000000100000" w:firstRow="0" w:lastRow="0" w:firstColumn="0" w:lastColumn="0" w:oddVBand="0" w:evenVBand="0" w:oddHBand="1" w:evenHBand="0" w:firstRowFirstColumn="0" w:firstRowLastColumn="0" w:lastRowFirstColumn="0" w:lastRowLastColumn="0"/>
            </w:pPr>
            <w:r>
              <w:t xml:space="preserve">Ordinal (4 level) </w:t>
            </w:r>
          </w:p>
        </w:tc>
      </w:tr>
      <w:tr w:rsidR="00CA6B30" w14:paraId="01C5A54C" w14:textId="77777777" w:rsidTr="00CA6B30">
        <w:trPr>
          <w:trHeight w:val="296"/>
        </w:trPr>
        <w:tc>
          <w:tcPr>
            <w:cnfStyle w:val="001000000000" w:firstRow="0" w:lastRow="0" w:firstColumn="1" w:lastColumn="0" w:oddVBand="0" w:evenVBand="0" w:oddHBand="0" w:evenHBand="0" w:firstRowFirstColumn="0" w:firstRowLastColumn="0" w:lastRowFirstColumn="0" w:lastRowLastColumn="0"/>
            <w:tcW w:w="1705" w:type="dxa"/>
            <w:vMerge/>
          </w:tcPr>
          <w:p w14:paraId="0000002C" w14:textId="77777777" w:rsidR="00CA6B30" w:rsidRDefault="00CA6B30">
            <w:pPr>
              <w:widowControl w:val="0"/>
              <w:pBdr>
                <w:top w:val="nil"/>
                <w:left w:val="nil"/>
                <w:bottom w:val="nil"/>
                <w:right w:val="nil"/>
                <w:between w:val="nil"/>
              </w:pBdr>
              <w:spacing w:line="276" w:lineRule="auto"/>
            </w:pPr>
          </w:p>
        </w:tc>
        <w:tc>
          <w:tcPr>
            <w:tcW w:w="2520" w:type="dxa"/>
          </w:tcPr>
          <w:p w14:paraId="0000002D" w14:textId="77777777" w:rsidR="00CA6B30" w:rsidRDefault="00B645B7">
            <w:pPr>
              <w:spacing w:line="480" w:lineRule="auto"/>
              <w:cnfStyle w:val="000000000000" w:firstRow="0" w:lastRow="0" w:firstColumn="0" w:lastColumn="0" w:oddVBand="0" w:evenVBand="0" w:oddHBand="0" w:evenHBand="0" w:firstRowFirstColumn="0" w:firstRowLastColumn="0" w:lastRowFirstColumn="0" w:lastRowLastColumn="0"/>
            </w:pPr>
            <w:r>
              <w:t>Evisceration</w:t>
            </w:r>
          </w:p>
        </w:tc>
        <w:tc>
          <w:tcPr>
            <w:tcW w:w="2575" w:type="dxa"/>
          </w:tcPr>
          <w:p w14:paraId="0000002E" w14:textId="77777777" w:rsidR="00CA6B30" w:rsidRDefault="00B645B7">
            <w:pPr>
              <w:spacing w:line="480" w:lineRule="auto"/>
              <w:cnfStyle w:val="000000000000" w:firstRow="0" w:lastRow="0" w:firstColumn="0" w:lastColumn="0" w:oddVBand="0" w:evenVBand="0" w:oddHBand="0" w:evenHBand="0" w:firstRowFirstColumn="0" w:firstRowLastColumn="0" w:lastRowFirstColumn="0" w:lastRowLastColumn="0"/>
            </w:pPr>
            <w:r>
              <w:t>Inner organs observed</w:t>
            </w:r>
          </w:p>
        </w:tc>
        <w:tc>
          <w:tcPr>
            <w:tcW w:w="3084" w:type="dxa"/>
          </w:tcPr>
          <w:p w14:paraId="0000002F" w14:textId="77777777" w:rsidR="00CA6B30" w:rsidRDefault="00B645B7">
            <w:pPr>
              <w:spacing w:line="480" w:lineRule="auto"/>
              <w:cnfStyle w:val="000000000000" w:firstRow="0" w:lastRow="0" w:firstColumn="0" w:lastColumn="0" w:oddVBand="0" w:evenVBand="0" w:oddHBand="0" w:evenHBand="0" w:firstRowFirstColumn="0" w:firstRowLastColumn="0" w:lastRowFirstColumn="0" w:lastRowLastColumn="0"/>
            </w:pPr>
            <w:r>
              <w:t xml:space="preserve">Binary </w:t>
            </w:r>
          </w:p>
        </w:tc>
      </w:tr>
      <w:tr w:rsidR="00CA6B30" w14:paraId="1663132D" w14:textId="77777777" w:rsidTr="00CA6B3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05" w:type="dxa"/>
            <w:vMerge/>
          </w:tcPr>
          <w:p w14:paraId="00000030" w14:textId="77777777" w:rsidR="00CA6B30" w:rsidRDefault="00CA6B30">
            <w:pPr>
              <w:widowControl w:val="0"/>
              <w:pBdr>
                <w:top w:val="nil"/>
                <w:left w:val="nil"/>
                <w:bottom w:val="nil"/>
                <w:right w:val="nil"/>
                <w:between w:val="nil"/>
              </w:pBdr>
              <w:spacing w:line="276" w:lineRule="auto"/>
            </w:pPr>
          </w:p>
        </w:tc>
        <w:tc>
          <w:tcPr>
            <w:tcW w:w="2520" w:type="dxa"/>
          </w:tcPr>
          <w:p w14:paraId="00000031" w14:textId="77777777" w:rsidR="00CA6B30" w:rsidRDefault="00B645B7">
            <w:pPr>
              <w:spacing w:line="480" w:lineRule="auto"/>
              <w:cnfStyle w:val="000000100000" w:firstRow="0" w:lastRow="0" w:firstColumn="0" w:lastColumn="0" w:oddVBand="0" w:evenVBand="0" w:oddHBand="1" w:evenHBand="0" w:firstRowFirstColumn="0" w:firstRowLastColumn="0" w:lastRowFirstColumn="0" w:lastRowLastColumn="0"/>
            </w:pPr>
            <w:r>
              <w:t>Spawning</w:t>
            </w:r>
          </w:p>
        </w:tc>
        <w:tc>
          <w:tcPr>
            <w:tcW w:w="2575" w:type="dxa"/>
          </w:tcPr>
          <w:p w14:paraId="00000032" w14:textId="77777777" w:rsidR="00CA6B30" w:rsidRDefault="00B645B7">
            <w:pPr>
              <w:spacing w:line="480" w:lineRule="auto"/>
              <w:cnfStyle w:val="000000100000" w:firstRow="0" w:lastRow="0" w:firstColumn="0" w:lastColumn="0" w:oddVBand="0" w:evenVBand="0" w:oddHBand="1" w:evenHBand="0" w:firstRowFirstColumn="0" w:firstRowLastColumn="0" w:lastRowFirstColumn="0" w:lastRowLastColumn="0"/>
            </w:pPr>
            <w:r>
              <w:t>Sperm or eggs observed</w:t>
            </w:r>
          </w:p>
        </w:tc>
        <w:tc>
          <w:tcPr>
            <w:tcW w:w="3084" w:type="dxa"/>
          </w:tcPr>
          <w:p w14:paraId="00000033" w14:textId="77777777" w:rsidR="00CA6B30" w:rsidRDefault="00B645B7">
            <w:pPr>
              <w:spacing w:line="480" w:lineRule="auto"/>
              <w:cnfStyle w:val="000000100000" w:firstRow="0" w:lastRow="0" w:firstColumn="0" w:lastColumn="0" w:oddVBand="0" w:evenVBand="0" w:oddHBand="1" w:evenHBand="0" w:firstRowFirstColumn="0" w:firstRowLastColumn="0" w:lastRowFirstColumn="0" w:lastRowLastColumn="0"/>
            </w:pPr>
            <w:r>
              <w:t xml:space="preserve">Binary </w:t>
            </w:r>
          </w:p>
        </w:tc>
      </w:tr>
      <w:tr w:rsidR="00CA6B30" w14:paraId="71E37286" w14:textId="77777777" w:rsidTr="00CA6B30">
        <w:trPr>
          <w:trHeight w:val="296"/>
        </w:trPr>
        <w:tc>
          <w:tcPr>
            <w:cnfStyle w:val="001000000000" w:firstRow="0" w:lastRow="0" w:firstColumn="1" w:lastColumn="0" w:oddVBand="0" w:evenVBand="0" w:oddHBand="0" w:evenHBand="0" w:firstRowFirstColumn="0" w:firstRowLastColumn="0" w:lastRowFirstColumn="0" w:lastRowLastColumn="0"/>
            <w:tcW w:w="1705" w:type="dxa"/>
            <w:vMerge/>
          </w:tcPr>
          <w:p w14:paraId="00000034" w14:textId="77777777" w:rsidR="00CA6B30" w:rsidRDefault="00CA6B30">
            <w:pPr>
              <w:widowControl w:val="0"/>
              <w:pBdr>
                <w:top w:val="nil"/>
                <w:left w:val="nil"/>
                <w:bottom w:val="nil"/>
                <w:right w:val="nil"/>
                <w:between w:val="nil"/>
              </w:pBdr>
              <w:spacing w:line="276" w:lineRule="auto"/>
            </w:pPr>
          </w:p>
        </w:tc>
        <w:tc>
          <w:tcPr>
            <w:tcW w:w="2520" w:type="dxa"/>
          </w:tcPr>
          <w:p w14:paraId="00000035" w14:textId="77777777" w:rsidR="00CA6B30" w:rsidRDefault="00B645B7">
            <w:pPr>
              <w:spacing w:line="480" w:lineRule="auto"/>
              <w:cnfStyle w:val="000000000000" w:firstRow="0" w:lastRow="0" w:firstColumn="0" w:lastColumn="0" w:oddVBand="0" w:evenVBand="0" w:oddHBand="0" w:evenHBand="0" w:firstRowFirstColumn="0" w:firstRowLastColumn="0" w:lastRowFirstColumn="0" w:lastRowLastColumn="0"/>
            </w:pPr>
            <w:r>
              <w:t>Movement</w:t>
            </w:r>
          </w:p>
        </w:tc>
        <w:tc>
          <w:tcPr>
            <w:tcW w:w="2575" w:type="dxa"/>
          </w:tcPr>
          <w:p w14:paraId="00000036" w14:textId="77777777" w:rsidR="00CA6B30" w:rsidRDefault="00B645B7">
            <w:pPr>
              <w:spacing w:line="480" w:lineRule="auto"/>
              <w:cnfStyle w:val="000000000000" w:firstRow="0" w:lastRow="0" w:firstColumn="0" w:lastColumn="0" w:oddVBand="0" w:evenVBand="0" w:oddHBand="0" w:evenHBand="0" w:firstRowFirstColumn="0" w:firstRowLastColumn="0" w:lastRowFirstColumn="0" w:lastRowLastColumn="0"/>
            </w:pPr>
            <w:r>
              <w:t>Dispersal distance</w:t>
            </w:r>
          </w:p>
        </w:tc>
        <w:tc>
          <w:tcPr>
            <w:tcW w:w="3084" w:type="dxa"/>
          </w:tcPr>
          <w:p w14:paraId="00000037" w14:textId="77777777" w:rsidR="00CA6B30" w:rsidRDefault="00B645B7">
            <w:pPr>
              <w:spacing w:line="480" w:lineRule="auto"/>
              <w:cnfStyle w:val="000000000000" w:firstRow="0" w:lastRow="0" w:firstColumn="0" w:lastColumn="0" w:oddVBand="0" w:evenVBand="0" w:oddHBand="0" w:evenHBand="0" w:firstRowFirstColumn="0" w:firstRowLastColumn="0" w:lastRowFirstColumn="0" w:lastRowLastColumn="0"/>
            </w:pPr>
            <w:r>
              <w:t>Continuous</w:t>
            </w:r>
          </w:p>
        </w:tc>
      </w:tr>
      <w:tr w:rsidR="00CA6B30" w14:paraId="3DAD72F8" w14:textId="77777777" w:rsidTr="00CA6B3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05" w:type="dxa"/>
          </w:tcPr>
          <w:p w14:paraId="00000038" w14:textId="77777777" w:rsidR="00CA6B30" w:rsidRDefault="00B645B7">
            <w:pPr>
              <w:spacing w:line="480" w:lineRule="auto"/>
            </w:pPr>
            <w:r>
              <w:t xml:space="preserve">Disease (indirect or direct) </w:t>
            </w:r>
          </w:p>
        </w:tc>
        <w:tc>
          <w:tcPr>
            <w:tcW w:w="2520" w:type="dxa"/>
          </w:tcPr>
          <w:p w14:paraId="00000039" w14:textId="77777777" w:rsidR="00CA6B30" w:rsidRDefault="00B645B7">
            <w:pPr>
              <w:spacing w:line="480" w:lineRule="auto"/>
              <w:cnfStyle w:val="000000100000" w:firstRow="0" w:lastRow="0" w:firstColumn="0" w:lastColumn="0" w:oddVBand="0" w:evenVBand="0" w:oddHBand="1" w:evenHBand="0" w:firstRowFirstColumn="0" w:firstRowLastColumn="0" w:lastRowFirstColumn="0" w:lastRowLastColumn="0"/>
            </w:pPr>
            <w:r>
              <w:t xml:space="preserve">Wasting </w:t>
            </w:r>
          </w:p>
        </w:tc>
        <w:tc>
          <w:tcPr>
            <w:tcW w:w="2575" w:type="dxa"/>
          </w:tcPr>
          <w:p w14:paraId="0000003A" w14:textId="77777777" w:rsidR="00CA6B30" w:rsidRDefault="00B645B7">
            <w:pPr>
              <w:spacing w:line="480" w:lineRule="auto"/>
              <w:cnfStyle w:val="000000100000" w:firstRow="0" w:lastRow="0" w:firstColumn="0" w:lastColumn="0" w:oddVBand="0" w:evenVBand="0" w:oddHBand="1" w:evenHBand="0" w:firstRowFirstColumn="0" w:firstRowLastColumn="0" w:lastRowFirstColumn="0" w:lastRowLastColumn="0"/>
            </w:pPr>
            <w:r>
              <w:t>Presence of wasting lesions</w:t>
            </w:r>
          </w:p>
        </w:tc>
        <w:tc>
          <w:tcPr>
            <w:tcW w:w="3084" w:type="dxa"/>
          </w:tcPr>
          <w:p w14:paraId="0000003B" w14:textId="77777777" w:rsidR="00CA6B30" w:rsidRDefault="00B645B7">
            <w:pPr>
              <w:spacing w:line="480" w:lineRule="auto"/>
              <w:cnfStyle w:val="000000100000" w:firstRow="0" w:lastRow="0" w:firstColumn="0" w:lastColumn="0" w:oddVBand="0" w:evenVBand="0" w:oddHBand="1" w:evenHBand="0" w:firstRowFirstColumn="0" w:firstRowLastColumn="0" w:lastRowFirstColumn="0" w:lastRowLastColumn="0"/>
            </w:pPr>
            <w:r>
              <w:t>Binary</w:t>
            </w:r>
          </w:p>
        </w:tc>
      </w:tr>
    </w:tbl>
    <w:p w14:paraId="0000003C" w14:textId="77777777" w:rsidR="00CA6B30" w:rsidRDefault="00CA6B30">
      <w:pPr>
        <w:spacing w:line="480" w:lineRule="auto"/>
      </w:pPr>
    </w:p>
    <w:p w14:paraId="0000003D" w14:textId="77777777" w:rsidR="00CA6B30" w:rsidRDefault="00CA6B30">
      <w:pPr>
        <w:spacing w:line="480" w:lineRule="auto"/>
      </w:pPr>
    </w:p>
    <w:p w14:paraId="0000003E" w14:textId="77777777" w:rsidR="00CA6B30" w:rsidRDefault="00B645B7">
      <w:pPr>
        <w:rPr>
          <w:b/>
        </w:rPr>
      </w:pPr>
      <w:r>
        <w:br w:type="page"/>
      </w:r>
    </w:p>
    <w:p w14:paraId="0000003F" w14:textId="77777777" w:rsidR="00CA6B30" w:rsidRDefault="00B645B7">
      <w:pPr>
        <w:spacing w:line="480" w:lineRule="auto"/>
        <w:jc w:val="center"/>
        <w:rPr>
          <w:b/>
        </w:rPr>
      </w:pPr>
      <w:r>
        <w:rPr>
          <w:b/>
        </w:rPr>
        <w:lastRenderedPageBreak/>
        <w:t>Literature Cited</w:t>
      </w:r>
    </w:p>
    <w:p w14:paraId="00000040" w14:textId="77777777" w:rsidR="00CA6B30" w:rsidRDefault="00B645B7">
      <w:pPr>
        <w:widowControl w:val="0"/>
        <w:spacing w:after="120"/>
        <w:ind w:left="480" w:hanging="480"/>
      </w:pPr>
      <w:r>
        <w:t xml:space="preserve">Allan, R. P., Arias, P. A., Berger, S., Canadell, J. G., Cassou, C., Chen, D., Cherchi, A., Connors, S. L., Coppola, E., Cruz, F. A., Diongue-Niang, A., Doblas-Reyes, F. J., Douville, H., Driouech, F., Edwards, T. L., Engelbrecht, F., Eyring, V., Fischer, </w:t>
      </w:r>
      <w:r>
        <w:t xml:space="preserve">E., Flato, G. M., … Zickfeld, K. (2021). IPCC: Climate Change 2021: The Physical Science Basis. </w:t>
      </w:r>
      <w:r>
        <w:rPr>
          <w:i/>
        </w:rPr>
        <w:t>Cambridge University Press. In Press.</w:t>
      </w:r>
      <w:r>
        <w:t>, 42. https://www.ipcc.ch/report/ar6/wg1/</w:t>
      </w:r>
    </w:p>
    <w:p w14:paraId="00000041" w14:textId="77777777" w:rsidR="00CA6B30" w:rsidRDefault="00B645B7">
      <w:pPr>
        <w:widowControl w:val="0"/>
        <w:spacing w:after="120"/>
        <w:ind w:left="480" w:hanging="480"/>
      </w:pPr>
      <w:r>
        <w:t>Aquino, C. A., Besemer, R. M., DeRito, C. M., Kocian, J., Porter, I. R., Raimondi</w:t>
      </w:r>
      <w:r>
        <w:t xml:space="preserve">, P. T., Rede, J. E., Schiebelhut, L. M., Sparks, J. P., Wares, J. P., &amp; Hewson, I. (2021). Evidence That Microorganisms at the Animal-Water Interface Drive Sea Star Wasting Disease. </w:t>
      </w:r>
      <w:r>
        <w:rPr>
          <w:i/>
        </w:rPr>
        <w:t>Frontiers in Microbiology</w:t>
      </w:r>
      <w:r>
        <w:t xml:space="preserve">, </w:t>
      </w:r>
      <w:r>
        <w:rPr>
          <w:i/>
        </w:rPr>
        <w:t>11</w:t>
      </w:r>
      <w:r>
        <w:t>. https://doi.org/10.3389/fmicb.2020.610009</w:t>
      </w:r>
    </w:p>
    <w:p w14:paraId="00000042" w14:textId="77777777" w:rsidR="00CA6B30" w:rsidRDefault="00B645B7">
      <w:pPr>
        <w:widowControl w:val="0"/>
        <w:spacing w:after="120"/>
        <w:ind w:left="480" w:hanging="480"/>
      </w:pPr>
      <w:r>
        <w:t xml:space="preserve">Bates, A. E., Hilton, B. J., &amp; Harley, C. D. G. (2009). Effects of temperature, season and locality on wasting disease in the keystone predatory sea star Pisaster ochraceus. </w:t>
      </w:r>
      <w:r>
        <w:rPr>
          <w:i/>
        </w:rPr>
        <w:t>Diseases of Aquatic Organisms</w:t>
      </w:r>
      <w:r>
        <w:t xml:space="preserve">, </w:t>
      </w:r>
      <w:r>
        <w:rPr>
          <w:i/>
        </w:rPr>
        <w:t>86</w:t>
      </w:r>
      <w:r>
        <w:t>(3), 245–251. https://doi.org/10.3354/dao02125</w:t>
      </w:r>
    </w:p>
    <w:p w14:paraId="00000043" w14:textId="77777777" w:rsidR="00CA6B30" w:rsidRDefault="00B645B7">
      <w:pPr>
        <w:widowControl w:val="0"/>
        <w:spacing w:after="120"/>
        <w:ind w:left="480" w:hanging="480"/>
      </w:pPr>
      <w:r>
        <w:t>Ba</w:t>
      </w:r>
      <w:r>
        <w:t xml:space="preserve">ttaglene, S. C., Seymour, J. E., Ramofafia, C., &amp; Lane, I. (2002). Spawning induction of three tropical sea cucumbers, Holothuria scabra, H. fuscogilva and Actinopyga mauritiana. </w:t>
      </w:r>
      <w:r>
        <w:rPr>
          <w:i/>
        </w:rPr>
        <w:t>Aquaculture</w:t>
      </w:r>
      <w:r>
        <w:t xml:space="preserve">, </w:t>
      </w:r>
      <w:r>
        <w:rPr>
          <w:i/>
        </w:rPr>
        <w:t>207</w:t>
      </w:r>
      <w:r>
        <w:t>(1–2), 29–47. https://doi.org/10.1016/S0044-8486(01)00725-6</w:t>
      </w:r>
    </w:p>
    <w:p w14:paraId="00000044" w14:textId="77777777" w:rsidR="00CA6B30" w:rsidRDefault="00B645B7">
      <w:pPr>
        <w:widowControl w:val="0"/>
        <w:spacing w:after="120"/>
        <w:ind w:left="480" w:hanging="480"/>
      </w:pPr>
      <w:r>
        <w:t>B</w:t>
      </w:r>
      <w:r>
        <w:t xml:space="preserve">rothers, C. J., Lee, R. W., &amp; Nestler, J. R. (2015). The uptake of dissolved organic material by the sea cucumber Parastichopus californicus (Stimpson) and its potential role in visceral regeneration. </w:t>
      </w:r>
      <w:r>
        <w:rPr>
          <w:i/>
        </w:rPr>
        <w:t>Journal of Experimental Marine Biology and Ecology</w:t>
      </w:r>
      <w:r>
        <w:t xml:space="preserve">, </w:t>
      </w:r>
      <w:r>
        <w:rPr>
          <w:i/>
        </w:rPr>
        <w:t>469</w:t>
      </w:r>
      <w:r>
        <w:t>, 69–75. https://doi.org/10.1016/J.JEMBE.2015.04.016</w:t>
      </w:r>
    </w:p>
    <w:p w14:paraId="00000045" w14:textId="77777777" w:rsidR="00CA6B30" w:rsidRDefault="00B645B7">
      <w:pPr>
        <w:widowControl w:val="0"/>
        <w:spacing w:after="120"/>
        <w:ind w:left="480" w:hanging="480"/>
      </w:pPr>
      <w:r>
        <w:t>Case, R. J., Longford, S. R., Campbell, A. H., Low, A., Tujula, N., Steinberg, P. D., &amp; Kjelleberg, S. (2011). Temperature induced bacterial virulence and bleaching disease in a chemically defended marin</w:t>
      </w:r>
      <w:r>
        <w:t xml:space="preserve">e macroalga. </w:t>
      </w:r>
      <w:r>
        <w:rPr>
          <w:i/>
        </w:rPr>
        <w:t>Environmental Microbiology</w:t>
      </w:r>
      <w:r>
        <w:t xml:space="preserve">, </w:t>
      </w:r>
      <w:r>
        <w:rPr>
          <w:i/>
        </w:rPr>
        <w:t>13</w:t>
      </w:r>
      <w:r>
        <w:t>(2), 529–537. https://doi.org/10.1111/j.1462-2920.2010.02356.x</w:t>
      </w:r>
    </w:p>
    <w:p w14:paraId="00000046" w14:textId="77777777" w:rsidR="00CA6B30" w:rsidRDefault="00B645B7">
      <w:pPr>
        <w:widowControl w:val="0"/>
        <w:spacing w:after="120"/>
        <w:ind w:left="480" w:hanging="480"/>
      </w:pPr>
      <w:r>
        <w:t>Cavole, L. M., Demko, A. M., Diner, R. E., Giddings, A., Koester, I., Pagniello, C. M. L. S., Paulsen, M. L., Ramirez-Valdez, A., Schwenck, S. M., Yen</w:t>
      </w:r>
      <w:r>
        <w:t xml:space="preserve">, N. K., Zill, M. E., &amp; Franks, P. J. S. (2016). Biological impacts of the 2013–2015 warm-water anomaly in the northeast Pacific: Winners, Losers, and the Future. </w:t>
      </w:r>
      <w:r>
        <w:rPr>
          <w:i/>
        </w:rPr>
        <w:t>Oceanography</w:t>
      </w:r>
      <w:r>
        <w:t xml:space="preserve">, </w:t>
      </w:r>
      <w:r>
        <w:rPr>
          <w:i/>
        </w:rPr>
        <w:t>29</w:t>
      </w:r>
      <w:r>
        <w:t>(2), 273–285. https://doi.org/10.5670/oceanog.2016.32</w:t>
      </w:r>
    </w:p>
    <w:p w14:paraId="00000047" w14:textId="77777777" w:rsidR="00CA6B30" w:rsidRDefault="00B645B7">
      <w:pPr>
        <w:widowControl w:val="0"/>
        <w:spacing w:after="120"/>
        <w:ind w:left="480" w:hanging="480"/>
      </w:pPr>
      <w:r>
        <w:t>Chen, Z., Shi, J., Liu,</w:t>
      </w:r>
      <w:r>
        <w:t xml:space="preserve"> Q., Chen, H., &amp; Li, C. (2021a). A Persistent and Intense Marine Heatwave in the Northeast Pacific During 2019–2020. </w:t>
      </w:r>
      <w:r>
        <w:rPr>
          <w:i/>
        </w:rPr>
        <w:t>Geophysical Research Letters</w:t>
      </w:r>
      <w:r>
        <w:t xml:space="preserve">, </w:t>
      </w:r>
      <w:r>
        <w:rPr>
          <w:i/>
        </w:rPr>
        <w:t>48</w:t>
      </w:r>
      <w:r>
        <w:t>(13). https://doi.org/10.1029/2021GL093239</w:t>
      </w:r>
    </w:p>
    <w:p w14:paraId="00000048" w14:textId="77777777" w:rsidR="00CA6B30" w:rsidRDefault="00B645B7">
      <w:pPr>
        <w:widowControl w:val="0"/>
        <w:spacing w:after="120"/>
        <w:ind w:left="480" w:hanging="480"/>
      </w:pPr>
      <w:r>
        <w:t>Chen, Z., Shi, J., Liu, Q., Chen, H., &amp; Li, C. (2021b). A Persis</w:t>
      </w:r>
      <w:r>
        <w:t xml:space="preserve">tent and Intense Marine Heatwave in the Northeast Pacific During 2019–2020. </w:t>
      </w:r>
      <w:r>
        <w:rPr>
          <w:i/>
        </w:rPr>
        <w:t>Geophysical Research Letters</w:t>
      </w:r>
      <w:r>
        <w:t xml:space="preserve">, </w:t>
      </w:r>
      <w:r>
        <w:rPr>
          <w:i/>
        </w:rPr>
        <w:t>48</w:t>
      </w:r>
      <w:r>
        <w:t>(13). https://doi.org/10.1029/2021GL093239</w:t>
      </w:r>
    </w:p>
    <w:p w14:paraId="00000049" w14:textId="77777777" w:rsidR="00CA6B30" w:rsidRDefault="00B645B7">
      <w:pPr>
        <w:widowControl w:val="0"/>
        <w:spacing w:after="120"/>
        <w:ind w:left="480" w:hanging="480"/>
      </w:pPr>
      <w:r>
        <w:t xml:space="preserve">Cox, D. R. (1972). Regression Models and Life-Tables. </w:t>
      </w:r>
      <w:r>
        <w:rPr>
          <w:i/>
        </w:rPr>
        <w:t xml:space="preserve">Journal of the Royal Statistical Society: Series B </w:t>
      </w:r>
      <w:r>
        <w:rPr>
          <w:i/>
        </w:rPr>
        <w:t>(Methodological)</w:t>
      </w:r>
      <w:r>
        <w:t xml:space="preserve">, </w:t>
      </w:r>
      <w:r>
        <w:rPr>
          <w:i/>
        </w:rPr>
        <w:t>34</w:t>
      </w:r>
      <w:r>
        <w:t>(2), 187–202. https://doi.org/10.1111/J.2517-6161.1972.TB00899.X</w:t>
      </w:r>
    </w:p>
    <w:p w14:paraId="0000004A" w14:textId="77777777" w:rsidR="00CA6B30" w:rsidRDefault="00B645B7">
      <w:pPr>
        <w:widowControl w:val="0"/>
        <w:spacing w:after="120"/>
        <w:ind w:left="480" w:hanging="480"/>
      </w:pPr>
      <w:r>
        <w:t>Delroisse, J., Van Wayneberghe, K., Flammang, P., Gillan, D., Gerbaux, P., Opina, N., Todinanahary, G. G. B., &amp; Eeckhaut, I. (2020). Epidemiology of a SKin Ulceration Dise</w:t>
      </w:r>
      <w:r>
        <w:t xml:space="preserve">ase (SKUD) in the sea cucumber Holothuria scabra with a review on the SKUDs in </w:t>
      </w:r>
      <w:r>
        <w:lastRenderedPageBreak/>
        <w:t xml:space="preserve">Holothuroidea (Echinodermata). </w:t>
      </w:r>
      <w:r>
        <w:rPr>
          <w:i/>
        </w:rPr>
        <w:t>Scientific Reports</w:t>
      </w:r>
      <w:r>
        <w:t xml:space="preserve">, </w:t>
      </w:r>
      <w:r>
        <w:rPr>
          <w:i/>
        </w:rPr>
        <w:t>10</w:t>
      </w:r>
      <w:r>
        <w:t>(1). https://doi.org/10.1038/S41598-020-78876-0</w:t>
      </w:r>
    </w:p>
    <w:p w14:paraId="0000004B" w14:textId="77777777" w:rsidR="00CA6B30" w:rsidRDefault="00B645B7">
      <w:pPr>
        <w:widowControl w:val="0"/>
        <w:spacing w:after="120"/>
        <w:ind w:left="480" w:hanging="480"/>
      </w:pPr>
      <w:r>
        <w:t>Deng, H., Zhou, Z. C., Wang, N. Bin, &amp; Liu, C. (2008). The syndrome of sea c</w:t>
      </w:r>
      <w:r>
        <w:t xml:space="preserve">ucumber (Apostichopus japonicus) infected by virus and bacteria. </w:t>
      </w:r>
      <w:r>
        <w:rPr>
          <w:i/>
        </w:rPr>
        <w:t>Virologica Sinica</w:t>
      </w:r>
      <w:r>
        <w:t xml:space="preserve">, </w:t>
      </w:r>
      <w:r>
        <w:rPr>
          <w:i/>
        </w:rPr>
        <w:t>23</w:t>
      </w:r>
      <w:r>
        <w:t>(1), 63–67. https://doi.org/10.1007/S12250-008-2863-9</w:t>
      </w:r>
    </w:p>
    <w:p w14:paraId="0000004C" w14:textId="77777777" w:rsidR="00CA6B30" w:rsidRDefault="00B645B7">
      <w:pPr>
        <w:widowControl w:val="0"/>
        <w:spacing w:after="120"/>
        <w:ind w:left="480" w:hanging="480"/>
      </w:pPr>
      <w:r>
        <w:t xml:space="preserve">Di Lorenzo, E., &amp; Mantua, N. (2016). Multi-year persistence of the 2014/15 North Pacific marine heatwave. </w:t>
      </w:r>
      <w:r>
        <w:rPr>
          <w:i/>
        </w:rPr>
        <w:t>Nature Cli</w:t>
      </w:r>
      <w:r>
        <w:rPr>
          <w:i/>
        </w:rPr>
        <w:t>mate Change</w:t>
      </w:r>
      <w:r>
        <w:t xml:space="preserve">, </w:t>
      </w:r>
      <w:r>
        <w:rPr>
          <w:i/>
        </w:rPr>
        <w:t>6</w:t>
      </w:r>
      <w:r>
        <w:t>(11), 1042–1047. https://doi.org/10.1038/nclimate3082</w:t>
      </w:r>
    </w:p>
    <w:p w14:paraId="0000004D" w14:textId="77777777" w:rsidR="00CA6B30" w:rsidRDefault="00B645B7">
      <w:pPr>
        <w:widowControl w:val="0"/>
        <w:spacing w:after="120"/>
        <w:ind w:left="480" w:hanging="480"/>
      </w:pPr>
      <w:r>
        <w:t xml:space="preserve">Di Santo, V., &amp; Lobel, P. S. (2017). Body size and thermal tolerance in tropical gobies. </w:t>
      </w:r>
      <w:r>
        <w:rPr>
          <w:i/>
        </w:rPr>
        <w:t>Journal of Experimental Marine Biology and Ecology</w:t>
      </w:r>
      <w:r>
        <w:t xml:space="preserve">, </w:t>
      </w:r>
      <w:r>
        <w:rPr>
          <w:i/>
        </w:rPr>
        <w:t>487</w:t>
      </w:r>
      <w:r>
        <w:t>, 11–17. https://doi.org/10.1016/J.JEMBE.2016.11.007</w:t>
      </w:r>
    </w:p>
    <w:p w14:paraId="0000004E" w14:textId="77777777" w:rsidR="00CA6B30" w:rsidRDefault="00B645B7">
      <w:pPr>
        <w:widowControl w:val="0"/>
        <w:spacing w:after="120"/>
        <w:ind w:left="480" w:hanging="480"/>
      </w:pPr>
      <w:r>
        <w:t>Dong, Y. wei, Yu, S. shan, Wang, Q. lin, &amp; Dong, S. lin. (2011). Physiological responses in a variable environment: Relationships between metabolism</w:t>
      </w:r>
      <w:r>
        <w:t xml:space="preserve">, hsp and thermotolerance in an intertidal-subtidal species. </w:t>
      </w:r>
      <w:r>
        <w:rPr>
          <w:i/>
        </w:rPr>
        <w:t>PLoS ONE</w:t>
      </w:r>
      <w:r>
        <w:t xml:space="preserve">, </w:t>
      </w:r>
      <w:r>
        <w:rPr>
          <w:i/>
        </w:rPr>
        <w:t>6</w:t>
      </w:r>
      <w:r>
        <w:t>(10). https://doi.org/10.1371/journal.pone.0026446</w:t>
      </w:r>
    </w:p>
    <w:p w14:paraId="0000004F" w14:textId="77777777" w:rsidR="00CA6B30" w:rsidRDefault="00B645B7">
      <w:pPr>
        <w:widowControl w:val="0"/>
        <w:spacing w:after="120"/>
        <w:ind w:left="480" w:hanging="480"/>
      </w:pPr>
      <w:r>
        <w:t>Eisenlord, M. E., Groner, M. L., Yoshioka, R. M., Elliott, J., Maynard, J., Fradkin, S., Turner, M., Pyne, K., Rivlin, N., Van Hooido</w:t>
      </w:r>
      <w:r>
        <w:t xml:space="preserve">nk, R., &amp; Harvell, C. D. (2016). Ochre star mortality during the 2014 wasting disease epizootic: Role of population size structure and temperature. </w:t>
      </w:r>
      <w:r>
        <w:rPr>
          <w:i/>
        </w:rPr>
        <w:t>Philosophical Transactions of the Royal Society B: Biological Sciences</w:t>
      </w:r>
      <w:r>
        <w:t xml:space="preserve">, </w:t>
      </w:r>
      <w:r>
        <w:rPr>
          <w:i/>
        </w:rPr>
        <w:t>371</w:t>
      </w:r>
      <w:r>
        <w:t>(1689). https://doi.org/10.1098/r</w:t>
      </w:r>
      <w:r>
        <w:t>stb.2015.0212</w:t>
      </w:r>
    </w:p>
    <w:p w14:paraId="00000050" w14:textId="77777777" w:rsidR="00CA6B30" w:rsidRDefault="00B645B7">
      <w:pPr>
        <w:widowControl w:val="0"/>
        <w:spacing w:after="120"/>
        <w:ind w:left="480" w:hanging="480"/>
      </w:pPr>
      <w:r>
        <w:t xml:space="preserve">Fankboner, P. V., &amp; Cameron, J. L. (1985). Seasonal atrophy of the visceral organs in a sea cucumber. </w:t>
      </w:r>
      <w:r>
        <w:rPr>
          <w:i/>
        </w:rPr>
        <w:t>Canadian Journal of Zoology</w:t>
      </w:r>
      <w:r>
        <w:t xml:space="preserve">, </w:t>
      </w:r>
      <w:r>
        <w:rPr>
          <w:i/>
        </w:rPr>
        <w:t>63</w:t>
      </w:r>
      <w:r>
        <w:t>(12), 2888–2892. https://doi.org/10.1139/Z85-432</w:t>
      </w:r>
    </w:p>
    <w:p w14:paraId="00000051" w14:textId="77777777" w:rsidR="00CA6B30" w:rsidRDefault="00B645B7">
      <w:pPr>
        <w:widowControl w:val="0"/>
        <w:spacing w:after="120"/>
        <w:ind w:left="480" w:hanging="480"/>
      </w:pPr>
      <w:r>
        <w:t xml:space="preserve">Fisheries and Oceans Canada. (2021). </w:t>
      </w:r>
      <w:r>
        <w:rPr>
          <w:i/>
        </w:rPr>
        <w:t>Integrated Fisheries Ma</w:t>
      </w:r>
      <w:r>
        <w:rPr>
          <w:i/>
        </w:rPr>
        <w:t>nagement Plan Summary, Sea Cucumber (Apostichopus californicus) By Dive, Pacific Region</w:t>
      </w:r>
      <w:r>
        <w:t>. https://www.pac.dfo-mpo.gc.ca/fm-gp/mplans/sea-cucumber-holothurie-ifmp-pgip-sm-eng.pdf</w:t>
      </w:r>
    </w:p>
    <w:p w14:paraId="00000052" w14:textId="77777777" w:rsidR="00CA6B30" w:rsidRDefault="00B645B7">
      <w:pPr>
        <w:widowControl w:val="0"/>
        <w:spacing w:after="120"/>
        <w:ind w:left="480" w:hanging="480"/>
      </w:pPr>
      <w:r>
        <w:t>Frölicher, T. L., Fischer, E. M., &amp; Gruber, N. (2018). Marine heatwaves under g</w:t>
      </w:r>
      <w:r>
        <w:t xml:space="preserve">lobal warming. </w:t>
      </w:r>
      <w:r>
        <w:rPr>
          <w:i/>
        </w:rPr>
        <w:t>Nature</w:t>
      </w:r>
      <w:r>
        <w:t xml:space="preserve">, </w:t>
      </w:r>
      <w:r>
        <w:rPr>
          <w:i/>
        </w:rPr>
        <w:t>560</w:t>
      </w:r>
      <w:r>
        <w:t>(7718), 360–364. https://doi.org/10.1038/s41586-018-0383-9</w:t>
      </w:r>
    </w:p>
    <w:p w14:paraId="00000053" w14:textId="77777777" w:rsidR="00CA6B30" w:rsidRDefault="00B645B7">
      <w:pPr>
        <w:widowControl w:val="0"/>
        <w:spacing w:after="120"/>
        <w:ind w:left="480" w:hanging="480"/>
      </w:pPr>
      <w:r>
        <w:t>Hannah, L., Pearce, C. M., &amp; Cross, S. F. (2013). Growth and survival of California sea cucumbers (Parastichopus californicus) cultivated with sablefish (Anoplopoma fimbri</w:t>
      </w:r>
      <w:r>
        <w:t xml:space="preserve">a) at an integrated multi-trophic aquaculture site. </w:t>
      </w:r>
      <w:r>
        <w:rPr>
          <w:i/>
        </w:rPr>
        <w:t>Aquaculture</w:t>
      </w:r>
      <w:r>
        <w:t xml:space="preserve">, </w:t>
      </w:r>
      <w:r>
        <w:rPr>
          <w:i/>
        </w:rPr>
        <w:t>406</w:t>
      </w:r>
      <w:r>
        <w:t>–</w:t>
      </w:r>
      <w:r>
        <w:rPr>
          <w:i/>
        </w:rPr>
        <w:t>407</w:t>
      </w:r>
      <w:r>
        <w:t>, 34–42. https://doi.org/10.1016/J.AQUACULTURE.2013.04.022</w:t>
      </w:r>
    </w:p>
    <w:p w14:paraId="00000054" w14:textId="77777777" w:rsidR="00CA6B30" w:rsidRDefault="00B645B7">
      <w:pPr>
        <w:widowControl w:val="0"/>
        <w:spacing w:after="120"/>
        <w:ind w:left="480" w:hanging="480"/>
      </w:pPr>
      <w:r>
        <w:t>Harley, C. D. G., &amp; Paine, R. T. (2009). Contingencies and compounded rare perturbations dictate sudden distributional shifts</w:t>
      </w:r>
      <w:r>
        <w:t xml:space="preserve"> during periods of gradual climate change. </w:t>
      </w:r>
      <w:r>
        <w:rPr>
          <w:i/>
        </w:rPr>
        <w:t>PNAS</w:t>
      </w:r>
      <w:r>
        <w:t xml:space="preserve">, </w:t>
      </w:r>
      <w:r>
        <w:rPr>
          <w:i/>
        </w:rPr>
        <w:t>106</w:t>
      </w:r>
      <w:r>
        <w:t>(27), 11172–11176. www.pnas.org/cgi/content/full/</w:t>
      </w:r>
    </w:p>
    <w:p w14:paraId="00000055" w14:textId="77777777" w:rsidR="00CA6B30" w:rsidRDefault="00B645B7">
      <w:pPr>
        <w:widowControl w:val="0"/>
        <w:spacing w:after="120"/>
        <w:ind w:left="480" w:hanging="480"/>
      </w:pPr>
      <w:r>
        <w:t>Harvell, C. D., Montecino-Latorre, D., Caldwell, J. M., Burt, J. M., Bosley, K., Keller, A., Heron, S. F., Salomon, A. K., Lee, L., Pontier, O., Pattengil</w:t>
      </w:r>
      <w:r>
        <w:t xml:space="preserve">l-Semmens, C., &amp; Gaydos, J. K. (2019). Disease epidemic and a marine heat wave are associated with the continental-scale collapse of a pivotal predator (Pycnopodia helianthoides). </w:t>
      </w:r>
      <w:r>
        <w:rPr>
          <w:i/>
        </w:rPr>
        <w:t>Science Advances</w:t>
      </w:r>
      <w:r>
        <w:t xml:space="preserve">, </w:t>
      </w:r>
      <w:r>
        <w:rPr>
          <w:i/>
        </w:rPr>
        <w:t>5</w:t>
      </w:r>
      <w:r>
        <w:t>(1), 1–9. https://doi.org/10.1126/sciadv.aau7042</w:t>
      </w:r>
    </w:p>
    <w:p w14:paraId="00000056" w14:textId="77777777" w:rsidR="00CA6B30" w:rsidRDefault="00B645B7">
      <w:pPr>
        <w:widowControl w:val="0"/>
        <w:spacing w:after="120"/>
        <w:ind w:left="480" w:hanging="480"/>
      </w:pPr>
      <w:r>
        <w:t xml:space="preserve">Hewson, </w:t>
      </w:r>
      <w:r>
        <w:t xml:space="preserve">I., Bistolas, K. S. I., Quijano Cardé, E. M., Button, J. B., Foster, P. J., Flanzenbaum, J. M., Kocian, J., &amp; Lewis, C. K. (2018). Investigating the complex association between viral </w:t>
      </w:r>
      <w:r>
        <w:lastRenderedPageBreak/>
        <w:t xml:space="preserve">ecology, environment, and northeast Pacific Sea Star Wasting. </w:t>
      </w:r>
      <w:r>
        <w:rPr>
          <w:i/>
        </w:rPr>
        <w:t>Frontiers i</w:t>
      </w:r>
      <w:r>
        <w:rPr>
          <w:i/>
        </w:rPr>
        <w:t>n Marine Science</w:t>
      </w:r>
      <w:r>
        <w:t xml:space="preserve">, </w:t>
      </w:r>
      <w:r>
        <w:rPr>
          <w:i/>
        </w:rPr>
        <w:t>5</w:t>
      </w:r>
      <w:r>
        <w:t>(MAR). https://doi.org/10.3389/fmars.2018.00077</w:t>
      </w:r>
    </w:p>
    <w:p w14:paraId="00000057" w14:textId="77777777" w:rsidR="00CA6B30" w:rsidRDefault="00B645B7">
      <w:pPr>
        <w:widowControl w:val="0"/>
        <w:spacing w:after="120"/>
        <w:ind w:left="480" w:hanging="480"/>
      </w:pPr>
      <w:r>
        <w:t xml:space="preserve">Hewson, I., Johnson, M. R., &amp; Tibbetts, I. R. (2020). An Unconventional Flavivirus and Other RNA Viruses in the Sea Cucumber (Holothuroidea; Echinodermata) Virome. </w:t>
      </w:r>
      <w:r>
        <w:rPr>
          <w:i/>
        </w:rPr>
        <w:t>Viruses</w:t>
      </w:r>
      <w:r>
        <w:t xml:space="preserve">, </w:t>
      </w:r>
      <w:r>
        <w:rPr>
          <w:i/>
        </w:rPr>
        <w:t>12</w:t>
      </w:r>
      <w:r>
        <w:t>(1057). https:</w:t>
      </w:r>
      <w:r>
        <w:t>//doi.org/10.3390/v12091057</w:t>
      </w:r>
    </w:p>
    <w:p w14:paraId="00000058" w14:textId="77777777" w:rsidR="00CA6B30" w:rsidRDefault="00B645B7">
      <w:pPr>
        <w:widowControl w:val="0"/>
        <w:spacing w:after="120"/>
        <w:ind w:left="480" w:hanging="480"/>
      </w:pPr>
      <w:r>
        <w:t xml:space="preserve">Kelley, A. L., de Rivera, C. E., &amp; Buckley, B. A. (2011). Intraspecific variation in thermotolerance and morphology of the invasive European green crab, Carcinus maenas, on the west coast of North America. </w:t>
      </w:r>
      <w:r>
        <w:rPr>
          <w:i/>
        </w:rPr>
        <w:t>Journal of Experimenta</w:t>
      </w:r>
      <w:r>
        <w:rPr>
          <w:i/>
        </w:rPr>
        <w:t>l Marine Biology and Ecology</w:t>
      </w:r>
      <w:r>
        <w:t xml:space="preserve">, </w:t>
      </w:r>
      <w:r>
        <w:rPr>
          <w:i/>
        </w:rPr>
        <w:t>409</w:t>
      </w:r>
      <w:r>
        <w:t>(1–2), 70–78. https://doi.org/10.1016/J.JEMBE.2011.08.005</w:t>
      </w:r>
    </w:p>
    <w:p w14:paraId="00000059" w14:textId="77777777" w:rsidR="00CA6B30" w:rsidRDefault="00B645B7">
      <w:pPr>
        <w:widowControl w:val="0"/>
        <w:spacing w:after="120"/>
        <w:ind w:left="480" w:hanging="480"/>
      </w:pPr>
      <w:r>
        <w:t xml:space="preserve">Kotyk, A. (2021, August 13). More than a dozen weather records broken in B.C. in latest heat wave. </w:t>
      </w:r>
      <w:r>
        <w:rPr>
          <w:i/>
        </w:rPr>
        <w:t>CTV News Vancouver</w:t>
      </w:r>
      <w:r>
        <w:t>. https://bc.ctvnews.ca/more-than-a-dozen-weathe</w:t>
      </w:r>
      <w:r>
        <w:t>r-records-broken-in-b-c-in-latest-heat-wave-1.5546239</w:t>
      </w:r>
    </w:p>
    <w:p w14:paraId="0000005A" w14:textId="77777777" w:rsidR="00CA6B30" w:rsidRDefault="00B645B7">
      <w:pPr>
        <w:widowControl w:val="0"/>
        <w:spacing w:after="120"/>
        <w:ind w:left="480" w:hanging="480"/>
      </w:pPr>
      <w:r>
        <w:t xml:space="preserve">Kühnhold, H., Kamyab, E., Novais, S., Indriana, L., Kunzmann, A., Slater, M., &amp; Lemos, M. (2017). Thermal stress effects on energy resource allocation and oxygen consumption rate in the juvenile sea cucumber, Holothuria scabra (Jaeger, 1833). </w:t>
      </w:r>
      <w:r>
        <w:rPr>
          <w:i/>
        </w:rPr>
        <w:t>Aquaculture</w:t>
      </w:r>
      <w:r>
        <w:t xml:space="preserve">, </w:t>
      </w:r>
      <w:r>
        <w:rPr>
          <w:i/>
        </w:rPr>
        <w:t>467</w:t>
      </w:r>
      <w:r>
        <w:t>, 109–117. https://doi.org/10.1016/j.aquaculture.2016.03.018</w:t>
      </w:r>
    </w:p>
    <w:p w14:paraId="0000005B" w14:textId="77777777" w:rsidR="00CA6B30" w:rsidRDefault="00B645B7">
      <w:pPr>
        <w:widowControl w:val="0"/>
        <w:spacing w:after="120"/>
        <w:ind w:left="480" w:hanging="480"/>
      </w:pPr>
      <w:r>
        <w:t>Liu, H., Zheng, F., Sun, X., Hong, X., Dong, S., Wang, B., Tang, X., &amp; Wang, Y. (2010). Identification of the pathogens associated with skin ulceration and peristome tumescence in cultured sea</w:t>
      </w:r>
      <w:r>
        <w:t xml:space="preserve"> cucumbers Apostichopus japonicus (Selenka). </w:t>
      </w:r>
      <w:r>
        <w:rPr>
          <w:i/>
        </w:rPr>
        <w:t>Journal of Invertebrate Pathology</w:t>
      </w:r>
      <w:r>
        <w:t xml:space="preserve">, </w:t>
      </w:r>
      <w:r>
        <w:rPr>
          <w:i/>
        </w:rPr>
        <w:t>105</w:t>
      </w:r>
      <w:r>
        <w:t>(3), 236–242. https://doi.org/10.1016/J.JIP.2010.05.016</w:t>
      </w:r>
    </w:p>
    <w:p w14:paraId="0000005C" w14:textId="77777777" w:rsidR="00CA6B30" w:rsidRDefault="00B645B7">
      <w:pPr>
        <w:widowControl w:val="0"/>
        <w:spacing w:after="120"/>
        <w:ind w:left="480" w:hanging="480"/>
      </w:pPr>
      <w:r>
        <w:t xml:space="preserve">McCullagh, P. (1980). Regression Models for Ordinal Data. </w:t>
      </w:r>
      <w:r>
        <w:rPr>
          <w:i/>
        </w:rPr>
        <w:t>Journal of the Royal Statistical Society: Series B (Methodological)</w:t>
      </w:r>
      <w:r>
        <w:t xml:space="preserve">, </w:t>
      </w:r>
      <w:r>
        <w:rPr>
          <w:i/>
        </w:rPr>
        <w:t>42</w:t>
      </w:r>
      <w:r>
        <w:t>(2), 109–127. https://doi.org/10.1111/J.2517-6161.1980.TB01109.X</w:t>
      </w:r>
    </w:p>
    <w:p w14:paraId="0000005D" w14:textId="77777777" w:rsidR="00CA6B30" w:rsidRDefault="00B645B7">
      <w:pPr>
        <w:widowControl w:val="0"/>
        <w:spacing w:after="120"/>
        <w:ind w:left="480" w:hanging="480"/>
      </w:pPr>
      <w:r>
        <w:t>Menge, B. A., Cerny-Chipman, E. B., Johnson, A., Sullivan, J., Gravem, S., &amp; Chan, F. (2016). Sea Star Wasting Disease i</w:t>
      </w:r>
      <w:r>
        <w:t xml:space="preserve">n the Keystone Predator Pisaster ochraceus in Oregon: Insights into differential population impacts, recovery, predation rate, and temperature effects from long-term research. </w:t>
      </w:r>
      <w:r>
        <w:rPr>
          <w:i/>
        </w:rPr>
        <w:t>PLoS ONE</w:t>
      </w:r>
      <w:r>
        <w:t xml:space="preserve">, </w:t>
      </w:r>
      <w:r>
        <w:rPr>
          <w:i/>
        </w:rPr>
        <w:t>11</w:t>
      </w:r>
      <w:r>
        <w:t>(5). https://doi.org/10.1371/journal.pone.0153994</w:t>
      </w:r>
    </w:p>
    <w:p w14:paraId="0000005E" w14:textId="77777777" w:rsidR="00CA6B30" w:rsidRDefault="00B645B7">
      <w:pPr>
        <w:widowControl w:val="0"/>
        <w:spacing w:after="120"/>
        <w:ind w:left="480" w:hanging="480"/>
      </w:pPr>
      <w:r>
        <w:t>Motokawa, T., &amp; Ts</w:t>
      </w:r>
      <w:r>
        <w:t xml:space="preserve">uchi, A. (2003). Dynamic Mechanical Properties of Body-Wall Dermis in Various Mechanical States and Their Implications for the Behavior of Sea Cucumbers. </w:t>
      </w:r>
      <w:r>
        <w:rPr>
          <w:i/>
        </w:rPr>
        <w:t>Biological Bulletin</w:t>
      </w:r>
      <w:r>
        <w:t xml:space="preserve">, </w:t>
      </w:r>
      <w:r>
        <w:rPr>
          <w:i/>
        </w:rPr>
        <w:t>205</w:t>
      </w:r>
      <w:r>
        <w:t>(3), 261–275. https://doi.org/10.2307/1543290</w:t>
      </w:r>
    </w:p>
    <w:p w14:paraId="0000005F" w14:textId="77777777" w:rsidR="00CA6B30" w:rsidRDefault="00B645B7">
      <w:pPr>
        <w:widowControl w:val="0"/>
        <w:spacing w:after="120"/>
        <w:ind w:left="480" w:hanging="480"/>
      </w:pPr>
      <w:r>
        <w:t>Oliver, E. C. J., Benthuysen, J.</w:t>
      </w:r>
      <w:r>
        <w:t xml:space="preserve"> A., Bindoff, N. L., Hobday, A. J., Holbrook, N. J., Mundy, C. N., &amp; Perkins-Kirkpatrick, S. E. (2017). The unprecedented 2015/16 Tasman Sea marine heatwave. </w:t>
      </w:r>
      <w:r>
        <w:rPr>
          <w:i/>
        </w:rPr>
        <w:t>Nature Communications</w:t>
      </w:r>
      <w:r>
        <w:t xml:space="preserve">, </w:t>
      </w:r>
      <w:r>
        <w:rPr>
          <w:i/>
        </w:rPr>
        <w:t>8</w:t>
      </w:r>
      <w:r>
        <w:t>(May), 1–12. https://doi.org/10.1038/ncomms16101</w:t>
      </w:r>
    </w:p>
    <w:p w14:paraId="00000060" w14:textId="77777777" w:rsidR="00CA6B30" w:rsidRDefault="00B645B7">
      <w:pPr>
        <w:widowControl w:val="0"/>
        <w:spacing w:after="120"/>
        <w:ind w:left="480" w:hanging="480"/>
      </w:pPr>
      <w:r>
        <w:t>Oliver, E. C. J., Benthuy</w:t>
      </w:r>
      <w:r>
        <w:t xml:space="preserve">sen, J. A., Darmaraki, S., Donat, M. G., Hobday, A. J., Holbrook, N. J., Schlegel, R. W., &amp; Sen Gupta, A. (2021). Marine Heatwaves. </w:t>
      </w:r>
      <w:r>
        <w:rPr>
          <w:i/>
        </w:rPr>
        <w:t>Annual Review of Marine Science</w:t>
      </w:r>
      <w:r>
        <w:t xml:space="preserve">, </w:t>
      </w:r>
      <w:r>
        <w:rPr>
          <w:i/>
        </w:rPr>
        <w:t>13</w:t>
      </w:r>
      <w:r>
        <w:t>, 313–342. https://doi.org/10.1146/annurev-marine-032720-095144</w:t>
      </w:r>
    </w:p>
    <w:p w14:paraId="00000061" w14:textId="77777777" w:rsidR="00CA6B30" w:rsidRDefault="00B645B7">
      <w:pPr>
        <w:widowControl w:val="0"/>
        <w:spacing w:after="120"/>
        <w:ind w:left="480" w:hanging="480"/>
      </w:pPr>
      <w:r>
        <w:t>Pawlowicz, R. (2017). Sea</w:t>
      </w:r>
      <w:r>
        <w:t xml:space="preserve">sonal Cycles, Hypoxia, and Renewal in a Coastal Fjord (Barkley Sound, British Columbia). </w:t>
      </w:r>
      <w:r>
        <w:rPr>
          <w:i/>
        </w:rPr>
        <w:t>Atmosphere - Ocean</w:t>
      </w:r>
      <w:r>
        <w:t xml:space="preserve">, </w:t>
      </w:r>
      <w:r>
        <w:rPr>
          <w:i/>
        </w:rPr>
        <w:t>55</w:t>
      </w:r>
      <w:r>
        <w:t>(4–5), 264–283. https://doi.org/10.1080/07055900.2017.1374240</w:t>
      </w:r>
    </w:p>
    <w:p w14:paraId="00000062" w14:textId="77777777" w:rsidR="00CA6B30" w:rsidRDefault="00B645B7">
      <w:pPr>
        <w:widowControl w:val="0"/>
        <w:spacing w:after="120"/>
        <w:ind w:left="480" w:hanging="480"/>
      </w:pPr>
      <w:r>
        <w:t>Purcell, S., Conand, C., Uthicke, S., &amp; Byrne, M. (2016). Ecological Roles of Explo</w:t>
      </w:r>
      <w:r>
        <w:t xml:space="preserve">ited Sea </w:t>
      </w:r>
      <w:r>
        <w:lastRenderedPageBreak/>
        <w:t xml:space="preserve">Cucumbers. </w:t>
      </w:r>
      <w:r>
        <w:rPr>
          <w:i/>
        </w:rPr>
        <w:t>Oceanography and Marine Biology: An Annual Review</w:t>
      </w:r>
      <w:r>
        <w:t xml:space="preserve">, </w:t>
      </w:r>
      <w:r>
        <w:rPr>
          <w:i/>
        </w:rPr>
        <w:t>54</w:t>
      </w:r>
      <w:r>
        <w:t>, 367–386. https://doi.org/10.1201/9781315368597-8</w:t>
      </w:r>
    </w:p>
    <w:p w14:paraId="00000063" w14:textId="77777777" w:rsidR="00CA6B30" w:rsidRDefault="00B645B7">
      <w:pPr>
        <w:widowControl w:val="0"/>
        <w:spacing w:after="120"/>
        <w:ind w:left="480" w:hanging="480"/>
      </w:pPr>
      <w:r>
        <w:t>Schneider, K., Silverman, J., Woolsey, E., Eriksson, H., Byrne, M., &amp; Caldeira, K. (2011). Potential influence of sea cucumbers on c</w:t>
      </w:r>
      <w:r>
        <w:t xml:space="preserve">oral reef CaCO3 budget: A case study at One Tree Reef. </w:t>
      </w:r>
      <w:r>
        <w:rPr>
          <w:i/>
        </w:rPr>
        <w:t>Journal of Geophysical Research: Biogeosciences</w:t>
      </w:r>
      <w:r>
        <w:t xml:space="preserve">, </w:t>
      </w:r>
      <w:r>
        <w:rPr>
          <w:i/>
        </w:rPr>
        <w:t>116</w:t>
      </w:r>
      <w:r>
        <w:t>(G4). https://doi.org/10.1029/2011JG001755</w:t>
      </w:r>
    </w:p>
    <w:p w14:paraId="00000064" w14:textId="77777777" w:rsidR="00CA6B30" w:rsidRDefault="00B645B7">
      <w:pPr>
        <w:widowControl w:val="0"/>
        <w:spacing w:after="120"/>
        <w:ind w:left="480" w:hanging="480"/>
      </w:pPr>
      <w:r>
        <w:t xml:space="preserve">Schroeder, L. (2017). Wasting-like lesions occurring on California Sea Cucumbers. </w:t>
      </w:r>
      <w:r>
        <w:rPr>
          <w:i/>
        </w:rPr>
        <w:t>The Dredgings</w:t>
      </w:r>
      <w:r>
        <w:t xml:space="preserve">, </w:t>
      </w:r>
      <w:r>
        <w:rPr>
          <w:i/>
        </w:rPr>
        <w:t>57</w:t>
      </w:r>
      <w:r>
        <w:t>(3), 3.</w:t>
      </w:r>
      <w:r>
        <w:t xml:space="preserve"> www.PNWSC.org</w:t>
      </w:r>
    </w:p>
    <w:p w14:paraId="00000065" w14:textId="77777777" w:rsidR="00CA6B30" w:rsidRDefault="00B645B7">
      <w:pPr>
        <w:widowControl w:val="0"/>
        <w:spacing w:after="120"/>
        <w:ind w:left="480" w:hanging="480"/>
      </w:pPr>
      <w:r>
        <w:t>Steffen, W., Rockström, J., Richardson, K., Lenton, T. M., Folke, C., Liverman, D., Summerhayes, C. P., Barnosky, A. D., Cornell, S. E., Crucifix, M., Donges, J. F., Fetzer, I., Lade, S. J., Scheffer, M., Winkelmann, R., &amp; Schellnhuber, H. J</w:t>
      </w:r>
      <w:r>
        <w:t xml:space="preserve">. (2018). Trajectories of the Earth System in the Anthropocene. </w:t>
      </w:r>
      <w:r>
        <w:rPr>
          <w:i/>
        </w:rPr>
        <w:t>Proceedings of the National Academy of Sciences of the United States of America</w:t>
      </w:r>
      <w:r>
        <w:t xml:space="preserve">, </w:t>
      </w:r>
      <w:r>
        <w:rPr>
          <w:i/>
        </w:rPr>
        <w:t>115</w:t>
      </w:r>
      <w:r>
        <w:t>(33), 8252–8259. https://doi.org/10.1073/PNAS.1810141115</w:t>
      </w:r>
    </w:p>
    <w:p w14:paraId="00000066" w14:textId="77777777" w:rsidR="00CA6B30" w:rsidRDefault="00B645B7">
      <w:pPr>
        <w:widowControl w:val="0"/>
        <w:spacing w:after="120"/>
        <w:ind w:left="480" w:hanging="480"/>
      </w:pPr>
      <w:r>
        <w:t>Suryan, R. M., Arimitsu, M. L., Coletti, H. A., Hop</w:t>
      </w:r>
      <w:r>
        <w:t>croft, R. R., Lindeberg, M. R., Barbeaux, S. J., Batten, S. D., Burt, W. J., Bishop, M. A., Bodkin, J. L., Brenner, R., Campbell, R. W., Cushing, D. A., Danielson, S. L., Dorn, M. W., Drummond, B., Esler, D., Gelatt, T., Hanselman, D. H., … Zador, S. G. (2</w:t>
      </w:r>
      <w:r>
        <w:t xml:space="preserve">021). Ecosystem response persists after a prolonged marine heatwave. </w:t>
      </w:r>
      <w:r>
        <w:rPr>
          <w:i/>
        </w:rPr>
        <w:t>Scientific Reports</w:t>
      </w:r>
      <w:r>
        <w:t xml:space="preserve">, </w:t>
      </w:r>
      <w:r>
        <w:rPr>
          <w:i/>
        </w:rPr>
        <w:t>11</w:t>
      </w:r>
      <w:r>
        <w:t>(1), 1–17. https://doi.org/10.1038/s41598-021-83818-5</w:t>
      </w:r>
    </w:p>
    <w:p w14:paraId="00000067" w14:textId="77777777" w:rsidR="00CA6B30" w:rsidRDefault="00B645B7">
      <w:pPr>
        <w:widowControl w:val="0"/>
        <w:spacing w:after="120"/>
        <w:ind w:left="480" w:hanging="480"/>
      </w:pPr>
      <w:r>
        <w:t xml:space="preserve">Swan, E. F. (1961). Seasonal evisceration in the sea cucumber, Parastichopus californicus (Stimpson). </w:t>
      </w:r>
      <w:r>
        <w:rPr>
          <w:i/>
        </w:rPr>
        <w:t>Science</w:t>
      </w:r>
      <w:r>
        <w:t xml:space="preserve">, </w:t>
      </w:r>
      <w:r>
        <w:rPr>
          <w:i/>
        </w:rPr>
        <w:t>133</w:t>
      </w:r>
      <w:r>
        <w:t>(3458), 1078–1079. https://doi.org/10.1126/science.133.3458.1078</w:t>
      </w:r>
    </w:p>
    <w:p w14:paraId="00000068" w14:textId="77777777" w:rsidR="00CA6B30" w:rsidRDefault="00B645B7">
      <w:pPr>
        <w:widowControl w:val="0"/>
        <w:spacing w:after="120"/>
        <w:ind w:left="480" w:hanging="480"/>
      </w:pPr>
      <w:r>
        <w:t>van Dam-Bates, P., Curtis, D., Cowen, L., Cross, S., &amp; Pearce, C. (2016). Assessing movement of the California sea cucumber Parastichopus californicus in response to organically enriched a</w:t>
      </w:r>
      <w:r>
        <w:t xml:space="preserve">reas typical of aquaculture sites. </w:t>
      </w:r>
      <w:r>
        <w:rPr>
          <w:i/>
        </w:rPr>
        <w:t>Aquaculture Environment Interactions</w:t>
      </w:r>
      <w:r>
        <w:t xml:space="preserve">, </w:t>
      </w:r>
      <w:r>
        <w:rPr>
          <w:i/>
        </w:rPr>
        <w:t>8</w:t>
      </w:r>
      <w:r>
        <w:t>, 67–76. https://doi.org/10.3354/AEI00156</w:t>
      </w:r>
    </w:p>
    <w:p w14:paraId="00000069" w14:textId="77777777" w:rsidR="00CA6B30" w:rsidRDefault="00B645B7">
      <w:pPr>
        <w:widowControl w:val="0"/>
        <w:spacing w:after="120"/>
        <w:ind w:left="480" w:hanging="480"/>
      </w:pPr>
      <w:r>
        <w:t>von Biela, V., Arimitsu, M. L., Piatt, J. F., Heflin, B. M., &amp; Schoen, S. (2019). Extreme reduction in condition of a key forage fish during</w:t>
      </w:r>
      <w:r>
        <w:t xml:space="preserve"> the Pacific marine heatwave of 2014–2016. </w:t>
      </w:r>
      <w:r>
        <w:rPr>
          <w:i/>
        </w:rPr>
        <w:t>Marine Ecology Progress Series</w:t>
      </w:r>
      <w:r>
        <w:t xml:space="preserve">, </w:t>
      </w:r>
      <w:r>
        <w:rPr>
          <w:i/>
        </w:rPr>
        <w:t>613</w:t>
      </w:r>
      <w:r>
        <w:t>, 171–182.</w:t>
      </w:r>
    </w:p>
    <w:p w14:paraId="0000006A" w14:textId="77777777" w:rsidR="00CA6B30" w:rsidRDefault="00B645B7">
      <w:pPr>
        <w:widowControl w:val="0"/>
        <w:spacing w:after="120"/>
        <w:ind w:left="480" w:hanging="480"/>
      </w:pPr>
      <w:r>
        <w:t>Walther, G.-R., Post, E., Convey, P., Menzel, A., Parmesank, C., Beebee, T. J. C., Fromentin, J.-M., Hoegh-Guldberg, O., &amp; Bairlein, F. (2002). Ecological responses to</w:t>
      </w:r>
      <w:r>
        <w:t xml:space="preserve"> recent climate change. </w:t>
      </w:r>
      <w:r>
        <w:rPr>
          <w:i/>
        </w:rPr>
        <w:t>Nature</w:t>
      </w:r>
      <w:r>
        <w:t xml:space="preserve">, </w:t>
      </w:r>
      <w:r>
        <w:rPr>
          <w:i/>
        </w:rPr>
        <w:t>419</w:t>
      </w:r>
      <w:r>
        <w:t>. www.nature.com</w:t>
      </w:r>
    </w:p>
    <w:p w14:paraId="0000006B" w14:textId="77777777" w:rsidR="00CA6B30" w:rsidRDefault="00B645B7">
      <w:pPr>
        <w:widowControl w:val="0"/>
        <w:spacing w:after="120"/>
        <w:ind w:left="480" w:hanging="480"/>
      </w:pPr>
      <w:r>
        <w:t>Wernberg, T., Bennett, S., Babcock, R. C., Bettignies, T. De, Cure, K., Depczynski, M., Dufois, F., Fromont, J., Fulton, C. J., Hovey, R. K., Harvey, E. S., Holmes, T. H., Kendrick, G. A., Radford, B., Santana-garcon, J., Saunders, B. J., Smale, D. A., Tho</w:t>
      </w:r>
      <w:r>
        <w:t xml:space="preserve">msen, M. S., Tuckett, C. A., &amp; Tuya, F. (2015). Climate-driven regime shift of a temperate marine ecosystem. </w:t>
      </w:r>
      <w:r>
        <w:rPr>
          <w:i/>
        </w:rPr>
        <w:t>Science</w:t>
      </w:r>
      <w:r>
        <w:t xml:space="preserve">, </w:t>
      </w:r>
      <w:r>
        <w:rPr>
          <w:i/>
        </w:rPr>
        <w:t>353</w:t>
      </w:r>
      <w:r>
        <w:t>(6295), 169–172. https://doi.org/10.1126/science.aad8745</w:t>
      </w:r>
    </w:p>
    <w:p w14:paraId="0000006C" w14:textId="77777777" w:rsidR="00CA6B30" w:rsidRDefault="00B645B7">
      <w:pPr>
        <w:widowControl w:val="0"/>
        <w:spacing w:after="120"/>
        <w:ind w:left="480" w:hanging="480"/>
      </w:pPr>
      <w:r>
        <w:t>Wheeling, R. J., Verde, E. A., &amp; Nestler, J. R. (2007). Diel cycles of activit</w:t>
      </w:r>
      <w:r>
        <w:t xml:space="preserve">y, metabolism, and ammonium concentration in tropical holothurians. </w:t>
      </w:r>
      <w:r>
        <w:rPr>
          <w:i/>
        </w:rPr>
        <w:t>Marine Biology</w:t>
      </w:r>
      <w:r>
        <w:t xml:space="preserve">, </w:t>
      </w:r>
      <w:r>
        <w:rPr>
          <w:i/>
        </w:rPr>
        <w:t>152</w:t>
      </w:r>
      <w:r>
        <w:t>(2), 297–305. https://doi.org/10.1007/S00227-007-0683-3</w:t>
      </w:r>
    </w:p>
    <w:p w14:paraId="0000006D" w14:textId="77777777" w:rsidR="00CA6B30" w:rsidRDefault="00B645B7">
      <w:pPr>
        <w:widowControl w:val="0"/>
        <w:spacing w:after="120"/>
        <w:ind w:left="480" w:hanging="480"/>
      </w:pPr>
      <w:r>
        <w:t>Work, T. M., Weatherby, T. M., DeRito, C. M., Besemer, R. M., &amp; Hewson, I. (2021). Sea star wasting disease patho</w:t>
      </w:r>
      <w:r>
        <w:t xml:space="preserve">logy in Pisaster ochraceus shows a basal-to-surface process </w:t>
      </w:r>
      <w:r>
        <w:lastRenderedPageBreak/>
        <w:t xml:space="preserve">affecting color phenotypes differently. </w:t>
      </w:r>
      <w:r>
        <w:rPr>
          <w:i/>
        </w:rPr>
        <w:t>Diseases of Aquatic Organisms</w:t>
      </w:r>
      <w:r>
        <w:t xml:space="preserve">, </w:t>
      </w:r>
      <w:r>
        <w:rPr>
          <w:i/>
        </w:rPr>
        <w:t>145</w:t>
      </w:r>
      <w:r>
        <w:t>, 21–33. https://doi.org/10.3354/DAO03598</w:t>
      </w:r>
    </w:p>
    <w:p w14:paraId="0000006E" w14:textId="77777777" w:rsidR="00CA6B30" w:rsidRDefault="00B645B7">
      <w:pPr>
        <w:widowControl w:val="0"/>
        <w:spacing w:after="120"/>
        <w:ind w:left="480" w:hanging="480"/>
      </w:pPr>
      <w:r>
        <w:t>Xuereb, A., Kimber, C. M., Curtis, J. M. R., Bernatchez, L., &amp; Fortin, M.-J. (20</w:t>
      </w:r>
      <w:r>
        <w:t xml:space="preserve">18). Putatively adaptive genetic variation in the giant California sea cucumber (Parastichopus californicus) as revealed by environmental association analysis of restriction-site associated DNA sequencing data. </w:t>
      </w:r>
      <w:r>
        <w:rPr>
          <w:i/>
        </w:rPr>
        <w:t>Molecular Ecology</w:t>
      </w:r>
      <w:r>
        <w:t xml:space="preserve">, </w:t>
      </w:r>
      <w:r>
        <w:rPr>
          <w:i/>
        </w:rPr>
        <w:t>27</w:t>
      </w:r>
      <w:r>
        <w:t>(24), 5035–5048. https:/</w:t>
      </w:r>
      <w:r>
        <w:t>/doi.org/10.1111/MEC.14942</w:t>
      </w:r>
    </w:p>
    <w:p w14:paraId="0000006F" w14:textId="77777777" w:rsidR="00CA6B30" w:rsidRDefault="00CA6B30">
      <w:pPr>
        <w:widowControl w:val="0"/>
        <w:spacing w:after="120"/>
        <w:ind w:left="480" w:hanging="480"/>
        <w:rPr>
          <w:b/>
        </w:rPr>
      </w:pPr>
    </w:p>
    <w:sectPr w:rsidR="00CA6B30">
      <w:headerReference w:type="default" r:id="rId10"/>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0000007D"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Great introduction, and really sets the stage for wasting and MHW in cukes. If </w:t>
      </w:r>
      <w:r>
        <w:rPr>
          <w:rFonts w:ascii="Arial" w:eastAsia="Arial" w:hAnsi="Arial" w:cs="Arial"/>
          <w:color w:val="000000"/>
          <w:sz w:val="22"/>
          <w:szCs w:val="22"/>
        </w:rPr>
        <w:t>evisceration turns out to be an important element in your research this intro will have to be reworked to mirror this.</w:t>
      </w:r>
    </w:p>
  </w:comment>
  <w:comment w:id="3" w:author="Author" w:initials="A">
    <w:p w14:paraId="00000097"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Too broad, just get to MHWs off the bat</w:t>
      </w:r>
    </w:p>
  </w:comment>
  <w:comment w:id="7" w:author="Author" w:initials="A">
    <w:p w14:paraId="00000073"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 quite sure how I feel about using the nickname throughout this paragraph. @jfleet@ualberta.ca and @sjswuit@g.harvard.edu thoughts?</w:t>
      </w:r>
    </w:p>
  </w:comment>
  <w:comment w:id="8" w:author="Author" w:initials="A">
    <w:p w14:paraId="00000072"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How was nutritional value impacted? I think it may just be clearer to describe abundance as being impacted/important</w:t>
      </w:r>
    </w:p>
  </w:comment>
  <w:comment w:id="14" w:author="Author" w:initials="A">
    <w:p w14:paraId="0000007E"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Needs a leading sentence to tie in your next paragraph</w:t>
      </w:r>
    </w:p>
  </w:comment>
  <w:comment w:id="17" w:author="Author" w:initials="A">
    <w:p w14:paraId="00000080"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Remember to eliminate jargon where possible</w:t>
      </w:r>
    </w:p>
  </w:comment>
  <w:comment w:id="15" w:author="Author" w:initials="A">
    <w:p w14:paraId="00000081"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think your topic sentence should be about how MHWs can increase disease prevalence and impact</w:t>
      </w:r>
    </w:p>
  </w:comment>
  <w:comment w:id="36" w:author="Author" w:initials="A">
    <w:p w14:paraId="00000078"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w:t>
      </w:r>
      <w:r>
        <w:rPr>
          <w:rFonts w:ascii="Arial" w:eastAsia="Arial" w:hAnsi="Arial" w:cs="Arial"/>
          <w:color w:val="000000"/>
          <w:sz w:val="22"/>
          <w:szCs w:val="22"/>
        </w:rPr>
        <w:t>his is a behaviour</w:t>
      </w:r>
    </w:p>
  </w:comment>
  <w:comment w:id="38" w:author="Author" w:initials="A">
    <w:p w14:paraId="00000099"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would make a good topic sentence</w:t>
      </w:r>
    </w:p>
  </w:comment>
  <w:comment w:id="41" w:author="Author" w:initials="A">
    <w:p w14:paraId="00000094"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would make this a new paragraph, and flesh out the previous paragraph with more examples about how MHW can exacerbate disease</w:t>
      </w:r>
    </w:p>
  </w:comment>
  <w:comment w:id="44" w:author="Author" w:initials="A">
    <w:p w14:paraId="00000095"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would make this a new paragraph, and flesh o</w:t>
      </w:r>
      <w:r>
        <w:rPr>
          <w:rFonts w:ascii="Arial" w:eastAsia="Arial" w:hAnsi="Arial" w:cs="Arial"/>
          <w:color w:val="000000"/>
          <w:sz w:val="22"/>
          <w:szCs w:val="22"/>
        </w:rPr>
        <w:t>ut the previous paragraph with more examples about how MHW can exacerbate disease</w:t>
      </w:r>
    </w:p>
  </w:comment>
  <w:comment w:id="49" w:author="Author" w:initials="A">
    <w:p w14:paraId="000000A8"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highly suggest not adding abbreviations whenever possible. Just like jargon, it tends to take away from the readability and overall accessibility of the paper</w:t>
      </w:r>
    </w:p>
  </w:comment>
  <w:comment w:id="59" w:author="Author" w:initials="A">
    <w:p w14:paraId="00000096"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would make this a new paragraph, and flesh out the previous paragraph with more examples about how MHW can exacerbate disease</w:t>
      </w:r>
    </w:p>
  </w:comment>
  <w:comment w:id="67" w:author="Author" w:initials="A">
    <w:p w14:paraId="000000A4"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t>
      </w:r>
    </w:p>
  </w:comment>
  <w:comment w:id="70" w:author="Author" w:initials="A">
    <w:p w14:paraId="000000A3"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Reviewers will</w:t>
      </w:r>
      <w:r>
        <w:rPr>
          <w:rFonts w:ascii="Arial" w:eastAsia="Arial" w:hAnsi="Arial" w:cs="Arial"/>
          <w:color w:val="000000"/>
          <w:sz w:val="22"/>
          <w:szCs w:val="22"/>
        </w:rPr>
        <w:t xml:space="preserve"> get their hackles up about this statement, I suggest you just leave this.</w:t>
      </w:r>
    </w:p>
  </w:comment>
  <w:comment w:id="73" w:author="Author" w:initials="A">
    <w:p w14:paraId="0000007F"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There is a lot of content in these paragraphs that is good, but too much. I would </w:t>
      </w:r>
      <w:r>
        <w:rPr>
          <w:rFonts w:ascii="Arial" w:eastAsia="Arial" w:hAnsi="Arial" w:cs="Arial"/>
          <w:color w:val="000000"/>
          <w:sz w:val="22"/>
          <w:szCs w:val="22"/>
        </w:rPr>
        <w:t>suggest moving some of this to the significance/discussion section</w:t>
      </w:r>
    </w:p>
  </w:comment>
  <w:comment w:id="78" w:author="Author" w:initials="A">
    <w:p w14:paraId="0000007C"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add scientific name</w:t>
      </w:r>
    </w:p>
  </w:comment>
  <w:comment w:id="81" w:author="Author" w:initials="A">
    <w:p w14:paraId="000000A1"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More jargon</w:t>
      </w:r>
    </w:p>
  </w:comment>
  <w:comment w:id="82" w:author="Author" w:initials="A">
    <w:p w14:paraId="000000A6"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think this is all better suited for another section</w:t>
      </w:r>
    </w:p>
  </w:comment>
  <w:comment w:id="95" w:author="Author" w:initials="A">
    <w:p w14:paraId="0000009D"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Movement is a behaviour</w:t>
      </w:r>
    </w:p>
  </w:comment>
  <w:comment w:id="84" w:author="Author" w:initials="A">
    <w:p w14:paraId="0000009B"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Hypothesis 1-2 seem like the same hypothesis. You think that MHW will negatively impact cuke fitness.</w:t>
      </w:r>
    </w:p>
  </w:comment>
  <w:comment w:id="102" w:author="Author" w:initials="A">
    <w:p w14:paraId="00000074"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dise</w:t>
      </w:r>
      <w:r>
        <w:rPr>
          <w:rFonts w:ascii="Arial" w:eastAsia="Arial" w:hAnsi="Arial" w:cs="Arial"/>
          <w:color w:val="000000"/>
          <w:sz w:val="22"/>
          <w:szCs w:val="22"/>
        </w:rPr>
        <w:t>ase response after stress is also physiological.</w:t>
      </w:r>
    </w:p>
  </w:comment>
  <w:comment w:id="98" w:author="Author" w:initials="A">
    <w:p w14:paraId="000000A0"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Maybe highlight how this hypothesis demonstrates that it is not a transmissible infection, but rather stress-induced</w:t>
      </w:r>
    </w:p>
  </w:comment>
  <w:comment w:id="93" w:author="Author" w:initials="A">
    <w:p w14:paraId="00000077"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basically the same hypothesis just more specific for each one. If you are really inclined, these would fit more specifically into predictions, but I'd probably leave it as being mores simplistic</w:t>
      </w:r>
    </w:p>
  </w:comment>
  <w:comment w:id="109" w:author="Author" w:initials="A">
    <w:p w14:paraId="00000076"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appreciate how you put a lot of thought into the types of data you are measuring. I think a lot of this will tighten up once you have run your expe</w:t>
      </w:r>
      <w:r>
        <w:rPr>
          <w:rFonts w:ascii="Arial" w:eastAsia="Arial" w:hAnsi="Arial" w:cs="Arial"/>
          <w:color w:val="000000"/>
          <w:sz w:val="22"/>
          <w:szCs w:val="22"/>
        </w:rPr>
        <w:t>riment and know exactly what you have measured/how.</w:t>
      </w:r>
    </w:p>
  </w:comment>
  <w:comment w:id="110" w:author="Author" w:initials="A">
    <w:p w14:paraId="0000009C"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needs to be reworded, or credit needs to be given to those who collected the cucumbers. Method of the collection also needs to be noted (ie. diving? dredging?)</w:t>
      </w:r>
    </w:p>
  </w:comment>
  <w:comment w:id="111" w:author="Author" w:initials="A">
    <w:p w14:paraId="0000008F"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means nothing to anyone who doesn't know BMSC. Add a depth measure</w:t>
      </w:r>
    </w:p>
  </w:comment>
  <w:comment w:id="122" w:author="Author" w:initials="A">
    <w:p w14:paraId="0000009F"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confusing, consider removing it.</w:t>
      </w:r>
    </w:p>
  </w:comment>
  <w:comment w:id="123" w:author="Author" w:initials="A">
    <w:p w14:paraId="0000008C"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agree this is confusing, I do think you need to state it because it could be a limitation when com</w:t>
      </w:r>
      <w:r>
        <w:rPr>
          <w:rFonts w:ascii="Arial" w:eastAsia="Arial" w:hAnsi="Arial" w:cs="Arial"/>
          <w:color w:val="000000"/>
          <w:sz w:val="22"/>
          <w:szCs w:val="22"/>
        </w:rPr>
        <w:t>paring your cucumbers to wild populations, but basically, just state that in short.</w:t>
      </w:r>
    </w:p>
  </w:comment>
  <w:comment w:id="167" w:author="Author" w:initials="A">
    <w:p w14:paraId="00000087"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 this all internal organs? Or is it from a specific system (ie digestive)</w:t>
      </w:r>
    </w:p>
  </w:comment>
  <w:comment w:id="165" w:author="Author" w:initials="A">
    <w:p w14:paraId="0000008D"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should be in the introduction</w:t>
      </w:r>
    </w:p>
  </w:comment>
  <w:comment w:id="166" w:author="Author" w:initials="A">
    <w:p w14:paraId="0000008E"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100% agree</w:t>
      </w:r>
    </w:p>
  </w:comment>
  <w:comment w:id="172" w:author="Author" w:initials="A">
    <w:p w14:paraId="0000009E"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all needs to be explained and stated more clearly</w:t>
      </w:r>
    </w:p>
  </w:comment>
  <w:comment w:id="174" w:author="Author" w:initials="A">
    <w:p w14:paraId="00000090"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Which one is your control? Reading down later, can you justify 8 degrees as a control when in theory the cucumbers have been acclimated to temperatures in the water table? (ie. why not</w:t>
      </w:r>
      <w:r>
        <w:rPr>
          <w:rFonts w:ascii="Arial" w:eastAsia="Arial" w:hAnsi="Arial" w:cs="Arial"/>
          <w:color w:val="000000"/>
          <w:sz w:val="22"/>
          <w:szCs w:val="22"/>
        </w:rPr>
        <w:t xml:space="preserve"> measure average sea water table temperature since that is their current normal?)</w:t>
      </w:r>
    </w:p>
  </w:comment>
  <w:comment w:id="180" w:author="Author" w:initials="A">
    <w:p w14:paraId="00000088"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Random? Haphazard?</w:t>
      </w:r>
    </w:p>
  </w:comment>
  <w:comment w:id="196" w:author="Author" w:initials="A">
    <w:p w14:paraId="00000089"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mentioned this division earlier, I would bring it up then</w:t>
      </w:r>
    </w:p>
  </w:comment>
  <w:comment w:id="198" w:author="Author" w:initials="A">
    <w:p w14:paraId="0000008B"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Was it required? Ie. did you do a pilot that proves it is needed, or did you do it just because that is good practice? Just watch this word choice</w:t>
      </w:r>
    </w:p>
  </w:comment>
  <w:comment w:id="199" w:author="Author" w:initials="A">
    <w:p w14:paraId="0000008A"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Why? I'm confused ab</w:t>
      </w:r>
      <w:r>
        <w:rPr>
          <w:rFonts w:ascii="Arial" w:eastAsia="Arial" w:hAnsi="Arial" w:cs="Arial"/>
          <w:color w:val="000000"/>
          <w:sz w:val="22"/>
          <w:szCs w:val="22"/>
        </w:rPr>
        <w:t>out this</w:t>
      </w:r>
    </w:p>
  </w:comment>
  <w:comment w:id="209" w:author="Author" w:initials="A">
    <w:p w14:paraId="000000A7"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awkward</w:t>
      </w:r>
    </w:p>
  </w:comment>
  <w:comment w:id="210" w:author="Author" w:initials="A">
    <w:p w14:paraId="0000007B"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way you've phrased this seems like your attempting to kill your cucumbers. Not sure if this fits or not. Als</w:t>
      </w:r>
      <w:r>
        <w:rPr>
          <w:rFonts w:ascii="Arial" w:eastAsia="Arial" w:hAnsi="Arial" w:cs="Arial"/>
          <w:color w:val="000000"/>
          <w:sz w:val="22"/>
          <w:szCs w:val="22"/>
        </w:rPr>
        <w:t>o, if your only looking at the cucumbers every 12 hours, how are you going to tell time to death if part of your analysis is ceased movement for 60 minutes?</w:t>
      </w:r>
    </w:p>
  </w:comment>
  <w:comment w:id="212" w:author="Author" w:initials="A">
    <w:p w14:paraId="00000085"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At what points in your study di</w:t>
      </w:r>
      <w:r>
        <w:rPr>
          <w:rFonts w:ascii="Arial" w:eastAsia="Arial" w:hAnsi="Arial" w:cs="Arial"/>
          <w:color w:val="000000"/>
          <w:sz w:val="22"/>
          <w:szCs w:val="22"/>
        </w:rPr>
        <w:t>d you measure these?</w:t>
      </w:r>
    </w:p>
  </w:comment>
  <w:comment w:id="213" w:author="Author" w:initials="A">
    <w:p w14:paraId="000000A5"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applied a mechanical stimulus (sounds better than "poked"</w:t>
      </w:r>
    </w:p>
  </w:comment>
  <w:comment w:id="215" w:author="Author" w:initials="A">
    <w:p w14:paraId="00000079"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Pictures would be useful accompanying this paper for supps and presentations</w:t>
      </w:r>
    </w:p>
  </w:comment>
  <w:comment w:id="214" w:author="Author" w:initials="A">
    <w:p w14:paraId="00000083"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Where did you get this scoring from?</w:t>
      </w:r>
    </w:p>
  </w:comment>
  <w:comment w:id="216" w:author="Author" w:initials="A">
    <w:p w14:paraId="00000086"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How close together are you taking these two measurements?</w:t>
      </w:r>
    </w:p>
  </w:comment>
  <w:comment w:id="217" w:author="Author" w:initials="A">
    <w:p w14:paraId="00000084"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Another one I'm curious about where you found this scale</w:t>
      </w:r>
    </w:p>
  </w:comment>
  <w:comment w:id="218" w:author="Author" w:initials="A">
    <w:p w14:paraId="0000007A"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Then go on to define how you measured each one.</w:t>
      </w:r>
    </w:p>
  </w:comment>
  <w:comment w:id="224" w:author="Author" w:initials="A">
    <w:p w14:paraId="00000092"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w:t>
      </w:r>
      <w:r>
        <w:rPr>
          <w:rFonts w:ascii="Arial" w:eastAsia="Arial" w:hAnsi="Arial" w:cs="Arial"/>
          <w:color w:val="000000"/>
          <w:sz w:val="22"/>
          <w:szCs w:val="22"/>
        </w:rPr>
        <w:t>s needs to be clearer</w:t>
      </w:r>
    </w:p>
  </w:comment>
  <w:comment w:id="225" w:author="Author" w:initials="A">
    <w:p w14:paraId="00000091"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I'd save this for the discussion, but also rather than just linking to personal communication, I'd also site studies that have measured thigmotaxis behaviour observations</w:t>
      </w:r>
    </w:p>
  </w:comment>
  <w:comment w:id="227" w:author="Author" w:initials="A">
    <w:p w14:paraId="00000075"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Note you'll also have to find a way to have the cucumber placed in the same spot of this arena every test.</w:t>
      </w:r>
    </w:p>
  </w:comment>
  <w:comment w:id="223" w:author="Author" w:initials="A">
    <w:p w14:paraId="00000093"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feel like this will all be different for your final draft</w:t>
      </w:r>
    </w:p>
  </w:comment>
  <w:comment w:id="228" w:author="Author" w:initials="A">
    <w:p w14:paraId="00000098"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thin</w:t>
      </w:r>
      <w:r>
        <w:rPr>
          <w:rFonts w:ascii="Arial" w:eastAsia="Arial" w:hAnsi="Arial" w:cs="Arial"/>
          <w:color w:val="000000"/>
          <w:sz w:val="22"/>
          <w:szCs w:val="22"/>
        </w:rPr>
        <w:t>k we should arrange a stats consult, as I'm not too familiar with this model. After a quick google, I'm not sure you are really measuring survival time like with how it's being used from my search. So, this modelling will need some convincing to us so be p</w:t>
      </w:r>
      <w:r>
        <w:rPr>
          <w:rFonts w:ascii="Arial" w:eastAsia="Arial" w:hAnsi="Arial" w:cs="Arial"/>
          <w:color w:val="000000"/>
          <w:sz w:val="22"/>
          <w:szCs w:val="22"/>
        </w:rPr>
        <w:t>repared to let us know why you think it's ideal.</w:t>
      </w:r>
    </w:p>
  </w:comment>
  <w:comment w:id="229" w:author="Author" w:initials="A">
    <w:p w14:paraId="0000009A"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have some experience doing these models. Happy to share some code</w:t>
      </w:r>
    </w:p>
  </w:comment>
  <w:comment w:id="230" w:author="Author" w:initials="A">
    <w:p w14:paraId="00000082"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Make sure you finish off this section with someth</w:t>
      </w:r>
      <w:r>
        <w:rPr>
          <w:rFonts w:ascii="Arial" w:eastAsia="Arial" w:hAnsi="Arial" w:cs="Arial"/>
          <w:color w:val="000000"/>
          <w:sz w:val="22"/>
          <w:szCs w:val="22"/>
        </w:rPr>
        <w:t>ing along the lines of 'all analyses were conducted in R v.x.x.x (R Core Team, 2021)' and include the R citation in your lit cited</w:t>
      </w:r>
    </w:p>
  </w:comment>
  <w:comment w:id="231" w:author="Author" w:initials="A">
    <w:p w14:paraId="000000A2" w14:textId="77777777" w:rsidR="00CA6B30" w:rsidRDefault="00B645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would make separate tables fo</w:t>
      </w:r>
      <w:r>
        <w:rPr>
          <w:rFonts w:ascii="Arial" w:eastAsia="Arial" w:hAnsi="Arial" w:cs="Arial"/>
          <w:color w:val="000000"/>
          <w:sz w:val="22"/>
          <w:szCs w:val="22"/>
        </w:rPr>
        <w:t>r each of your measurements. That way, your ordinal scales are clearly defined. Also, while your grey highlight is sharp -- there are specific guidelines on how your tables will need to look. We are happy to discuss how to format your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7D" w15:done="0"/>
  <w15:commentEx w15:paraId="00000097" w15:done="0"/>
  <w15:commentEx w15:paraId="00000073" w15:done="0"/>
  <w15:commentEx w15:paraId="00000072" w15:done="0"/>
  <w15:commentEx w15:paraId="0000007E" w15:done="0"/>
  <w15:commentEx w15:paraId="00000080" w15:done="0"/>
  <w15:commentEx w15:paraId="00000081" w15:done="0"/>
  <w15:commentEx w15:paraId="00000078" w15:done="0"/>
  <w15:commentEx w15:paraId="00000099" w15:done="0"/>
  <w15:commentEx w15:paraId="00000094" w15:done="0"/>
  <w15:commentEx w15:paraId="00000095" w15:done="0"/>
  <w15:commentEx w15:paraId="000000A8" w15:done="0"/>
  <w15:commentEx w15:paraId="00000096" w15:done="0"/>
  <w15:commentEx w15:paraId="000000A4" w15:done="0"/>
  <w15:commentEx w15:paraId="000000A3" w15:done="0"/>
  <w15:commentEx w15:paraId="0000007F" w15:done="0"/>
  <w15:commentEx w15:paraId="0000007C" w15:done="0"/>
  <w15:commentEx w15:paraId="000000A1" w15:done="0"/>
  <w15:commentEx w15:paraId="000000A6" w15:done="0"/>
  <w15:commentEx w15:paraId="0000009D" w15:done="0"/>
  <w15:commentEx w15:paraId="0000009B" w15:done="0"/>
  <w15:commentEx w15:paraId="00000074" w15:done="0"/>
  <w15:commentEx w15:paraId="000000A0" w15:done="0"/>
  <w15:commentEx w15:paraId="00000077" w15:done="0"/>
  <w15:commentEx w15:paraId="00000076" w15:done="0"/>
  <w15:commentEx w15:paraId="0000009C" w15:done="0"/>
  <w15:commentEx w15:paraId="0000008F" w15:done="0"/>
  <w15:commentEx w15:paraId="0000009F" w15:done="0"/>
  <w15:commentEx w15:paraId="0000008C" w15:done="0"/>
  <w15:commentEx w15:paraId="00000087" w15:done="0"/>
  <w15:commentEx w15:paraId="0000008D" w15:done="0"/>
  <w15:commentEx w15:paraId="0000008E" w15:paraIdParent="0000008D" w15:done="0"/>
  <w15:commentEx w15:paraId="0000009E" w15:done="0"/>
  <w15:commentEx w15:paraId="00000090" w15:done="0"/>
  <w15:commentEx w15:paraId="00000088" w15:done="0"/>
  <w15:commentEx w15:paraId="00000089" w15:done="0"/>
  <w15:commentEx w15:paraId="0000008B" w15:done="0"/>
  <w15:commentEx w15:paraId="0000008A" w15:done="0"/>
  <w15:commentEx w15:paraId="000000A7" w15:done="0"/>
  <w15:commentEx w15:paraId="0000007B" w15:done="0"/>
  <w15:commentEx w15:paraId="00000085" w15:done="0"/>
  <w15:commentEx w15:paraId="000000A5" w15:done="0"/>
  <w15:commentEx w15:paraId="00000079" w15:done="0"/>
  <w15:commentEx w15:paraId="00000083" w15:done="0"/>
  <w15:commentEx w15:paraId="00000086" w15:done="0"/>
  <w15:commentEx w15:paraId="00000084" w15:done="0"/>
  <w15:commentEx w15:paraId="0000007A" w15:done="0"/>
  <w15:commentEx w15:paraId="00000092" w15:done="0"/>
  <w15:commentEx w15:paraId="00000091" w15:done="0"/>
  <w15:commentEx w15:paraId="00000075" w15:done="0"/>
  <w15:commentEx w15:paraId="00000093" w15:done="0"/>
  <w15:commentEx w15:paraId="00000098" w15:done="0"/>
  <w15:commentEx w15:paraId="0000009A" w15:done="0"/>
  <w15:commentEx w15:paraId="00000082" w15:done="0"/>
  <w15:commentEx w15:paraId="000000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7D" w16cid:durableId="2538E229"/>
  <w16cid:commentId w16cid:paraId="00000097" w16cid:durableId="2538E228"/>
  <w16cid:commentId w16cid:paraId="00000073" w16cid:durableId="2538E227"/>
  <w16cid:commentId w16cid:paraId="00000072" w16cid:durableId="2538E226"/>
  <w16cid:commentId w16cid:paraId="0000007E" w16cid:durableId="2538E225"/>
  <w16cid:commentId w16cid:paraId="00000080" w16cid:durableId="2538E224"/>
  <w16cid:commentId w16cid:paraId="00000081" w16cid:durableId="2538E223"/>
  <w16cid:commentId w16cid:paraId="00000078" w16cid:durableId="2538E222"/>
  <w16cid:commentId w16cid:paraId="00000099" w16cid:durableId="2538E221"/>
  <w16cid:commentId w16cid:paraId="00000094" w16cid:durableId="2538E220"/>
  <w16cid:commentId w16cid:paraId="00000095" w16cid:durableId="2538E21F"/>
  <w16cid:commentId w16cid:paraId="000000A8" w16cid:durableId="2538E21E"/>
  <w16cid:commentId w16cid:paraId="00000096" w16cid:durableId="2538E21D"/>
  <w16cid:commentId w16cid:paraId="000000A4" w16cid:durableId="2538E21C"/>
  <w16cid:commentId w16cid:paraId="000000A3" w16cid:durableId="2538E21B"/>
  <w16cid:commentId w16cid:paraId="0000007F" w16cid:durableId="2538E21A"/>
  <w16cid:commentId w16cid:paraId="0000007C" w16cid:durableId="2538E219"/>
  <w16cid:commentId w16cid:paraId="000000A1" w16cid:durableId="2538E218"/>
  <w16cid:commentId w16cid:paraId="000000A6" w16cid:durableId="2538E217"/>
  <w16cid:commentId w16cid:paraId="0000009D" w16cid:durableId="2538E216"/>
  <w16cid:commentId w16cid:paraId="0000009B" w16cid:durableId="2538E215"/>
  <w16cid:commentId w16cid:paraId="00000074" w16cid:durableId="2538E214"/>
  <w16cid:commentId w16cid:paraId="000000A0" w16cid:durableId="2538E213"/>
  <w16cid:commentId w16cid:paraId="00000077" w16cid:durableId="2538E212"/>
  <w16cid:commentId w16cid:paraId="00000076" w16cid:durableId="2538E211"/>
  <w16cid:commentId w16cid:paraId="0000009C" w16cid:durableId="2538E210"/>
  <w16cid:commentId w16cid:paraId="0000008F" w16cid:durableId="2538E20F"/>
  <w16cid:commentId w16cid:paraId="0000009F" w16cid:durableId="2538E20E"/>
  <w16cid:commentId w16cid:paraId="0000008C" w16cid:durableId="2538E20D"/>
  <w16cid:commentId w16cid:paraId="00000087" w16cid:durableId="2538E20C"/>
  <w16cid:commentId w16cid:paraId="0000008D" w16cid:durableId="2538E20B"/>
  <w16cid:commentId w16cid:paraId="0000008E" w16cid:durableId="2538E20A"/>
  <w16cid:commentId w16cid:paraId="0000009E" w16cid:durableId="2538E209"/>
  <w16cid:commentId w16cid:paraId="00000090" w16cid:durableId="2538E208"/>
  <w16cid:commentId w16cid:paraId="00000088" w16cid:durableId="2538E207"/>
  <w16cid:commentId w16cid:paraId="00000089" w16cid:durableId="2538E206"/>
  <w16cid:commentId w16cid:paraId="0000008B" w16cid:durableId="2538E205"/>
  <w16cid:commentId w16cid:paraId="0000008A" w16cid:durableId="2538E204"/>
  <w16cid:commentId w16cid:paraId="000000A7" w16cid:durableId="2538E203"/>
  <w16cid:commentId w16cid:paraId="0000007B" w16cid:durableId="2538E202"/>
  <w16cid:commentId w16cid:paraId="00000085" w16cid:durableId="2538E201"/>
  <w16cid:commentId w16cid:paraId="000000A5" w16cid:durableId="2538E200"/>
  <w16cid:commentId w16cid:paraId="00000079" w16cid:durableId="2538E1FF"/>
  <w16cid:commentId w16cid:paraId="00000083" w16cid:durableId="2538E1FE"/>
  <w16cid:commentId w16cid:paraId="00000086" w16cid:durableId="2538E1FD"/>
  <w16cid:commentId w16cid:paraId="00000084" w16cid:durableId="2538E1FC"/>
  <w16cid:commentId w16cid:paraId="0000007A" w16cid:durableId="2538E1FB"/>
  <w16cid:commentId w16cid:paraId="00000092" w16cid:durableId="2538E1FA"/>
  <w16cid:commentId w16cid:paraId="00000091" w16cid:durableId="2538E1F9"/>
  <w16cid:commentId w16cid:paraId="00000075" w16cid:durableId="2538E1F8"/>
  <w16cid:commentId w16cid:paraId="00000093" w16cid:durableId="2538E1F7"/>
  <w16cid:commentId w16cid:paraId="00000098" w16cid:durableId="2538E1F6"/>
  <w16cid:commentId w16cid:paraId="0000009A" w16cid:durableId="2538E1F5"/>
  <w16cid:commentId w16cid:paraId="00000082" w16cid:durableId="2538E1F4"/>
  <w16cid:commentId w16cid:paraId="000000A2" w16cid:durableId="2538E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25A58" w14:textId="77777777" w:rsidR="00B645B7" w:rsidRDefault="00B645B7">
      <w:r>
        <w:separator/>
      </w:r>
    </w:p>
  </w:endnote>
  <w:endnote w:type="continuationSeparator" w:id="0">
    <w:p w14:paraId="7F3B8FE6" w14:textId="77777777" w:rsidR="00B645B7" w:rsidRDefault="00B64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78761" w14:textId="77777777" w:rsidR="00B645B7" w:rsidRDefault="00B645B7">
      <w:r>
        <w:separator/>
      </w:r>
    </w:p>
  </w:footnote>
  <w:footnote w:type="continuationSeparator" w:id="0">
    <w:p w14:paraId="18C4CD34" w14:textId="77777777" w:rsidR="00B645B7" w:rsidRDefault="00B64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CD92C97" w:rsidR="00CA6B30" w:rsidRDefault="00B645B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0D29F9">
      <w:rPr>
        <w:noProof/>
        <w:color w:val="000000"/>
      </w:rPr>
      <w:t>1</w:t>
    </w:r>
    <w:r>
      <w:rPr>
        <w:color w:val="000000"/>
      </w:rPr>
      <w:fldChar w:fldCharType="end"/>
    </w:r>
  </w:p>
  <w:p w14:paraId="00000071" w14:textId="77777777" w:rsidR="00CA6B30" w:rsidRDefault="00CA6B30">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B30"/>
    <w:rsid w:val="000D29F9"/>
    <w:rsid w:val="00B645B7"/>
    <w:rsid w:val="00CA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C8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880C88"/>
    <w:rPr>
      <w:sz w:val="16"/>
      <w:szCs w:val="16"/>
    </w:rPr>
  </w:style>
  <w:style w:type="paragraph" w:styleId="CommentText">
    <w:name w:val="annotation text"/>
    <w:basedOn w:val="Normal"/>
    <w:link w:val="CommentTextChar"/>
    <w:uiPriority w:val="99"/>
    <w:semiHidden/>
    <w:unhideWhenUsed/>
    <w:rsid w:val="00880C88"/>
    <w:rPr>
      <w:sz w:val="20"/>
      <w:szCs w:val="20"/>
    </w:rPr>
  </w:style>
  <w:style w:type="character" w:customStyle="1" w:styleId="CommentTextChar">
    <w:name w:val="Comment Text Char"/>
    <w:basedOn w:val="DefaultParagraphFont"/>
    <w:link w:val="CommentText"/>
    <w:uiPriority w:val="99"/>
    <w:semiHidden/>
    <w:rsid w:val="00880C88"/>
    <w:rPr>
      <w:sz w:val="20"/>
      <w:szCs w:val="20"/>
    </w:rPr>
  </w:style>
  <w:style w:type="paragraph" w:styleId="Revision">
    <w:name w:val="Revision"/>
    <w:hidden/>
    <w:uiPriority w:val="99"/>
    <w:semiHidden/>
    <w:rsid w:val="00BC7AF9"/>
  </w:style>
  <w:style w:type="paragraph" w:styleId="CommentSubject">
    <w:name w:val="annotation subject"/>
    <w:basedOn w:val="CommentText"/>
    <w:next w:val="CommentText"/>
    <w:link w:val="CommentSubjectChar"/>
    <w:uiPriority w:val="99"/>
    <w:semiHidden/>
    <w:unhideWhenUsed/>
    <w:rsid w:val="00E62BF2"/>
    <w:rPr>
      <w:b/>
      <w:bCs/>
    </w:rPr>
  </w:style>
  <w:style w:type="character" w:customStyle="1" w:styleId="CommentSubjectChar">
    <w:name w:val="Comment Subject Char"/>
    <w:basedOn w:val="CommentTextChar"/>
    <w:link w:val="CommentSubject"/>
    <w:uiPriority w:val="99"/>
    <w:semiHidden/>
    <w:rsid w:val="00E62BF2"/>
    <w:rPr>
      <w:b/>
      <w:bCs/>
      <w:sz w:val="20"/>
      <w:szCs w:val="20"/>
    </w:rPr>
  </w:style>
  <w:style w:type="table" w:styleId="TableGrid">
    <w:name w:val="Table Grid"/>
    <w:basedOn w:val="TableNormal"/>
    <w:uiPriority w:val="39"/>
    <w:rsid w:val="0016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E72AE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E72AE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A410A4"/>
    <w:pPr>
      <w:tabs>
        <w:tab w:val="center" w:pos="4680"/>
        <w:tab w:val="right" w:pos="9360"/>
      </w:tabs>
    </w:pPr>
  </w:style>
  <w:style w:type="character" w:customStyle="1" w:styleId="HeaderChar">
    <w:name w:val="Header Char"/>
    <w:basedOn w:val="DefaultParagraphFont"/>
    <w:link w:val="Header"/>
    <w:uiPriority w:val="99"/>
    <w:rsid w:val="00A410A4"/>
  </w:style>
  <w:style w:type="paragraph" w:styleId="Footer">
    <w:name w:val="footer"/>
    <w:basedOn w:val="Normal"/>
    <w:link w:val="FooterChar"/>
    <w:uiPriority w:val="99"/>
    <w:unhideWhenUsed/>
    <w:rsid w:val="00A410A4"/>
    <w:pPr>
      <w:tabs>
        <w:tab w:val="center" w:pos="4680"/>
        <w:tab w:val="right" w:pos="9360"/>
      </w:tabs>
    </w:pPr>
  </w:style>
  <w:style w:type="character" w:customStyle="1" w:styleId="FooterChar">
    <w:name w:val="Footer Char"/>
    <w:basedOn w:val="DefaultParagraphFont"/>
    <w:link w:val="Footer"/>
    <w:uiPriority w:val="99"/>
    <w:rsid w:val="00A410A4"/>
  </w:style>
  <w:style w:type="table" w:styleId="PlainTable3">
    <w:name w:val="Plain Table 3"/>
    <w:basedOn w:val="TableNormal"/>
    <w:uiPriority w:val="43"/>
    <w:rsid w:val="000164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239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1239A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1239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p1eyyctYZ1VsinBnp2ZxWtZDAw==">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4353</Words>
  <Characters>25770</Characters>
  <Application>Microsoft Office Word</Application>
  <DocSecurity>0</DocSecurity>
  <Lines>452</Lines>
  <Paragraphs>104</Paragraphs>
  <ScaleCrop>false</ScaleCrop>
  <Company/>
  <LinksUpToDate>false</LinksUpToDate>
  <CharactersWithSpaces>30019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2021-10-30T04:58:00Z</dcterms:created>
  <dcterms:modified xsi:type="dcterms:W3CDTF">2021-11-12T20:56:00Z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8_1">
    <vt:lpwstr>http://www.zotero.org/styles/nature</vt:lpwstr>
  </property>
  <property fmtid="{D5CDD505-2E9C-101B-9397-08002B2CF9AE}" pid="3" name="Mendeley Recent Style Name 8_1">
    <vt:lpwstr>Nature</vt:lpwstr>
  </property>
  <property fmtid="{D5CDD505-2E9C-101B-9397-08002B2CF9AE}" pid="4" name="Mendeley Recent Style Id 9_1">
    <vt:lpwstr>http://www.zotero.org/styles/pnas</vt:lpwstr>
  </property>
  <property fmtid="{D5CDD505-2E9C-101B-9397-08002B2CF9AE}" pid="5" name="Mendeley Recent Style Name 9_1">
    <vt:lpwstr>Proceedings of the National Academy of Sciences of the United States of America</vt:lpwstr>
  </property>
  <property fmtid="{D5CDD505-2E9C-101B-9397-08002B2CF9AE}" pid="6" name="Mendeley Document_1">
    <vt:lpwstr>True</vt:lpwstr>
  </property>
  <property fmtid="{D5CDD505-2E9C-101B-9397-08002B2CF9AE}" pid="7" name="Mendeley Citation Style_1">
    <vt:lpwstr>http://www.zotero.org/styles/apa</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7th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 6th edition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17th edition (author-date)</vt:lpwstr>
  </property>
  <property fmtid="{D5CDD505-2E9C-101B-9397-08002B2CF9AE}" pid="16" name="Mendeley Recent Style Id 4_1">
    <vt:lpwstr>http://www.zotero.org/styles/harvard-cite-them-right</vt:lpwstr>
  </property>
  <property fmtid="{D5CDD505-2E9C-101B-9397-08002B2CF9AE}" pid="17" name="Mendeley Recent Style Name 4_1">
    <vt:lpwstr>Cite Them Right 10th edition - Harvard</vt:lpwstr>
  </property>
  <property fmtid="{D5CDD505-2E9C-101B-9397-08002B2CF9AE}" pid="18" name="Mendeley Recent Style Id 5_1">
    <vt:lpwstr>http://www.zotero.org/styles/ieee</vt:lpwstr>
  </property>
  <property fmtid="{D5CDD505-2E9C-101B-9397-08002B2CF9AE}" pid="19" name="Mendeley Recent Style Name 5_1">
    <vt:lpwstr>IEEE</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8th edition</vt:lpwstr>
  </property>
  <property fmtid="{D5CDD505-2E9C-101B-9397-08002B2CF9AE}" pid="24" name="Mendeley Unique User Id_1">
    <vt:lpwstr>86b75249-445f-31ea-9a6d-9c9846a1e9b0</vt:lpwstr>
  </property>
</Properties>
</file>