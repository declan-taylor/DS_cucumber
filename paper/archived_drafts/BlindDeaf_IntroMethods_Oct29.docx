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4784" w14:textId="5805F253" w:rsidR="00552380" w:rsidRPr="00552380" w:rsidRDefault="00F07656" w:rsidP="002C693A">
      <w:pPr>
        <w:spacing w:line="480" w:lineRule="auto"/>
        <w:jc w:val="center"/>
        <w:rPr>
          <w:rFonts w:ascii="Calibri" w:hAnsi="Calibri" w:cs="Calibri"/>
          <w:b/>
          <w:bCs/>
        </w:rPr>
      </w:pPr>
      <w:r>
        <w:rPr>
          <w:rFonts w:ascii="Calibri" w:hAnsi="Calibri" w:cs="Calibri"/>
          <w:b/>
          <w:bCs/>
        </w:rPr>
        <w:t>The effect of a simulated marine heat wave on giant California sea cucumbers (</w:t>
      </w:r>
      <w:proofErr w:type="spellStart"/>
      <w:r w:rsidR="00300B7C">
        <w:rPr>
          <w:rFonts w:ascii="Calibri" w:hAnsi="Calibri" w:cs="Calibri"/>
          <w:b/>
          <w:bCs/>
          <w:i/>
          <w:iCs/>
        </w:rPr>
        <w:t>Parast</w:t>
      </w:r>
      <w:r w:rsidR="00B2349E">
        <w:rPr>
          <w:rFonts w:ascii="Calibri" w:hAnsi="Calibri" w:cs="Calibri"/>
          <w:b/>
          <w:bCs/>
          <w:i/>
          <w:iCs/>
        </w:rPr>
        <w:t>i</w:t>
      </w:r>
      <w:r w:rsidR="00300B7C">
        <w:rPr>
          <w:rFonts w:ascii="Calibri" w:hAnsi="Calibri" w:cs="Calibri"/>
          <w:b/>
          <w:bCs/>
          <w:i/>
          <w:iCs/>
        </w:rPr>
        <w:t>chopus</w:t>
      </w:r>
      <w:proofErr w:type="spellEnd"/>
      <w:r w:rsidR="00300B7C">
        <w:rPr>
          <w:rFonts w:ascii="Calibri" w:hAnsi="Calibri" w:cs="Calibri"/>
          <w:b/>
          <w:bCs/>
          <w:i/>
          <w:iCs/>
        </w:rPr>
        <w:t xml:space="preserve"> </w:t>
      </w:r>
      <w:proofErr w:type="spellStart"/>
      <w:r w:rsidR="00300B7C" w:rsidRPr="00300B7C">
        <w:rPr>
          <w:rFonts w:ascii="Calibri" w:hAnsi="Calibri" w:cs="Calibri"/>
          <w:b/>
          <w:bCs/>
        </w:rPr>
        <w:t>californicus</w:t>
      </w:r>
      <w:proofErr w:type="spellEnd"/>
      <w:r w:rsidR="00300B7C">
        <w:rPr>
          <w:rFonts w:ascii="Calibri" w:hAnsi="Calibri" w:cs="Calibri"/>
          <w:b/>
          <w:bCs/>
        </w:rPr>
        <w:t>)</w:t>
      </w:r>
    </w:p>
    <w:p w14:paraId="60456BDC" w14:textId="2D0FB970" w:rsidR="00552380" w:rsidRPr="00552380" w:rsidRDefault="00300B7C" w:rsidP="002C693A">
      <w:pPr>
        <w:spacing w:line="480" w:lineRule="auto"/>
        <w:jc w:val="center"/>
        <w:rPr>
          <w:rFonts w:ascii="Calibri" w:hAnsi="Calibri" w:cs="Calibri"/>
        </w:rPr>
      </w:pPr>
      <w:r>
        <w:rPr>
          <w:rFonts w:ascii="Calibri" w:hAnsi="Calibri" w:cs="Calibri"/>
        </w:rPr>
        <w:t xml:space="preserve">Introduction and Methods, </w:t>
      </w:r>
      <w:r w:rsidR="00552380" w:rsidRPr="00552380">
        <w:rPr>
          <w:rFonts w:ascii="Calibri" w:hAnsi="Calibri" w:cs="Calibri"/>
        </w:rPr>
        <w:t>2</w:t>
      </w:r>
      <w:r w:rsidR="00F45542">
        <w:rPr>
          <w:rFonts w:ascii="Calibri" w:hAnsi="Calibri" w:cs="Calibri"/>
        </w:rPr>
        <w:t>9</w:t>
      </w:r>
      <w:r w:rsidR="00552380" w:rsidRPr="00552380">
        <w:rPr>
          <w:rFonts w:ascii="Calibri" w:hAnsi="Calibri" w:cs="Calibri"/>
        </w:rPr>
        <w:t xml:space="preserve"> October 2021</w:t>
      </w:r>
    </w:p>
    <w:p w14:paraId="0253149D" w14:textId="3EE8C417" w:rsidR="00552380" w:rsidRPr="00552380" w:rsidRDefault="00552380" w:rsidP="002C693A">
      <w:pPr>
        <w:spacing w:line="480" w:lineRule="auto"/>
        <w:jc w:val="center"/>
        <w:rPr>
          <w:rFonts w:ascii="Calibri" w:hAnsi="Calibri" w:cs="Calibri"/>
        </w:rPr>
      </w:pPr>
      <w:r w:rsidRPr="00552380">
        <w:rPr>
          <w:rFonts w:ascii="Calibri" w:hAnsi="Calibri" w:cs="Calibri"/>
        </w:rPr>
        <w:t>Jonathan Farr and Declan Taylor</w:t>
      </w:r>
    </w:p>
    <w:p w14:paraId="41C345BF" w14:textId="0A9207B1" w:rsidR="00552380" w:rsidRPr="00B2349E" w:rsidRDefault="00552380" w:rsidP="00B2349E">
      <w:pPr>
        <w:spacing w:line="480" w:lineRule="auto"/>
        <w:jc w:val="center"/>
        <w:rPr>
          <w:rFonts w:ascii="Calibri" w:hAnsi="Calibri" w:cs="Calibri"/>
        </w:rPr>
      </w:pPr>
      <w:r w:rsidRPr="00552380">
        <w:rPr>
          <w:rFonts w:ascii="Calibri" w:hAnsi="Calibri" w:cs="Calibri"/>
        </w:rPr>
        <w:t>BMSC Directed Studies</w:t>
      </w:r>
    </w:p>
    <w:p w14:paraId="72F26FF7" w14:textId="7895BA10" w:rsidR="00880C88" w:rsidRPr="00880C88" w:rsidRDefault="00880C88" w:rsidP="003A680B">
      <w:pPr>
        <w:spacing w:line="480" w:lineRule="auto"/>
        <w:rPr>
          <w:rFonts w:ascii="Calibri" w:hAnsi="Calibri" w:cs="Calibri"/>
          <w:b/>
          <w:bCs/>
        </w:rPr>
      </w:pPr>
      <w:r w:rsidRPr="00880C88">
        <w:rPr>
          <w:rFonts w:ascii="Calibri" w:hAnsi="Calibri" w:cs="Calibri"/>
          <w:b/>
          <w:bCs/>
        </w:rPr>
        <w:t>Introduction:</w:t>
      </w:r>
    </w:p>
    <w:p w14:paraId="59BE4639" w14:textId="0314BEA6" w:rsidR="00880C88" w:rsidRPr="00880C88" w:rsidRDefault="00880C88" w:rsidP="003A680B">
      <w:pPr>
        <w:spacing w:afterLines="120" w:after="288" w:line="480" w:lineRule="auto"/>
        <w:ind w:firstLine="720"/>
        <w:rPr>
          <w:rFonts w:ascii="Calibri" w:hAnsi="Calibri" w:cs="Calibri"/>
        </w:rPr>
      </w:pPr>
      <w:r w:rsidRPr="00880C88">
        <w:rPr>
          <w:rFonts w:ascii="Calibri" w:hAnsi="Calibri" w:cs="Calibri"/>
        </w:rPr>
        <w:t xml:space="preserve">Over the past two centuries, unchecked human development and greenhouse gas emissions have profoundly impacted the biosphere and the climate </w:t>
      </w:r>
      <w:r w:rsidRPr="00880C88">
        <w:rPr>
          <w:rFonts w:ascii="Calibri" w:hAnsi="Calibri" w:cs="Calibri"/>
        </w:rPr>
        <w:fldChar w:fldCharType="begin" w:fldLock="1"/>
      </w:r>
      <w:r w:rsidR="00AA4587">
        <w:rPr>
          <w:rFonts w:ascii="Calibri" w:hAnsi="Calibri" w:cs="Calibri"/>
        </w:rPr>
        <w:instrText>ADDIN CSL_CITATION {"citationItems":[{"id":"ITEM-1","itemData":{"DOI":"10.1073/PNAS.1810141115","abstract":"We explore the risk that self-reinforcing feedbacks could push the Earth System toward a planetary threshold that, if crossed, could prevent stabilization of the climate at intermediate temperature rises and cause continued warming on a “Hothouse Earth” pathway even as human emissions are reduced. Crossing the threshold would lead to a much higher global average temperature than any interglacial in the past 1.2 million years and to sea levels significantly higher than at any time in the Holocene. We examine the evidence that such a threshold might exist and where it might be. If the threshold is crossed, the resulting trajectory would likely cause serious disruptions to ecosystems, society, and economies. Collective human action is required to steer the Earth System away from a potential threshold and stabilize it in a habitable interglacial-like state. Such action entails stewardship of the entire Earth System—biosphere, climate, and societies—and could include decarbonization of the global economy, enhancement of biosphere carbon sinks, behavioral changes, technological innovations, new governance arrangements, and transformed social values.","author":[{"dropping-particle":"","family":"Steffen","given":"Will","non-dropping-particle":"","parse-names":false,"suffix":""},{"dropping-particle":"","family":"Rockström","given":"Johan","non-dropping-particle":"","parse-names":false,"suffix":""},{"dropping-particle":"","family":"Richardson","given":"Katherine","non-dropping-particle":"","parse-names":false,"suffix":""},{"dropping-particle":"","family":"Lenton","given":"Timothy M.","non-dropping-particle":"","parse-names":false,"suffix":""},{"dropping-particle":"","family":"Folke","given":"Carl","non-dropping-particle":"","parse-names":false,"suffix":""},{"dropping-particle":"","family":"Liverman","given":"Diana","non-dropping-particle":"","parse-names":false,"suffix":""},{"dropping-particle":"","family":"Summerhayes","given":"Colin P.","non-dropping-particle":"","parse-names":false,"suffix":""},{"dropping-particle":"","family":"Barnosky","given":"Anthony D.","non-dropping-particle":"","parse-names":false,"suffix":""},{"dropping-particle":"","family":"Cornell","given":"Sarah E.","non-dropping-particle":"","parse-names":false,"suffix":""},{"dropping-particle":"","family":"Crucifix","given":"Michel","non-dropping-particle":"","parse-names":false,"suffix":""},{"dropping-particle":"","family":"Donges","given":"Jonathan F.","non-dropping-particle":"","parse-names":false,"suffix":""},{"dropping-particle":"","family":"Fetzer","given":"Ingo","non-dropping-particle":"","parse-names":false,"suffix":""},{"dropping-particle":"","family":"Lade","given":"Steven J.","non-dropping-particle":"","parse-names":false,"suffix":""},{"dropping-particle":"","family":"Scheffer","given":"Marten","non-dropping-particle":"","parse-names":false,"suffix":""},{"dropping-particle":"","family":"Winkelmann","given":"Ricarda","non-dropping-particle":"","parse-names":false,"suffix":""},{"dropping-particle":"","family":"Schellnhuber","given":"Hans Joachim","non-dropping-particle":"","parse-names":false,"suffix":""}],"container-title":"Proceedings of the National Academy of Sciences of the United States of America","id":"ITEM-1","issue":"33","issued":{"date-parts":[["2018","8","14"]]},"page":"8252-8259","publisher":"National Academy of Sciences","title":"Trajectories of the Earth System in the Anthropocene","type":"article-journal","volume":"115"},"uris":["http://www.mendeley.com/documents/?uuid=fa8343e7-58ef-3713-974d-8fa5fcc74c0e","http://www.mendeley.com/documents/?uuid=171aa2be-368c-4515-b669-28a5c06444e7"]},{"id":"ITEM-2","itemData":{"abstract":"There is now ample evidence of the ecological impacts of recent climate change, from polar terrestrial to tropical marine environments. The responses of both ¯ora and fauna span an array of ecosystems and organizational hierarchies, from the species to the community levels. Despite continued uncertainty as to community and ecosystem trajectories under global change, our review exposes a coherent pattern of ecological change across systems. Although we are only at an early stage in the projected trends of global warming, ecological responses to recent climate change are already clearly visible. T he Earth's climate has warmed by approximately 0.6 8C over the past 100 years with two main periods of warming, between 1910 and 1945 and from 1976 onwards. The rate of warming during the latter period has been approximately double that of the ®rst and, thus, greater than at any other time during the last 1,000 years 1. Organisms , populations and ecological communities do not, however, respond to approximated global averages. Rather, regional changes, which are highly spatially heterogeneous (Fig. 1), are more relevant in the context of ecological response to climatic change. In many regions there is an asymmetry in the warming that undoubtedly will contribute to heterogeneity in ecological dynamics across systems. Diurnal temperature ranges have decreased because minimum temperatures are increasing at about twice the rate of maximum temperatures. As a consequence, the freeze-free periods in most mid-and high-latitude regions are lengthening and satellite data reveal a 10% decrease in snow cover and ice extent since the late 1960s. Changes in the precipitation regime have also been neither spatially nor temporally uniform (Fig. 1). In the mid-and high latitudes of the Northern Hemisphere a decadal increase of 0.5±1% mostly occurs in autumn and winter whereas, in the sub-tropics, precipitation generally decreases by about 0.3% per decade 1. There is now ample evidence that these recent climatic changes have affected a broad range of organisms with diverse geographical distributions 2±6. We assess these observations using a process-oriented approach and present an integrated synopsis across the major taxonomic groups, covering most of the biomes on Earth. We focus on the consequences of thirty years of warming at the end of the twentieth century, and review the responses in (1) the phenology and physiology of organisms, (2) the range and distribution of species, …","author":[{"dropping-particle":"","family":"Walther","given":"Gian-Reto","non-dropping-particle":"","parse-names":false,"suffix":""},{"dropping-particle":"","family":"Post","given":"Eric","non-dropping-particle":"","parse-names":false,"suffix":""},{"dropping-particle":"","family":"Convey","given":"Peter","non-dropping-particle":"","parse-names":false,"suffix":""},{"dropping-particle":"","family":"Menzel","given":"Annette","non-dropping-particle":"","parse-names":false,"suffix":""},{"dropping-particle":"","family":"Parmesank","given":"Camille","non-dropping-particle":"","parse-names":false,"suffix":""},{"dropping-particle":"","family":"Beebee","given":"Trevor J C","non-dropping-particle":"","parse-names":false,"suffix":""},{"dropping-particle":"","family":"Fromentin","given":"Jean-Marc","non-dropping-particle":"","parse-names":false,"suffix":""},{"dropping-particle":"","family":"Hoegh-Guldberg","given":"Ove","non-dropping-particle":"","parse-names":false,"suffix":""},{"dropping-particle":"","family":"Bairlein","given":"Franz","non-dropping-particle":"","parse-names":false,"suffix":""}],"container-title":"Nature","id":"ITEM-2","issued":{"date-parts":[["2002"]]},"title":"Ecological responses to recent climate change","type":"article-journal","volume":"419"},"uris":["http://www.mendeley.com/documents/?uuid=89d24d85-68a2-34e6-a559-575dba0d4223"]}],"mendeley":{"formattedCitation":"(Steffen et al., 2018; Walther et al., 2002)","plainTextFormattedCitation":"(Steffen et al., 2018; Walther et al., 2002)","previouslyFormattedCitation":"(Steffen et al., 2018; Walther et al., 2002)"},"properties":{"noteIndex":0},"schema":"https://github.com/citation-style-language/schema/raw/master/csl-citation.json"}</w:instrText>
      </w:r>
      <w:r w:rsidRPr="00880C88">
        <w:rPr>
          <w:rFonts w:ascii="Calibri" w:hAnsi="Calibri" w:cs="Calibri"/>
        </w:rPr>
        <w:fldChar w:fldCharType="separate"/>
      </w:r>
      <w:r w:rsidR="008176AF" w:rsidRPr="008176AF">
        <w:rPr>
          <w:rFonts w:ascii="Calibri" w:hAnsi="Calibri" w:cs="Calibri"/>
          <w:noProof/>
        </w:rPr>
        <w:t>(Steffen et al., 2018; Walther et al., 2002)</w:t>
      </w:r>
      <w:r w:rsidRPr="00880C88">
        <w:rPr>
          <w:rFonts w:ascii="Calibri" w:hAnsi="Calibri" w:cs="Calibri"/>
        </w:rPr>
        <w:fldChar w:fldCharType="end"/>
      </w:r>
      <w:r w:rsidRPr="00880C88">
        <w:rPr>
          <w:rFonts w:ascii="Calibri" w:hAnsi="Calibri" w:cs="Calibri"/>
        </w:rPr>
        <w:t xml:space="preserve">. </w:t>
      </w:r>
      <w:r w:rsidR="00B33ECC">
        <w:rPr>
          <w:rFonts w:ascii="Calibri" w:hAnsi="Calibri" w:cs="Calibri"/>
        </w:rPr>
        <w:t xml:space="preserve">One effect of this is a rising </w:t>
      </w:r>
      <w:r w:rsidRPr="00880C88">
        <w:rPr>
          <w:rFonts w:ascii="Calibri" w:hAnsi="Calibri" w:cs="Calibri"/>
        </w:rPr>
        <w:t>frequency of extreme climatic and weather events, including marine heatwaves (MHWs)</w:t>
      </w:r>
      <w:r w:rsidR="00AD6080">
        <w:rPr>
          <w:rFonts w:ascii="Calibri" w:hAnsi="Calibri" w:cs="Calibri"/>
        </w:rPr>
        <w:t xml:space="preserve"> and warm water anomalies</w:t>
      </w:r>
      <w:r w:rsidR="002501EE">
        <w:rPr>
          <w:rFonts w:ascii="Calibri" w:hAnsi="Calibri" w:cs="Calibri"/>
        </w:rPr>
        <w:t xml:space="preserve"> </w:t>
      </w:r>
      <w:r w:rsidR="002501EE" w:rsidRPr="00880C88">
        <w:rPr>
          <w:rFonts w:ascii="Calibri" w:hAnsi="Calibri" w:cs="Calibri"/>
        </w:rPr>
        <w:fldChar w:fldCharType="begin" w:fldLock="1"/>
      </w:r>
      <w:r w:rsidR="002501EE">
        <w:rPr>
          <w:rFonts w:ascii="Calibri" w:hAnsi="Calibri" w:cs="Calibri"/>
        </w:rPr>
        <w:instrText>ADDIN CSL_CITATION {"citationItems":[{"id":"ITEM-1","itemData":{"abstract":"IPCC,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Press.","id":"ITEM-1","issued":{"date-parts":[["2021"]]},"page":"42","title":"IPCC: Climate Change 2021: The Physical Science Basis","type":"article-journal"},"uris":["http://www.mendeley.com/documents/?uuid=2ab9a7bb-0602-4ee1-8423-f090e009fb88"]}],"mendeley":{"formattedCitation":"(Allan et al., 2021)","plainTextFormattedCitation":"(Allan et al., 2021)","previouslyFormattedCitation":"(Allan et al., 2021)"},"properties":{"noteIndex":0},"schema":"https://github.com/citation-style-language/schema/raw/master/csl-citation.json"}</w:instrText>
      </w:r>
      <w:r w:rsidR="002501EE" w:rsidRPr="00880C88">
        <w:rPr>
          <w:rFonts w:ascii="Calibri" w:hAnsi="Calibri" w:cs="Calibri"/>
        </w:rPr>
        <w:fldChar w:fldCharType="separate"/>
      </w:r>
      <w:r w:rsidR="002501EE" w:rsidRPr="006F1902">
        <w:rPr>
          <w:rFonts w:ascii="Calibri" w:hAnsi="Calibri" w:cs="Calibri"/>
          <w:noProof/>
        </w:rPr>
        <w:t>(Allan et al., 2021)</w:t>
      </w:r>
      <w:r w:rsidR="002501EE" w:rsidRPr="00880C88">
        <w:rPr>
          <w:rFonts w:ascii="Calibri" w:hAnsi="Calibri" w:cs="Calibri"/>
        </w:rPr>
        <w:fldChar w:fldCharType="end"/>
      </w:r>
      <w:r w:rsidR="002501EE">
        <w:rPr>
          <w:rFonts w:ascii="Calibri" w:hAnsi="Calibri" w:cs="Calibri"/>
        </w:rPr>
        <w:t>.</w:t>
      </w:r>
      <w:r w:rsidRPr="00880C88">
        <w:rPr>
          <w:rFonts w:ascii="Calibri" w:hAnsi="Calibri" w:cs="Calibri"/>
        </w:rPr>
        <w:t xml:space="preserve"> MHWs are occurrences of anomalously warm seawater temperatures for a discrete duration of time in a specific locality </w:t>
      </w:r>
      <w:r w:rsidRPr="00880C88">
        <w:rPr>
          <w:rFonts w:ascii="Calibri" w:hAnsi="Calibri" w:cs="Calibri"/>
        </w:rPr>
        <w:fldChar w:fldCharType="begin" w:fldLock="1"/>
      </w:r>
      <w:r w:rsidR="006F1902">
        <w:rPr>
          <w:rFonts w:ascii="Calibri" w:hAnsi="Calibri" w:cs="Calibri"/>
        </w:rPr>
        <w:instrText>ADDIN CSL_CITATION {"citationItems":[{"id":"ITEM-1","itemData":{"DOI":"10.1146/annurev-marine-032720-095144","ISSN":"19410611","PMID":"32976730","abstract":"Ocean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Science","id":"ITEM-1","issued":{"date-parts":[["2021"]]},"page":"313-342","title":"Marine Heatwaves","type":"article-journal","volume":"13"},"uris":["http://www.mendeley.com/documents/?uuid=90c89624-f10f-46ba-9031-13e14b1b193d"]}],"mendeley":{"formattedCitation":"(Oliver et al., 2021)","plainTextFormattedCitation":"(Oliver et al., 2021)","previouslyFormattedCitation":"(Oliver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(Oliver et al., 2021)</w:t>
      </w:r>
      <w:r w:rsidRPr="00880C88">
        <w:rPr>
          <w:rFonts w:ascii="Calibri" w:hAnsi="Calibri" w:cs="Calibri"/>
        </w:rPr>
        <w:fldChar w:fldCharType="end"/>
      </w:r>
      <w:r w:rsidRPr="00880C88">
        <w:rPr>
          <w:rFonts w:ascii="Calibri" w:hAnsi="Calibri" w:cs="Calibri"/>
        </w:rPr>
        <w:t xml:space="preserve">. Anthropogenic climate change is increasing the intensity, duration, size, and frequency of MHWs with consequences across the globe </w:t>
      </w:r>
      <w:r w:rsidRPr="00880C88">
        <w:rPr>
          <w:rFonts w:ascii="Calibri" w:hAnsi="Calibri" w:cs="Calibri"/>
        </w:rPr>
        <w:fldChar w:fldCharType="begin" w:fldLock="1"/>
      </w:r>
      <w:r w:rsidR="006F1902">
        <w:rPr>
          <w:rFonts w:ascii="Calibri" w:hAnsi="Calibri" w:cs="Calibri"/>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Springer US","title":"Marine heatwaves under global warming","type":"article-journal","volume":"560"},"uris":["http://www.mendeley.com/documents/?uuid=4eb8bd03-d068-4b8e-bfed-a842d00e84b1"]},{"id":"ITEM-2","itemData":{"abstract":"IPCC, 2021: Summary for Policymakers. In: Climate Change 2021: The Physical Science Basis. Contribution of Working Group I to the Sixth Assessment Report of the Intergovernmental Panel on Climate Change [Masson-Delmotte, V., P. Zhai, A. Pirani, S. L. Connors, C. Péan, S. Berger, N. Caud, Y. Chen, L. Goldfarb, M. I. Gomis, M. Huang, K. Leitzell, E. Lonnoy, J.B.R. Matthews, T. K. Maycock, T. Waterfield, O. Yelekçi, R. Yu and B. Zhou (eds.)]. Cambridge University Press. In Press. This Summary for Policymakers (SPM) presents key findings of the Working Group I (WGI) contribution to the IPCC’s Sixth Assessment Report (AR6)1 on the physical science basis of climate change. The report builds upon the 2013 Working Group I contribution to the IPCC’s Fifth Assessment Report (AR5) and the 2018–2019 IPCC Special Reports2 of the AR6 cycle and incorporates subsequent new evidence from climate science3. This","author":[{"dropping-particle":"","family":"Allan","given":"Richard P.","non-dropping-particle":"","parse-names":false,"suffix":""},{"dropping-particle":"","family":"Arias","given":"Paola A.","non-dropping-particle":"","parse-names":false,"suffix":""},{"dropping-particle":"","family":"Berger","given":"Sophie","non-dropping-particle":"","parse-names":false,"suffix":""},{"dropping-particle":"","family":"Canadell","given":"Josep G.","non-dropping-particle":"","parse-names":false,"suffix":""},{"dropping-particle":"","family":"Cassou","given":"Cristophe","non-dropping-particle":"","parse-names":false,"suffix":""},{"dropping-particle":"","family":"Chen","given":"Deliang","non-dropping-particle":"","parse-names":false,"suffix":""},{"dropping-particle":"","family":"Cherchi","given":"Annalisa","non-dropping-particle":"","parse-names":false,"suffix":""},{"dropping-particle":"","family":"Connors","given":"Sarah L.","non-dropping-particle":"","parse-names":false,"suffix":""},{"dropping-particle":"","family":"Coppola","given":"Erika","non-dropping-particle":"","parse-names":false,"suffix":""},{"dropping-particle":"","family":"Cruz","given":"Faye Abigail","non-dropping-particle":"","parse-names":false,"suffix":""},{"dropping-particle":"","family":"Diongue-Niang","given":"Aïda","non-dropping-particle":"","parse-names":false,"suffix":""},{"dropping-particle":"","family":"Doblas-Reyes","given":"Francisco J.","non-dropping-particle":"","parse-names":false,"suffix":""},{"dropping-particle":"","family":"Douville","given":"Hervé","non-dropping-particle":"","parse-names":false,"suffix":""},{"dropping-particle":"","family":"Driouech","given":"Fatima","non-dropping-particle":"","parse-names":false,"suffix":""},{"dropping-particle":"","family":"Edwards","given":"Tamsin L.","non-dropping-particle":"","parse-names":false,"suffix":""},{"dropping-particle":"","family":"Engelbrecht","given":"François","non-dropping-particle":"","parse-names":false,"suffix":""},{"dropping-particle":"","family":"Eyring","given":"Veronika","non-dropping-particle":"","parse-names":false,"suffix":""},{"dropping-particle":"","family":"Fischer","given":"Erich","non-dropping-particle":"","parse-names":false,"suffix":""},{"dropping-particle":"","family":"Flato","given":"Gregory M.","non-dropping-particle":"","parse-names":false,"suffix":""},{"dropping-particle":"","family":"Forster","given":"Piers","non-dropping-particle":"","parse-names":false,"suffix":""},{"dropping-particle":"","family":"Fox-Kemper","given":"Baylor","non-dropping-particle":"","parse-names":false,"suffix":""},{"dropping-particle":"","family":"Fuglestvedt","given":"Jan S.","non-dropping-particle":"","parse-names":false,"suffix":""},{"dropping-particle":"","family":"Fyfe","given":"John C.","non-dropping-particle":"","parse-names":false,"suffix":""},{"dropping-particle":"","family":"Gillett","given":"Nathan P.","non-dropping-particle":"","parse-names":false,"suffix":""},{"dropping-particle":"","family":"Gomis","given":"Melissa I.","non-dropping-particle":"","parse-names":false,"suffix":""},{"dropping-particle":"","family":"Gulev","given":"Sergey K.","non-dropping-particle":"","parse-names":false,"suffix":""},{"dropping-particle":"","family":"Gutiérrez","given":"José Manuel","non-dropping-particle":"","parse-names":false,"suffix":""},{"dropping-particle":"","family":"Hamdi","given":"Rafiq","non-dropping-particle":"","parse-names":false,"suffix":""},{"dropping-particle":"","family":"Harold","given":"Jordan","non-dropping-particle":"","parse-names":false,"suffix":""},{"dropping-particle":"","family":"Hauser","given":"Mathias","non-dropping-particle":"","parse-names":false,"suffix":""},{"dropping-particle":"","family":"Hawkins","given":"Ed","non-dropping-particle":"","parse-names":false,"suffix":""},{"dropping-particle":"","family":"Hewitt","given":"Helene T.","non-dropping-particle":"","parse-names":false,"suffix":""},{"dropping-particle":"","family":"Johansen","given":"Tom Gabriel","non-dropping-particle":"","parse-names":false,"suffix":""},{"dropping-particle":"","family":"Jones","given":"Christopher","non-dropping-particle":"","parse-names":false,"suffix":""},{"dropping-particle":"","family":"Jones","given":"Richard G.","non-dropping-particle":"","parse-names":false,"suffix":""},{"dropping-particle":"","family":"Kaufman","given":"Darrell S.","non-dropping-particle":"","parse-names":false,"suffix":""},{"dropping-particle":"","family":"Klimont","given":"Zbigniew","non-dropping-particle":"","parse-names":false,"suffix":""},{"dropping-particle":"","family":"Kopp","given":"Robert E.","non-dropping-particle":"","parse-names":false,"suffix":""},{"dropping-particle":"","family":"Koven","given":"Charles","non-dropping-particle":"","parse-names":false,"suffix":""},{"dropping-particle":"","family":"Krinner","given":"Gerhard","non-dropping-particle":"","parse-names":false,"suffix":""},{"dropping-particle":"","family":"Lee","given":"June-Yi","non-dropping-particle":"","parse-names":false,"suffix":""},{"dropping-particle":"","family":"Lorenzoni","given":"Irene","non-dropping-particle":"","parse-names":false,"suffix":""},{"dropping-particle":"","family":"Marotzke","given":"Jochem","non-dropping-particle":"","parse-names":false,"suffix":""},{"dropping-particle":"","family":"Masson-Delmotte","given":"Valérie","non-dropping-particle":"","parse-names":false,"suffix":""},{"dropping-particle":"","family":"Maycock","given":"Thomas K.","non-dropping-particle":"","parse-names":false,"suffix":""},{"dropping-particle":"","family":"Meinshausen","given":"Malte","non-dropping-particle":"","parse-names":false,"suffix":""},{"dropping-particle":"","family":"Monteiro","given":"Pedro M.S.","non-dropping-particle":"","parse-names":false,"suffix":""},{"dropping-particle":"","family":"Morelli","given":"Angela","non-dropping-particle":"","parse-names":false,"suffix":""},{"dropping-particle":"","family":"Naik","given":"Vaishali","non-dropping-particle":"","parse-names":false,"suffix":""},{"dropping-particle":"","family":"Notz","given":"Dirk","non-dropping-particle":"","parse-names":false,"suffix":""},{"dropping-particle":"","family":"Otto","given":"Friederike","non-dropping-particle":"","parse-names":false,"suffix":""},{"dropping-particle":"","family":"Palmer","given":"Matthew D.","non-dropping-particle":"","parse-names":false,"suffix":""},{"dropping-particle":"","family":"Pinto","given":"Izidine","non-dropping-particle":"","parse-names":false,"suffix":""},{"dropping-particle":"","family":"Pirani","given":"Anna","non-dropping-particle":"","parse-names":false,"suffix":""},{"dropping-particle":"","family":"Plattner","given":"Gian-Kasper","non-dropping-particle":"","parse-names":false,"suffix":""},{"dropping-particle":"","family":"Raghavan","given":"Krishnan","non-dropping-particle":"","parse-names":false,"suffix":""},{"dropping-particle":"","family":"Ranasinghe","given":"Roshanka","non-dropping-particle":"","parse-names":false,"suffix":""},{"dropping-particle":"","family":"Rogelj","given":"Joeri","non-dropping-particle":"","parse-names":false,"suffix":""},{"dropping-particle":"","family":"Rojas","given":"Maisa","non-dropping-particle":"","parse-names":false,"suffix":""},{"dropping-particle":"","family":"Ruane","given":"Alex C.","non-dropping-particle":"","parse-names":false,"suffix":""},{"dropping-particle":"","family":"Sallée","given":"Jean-Baptiste","non-dropping-particle":"","parse-names":false,"suffix":""},{"dropping-particle":"","family":"Samset","given":"Bjørn H.","non-dropping-particle":"","parse-names":false,"suffix":""},{"dropping-particle":"","family":"Seneviratne","given":"Sonia I.","non-dropping-particle":"","parse-names":false,"suffix":""},{"dropping-particle":"","family":"Sillmann","given":"Jana","non-dropping-particle":"","parse-names":false,"suffix":""},{"dropping-particle":"","family":"Sörensson","given":"Anna A.","non-dropping-particle":"","parse-names":false,"suffix":""},{"dropping-particle":"","family":"Stephenson","given":"Tannecia S.","non-dropping-particle":"","parse-names":false,"suffix":""},{"dropping-particle":"","family":"Storelvmo","given":"Trude","non-dropping-particle":"","parse-names":false,"suffix":""},{"dropping-particle":"","family":"Szopa","given":"Sophie","non-dropping-particle":"","parse-names":false,"suffix":""},{"dropping-particle":"","family":"Thorne","given":"Peter W.","non-dropping-particle":"","parse-names":false,"suffix":""},{"dropping-particle":"","family":"Trewin","given":"Blair","non-dropping-particle":"","parse-names":false,"suffix":""},{"dropping-particle":"","family":"Vautard","given":"Robert","non-dropping-particle":"","parse-names":false,"suffix":""},{"dropping-particle":"","family":"Vera","given":"Carolina","non-dropping-particle":"","parse-names":false,"suffix":""},{"dropping-particle":"","family":"Yassaa","given":"Noureddine","non-dropping-particle":"","parse-names":false,"suffix":""},{"dropping-particle":"","family":"Zaehle","given":"Sönke","non-dropping-particle":"","parse-names":false,"suffix":""},{"dropping-particle":"","family":"Zhai","given":"Panmao","non-dropping-particle":"","parse-names":false,"suffix":""},{"dropping-particle":"","family":"Zhang","given":"Xuebin","non-dropping-particle":"","parse-names":false,"suffix":""},{"dropping-particle":"","family":"Zickfeld","given":"Kirsten","non-dropping-particle":"","parse-names":false,"suffix":""}],"container-title":"Cambridge University Press. In Press.","id":"ITEM-2","issued":{"date-parts":[["2021"]]},"page":"42","title":"IPCC: Climate Change 2021: The Physical Science Basis","type":"article-journal"},"uris":["http://www.mendeley.com/documents/?uuid=2ab9a7bb-0602-4ee1-8423-f090e009fb88"]},{"id":"ITEM-3","itemData":{"DOI":"10.1146/annurev-marine-032720-095144","ISSN":"19410611","PMID":"32976730","abstract":"Ocean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Science","id":"ITEM-3","issued":{"date-parts":[["2021"]]},"page":"313-342","title":"Marine Heatwaves","type":"article-journal","volume":"13"},"uris":["http://www.mendeley.com/documents/?uuid=90c89624-f10f-46ba-9031-13e14b1b193d"]}],"mendeley":{"formattedCitation":"(Allan et al., 2021; Frölicher et al., 2018; Oliver et al., 2021)","plainTextFormattedCitation":"(Allan et al., 2021; Frölicher et al., 2018; Oliver et al., 2021)","previouslyFormattedCitation":"(Allan et al., 2021; Frölicher et al., 2018; Oliver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(Allan et al., 2021; Frölicher et al., 2018; Oliver et al., 2021)</w:t>
      </w:r>
      <w:r w:rsidRPr="00880C88">
        <w:rPr>
          <w:rFonts w:ascii="Calibri" w:hAnsi="Calibri" w:cs="Calibri"/>
        </w:rPr>
        <w:fldChar w:fldCharType="end"/>
      </w:r>
      <w:r w:rsidRPr="00880C88">
        <w:rPr>
          <w:rFonts w:ascii="Calibri" w:hAnsi="Calibri" w:cs="Calibri"/>
        </w:rPr>
        <w:t xml:space="preserve">. </w:t>
      </w:r>
    </w:p>
    <w:p w14:paraId="7398DD55" w14:textId="55EE49ED" w:rsidR="00880C88" w:rsidRPr="00880C88" w:rsidRDefault="00880C88" w:rsidP="003A680B">
      <w:pPr>
        <w:spacing w:afterLines="120" w:after="288" w:line="480" w:lineRule="auto"/>
        <w:ind w:firstLine="720"/>
        <w:rPr>
          <w:rFonts w:ascii="Calibri" w:hAnsi="Calibri" w:cs="Calibri"/>
        </w:rPr>
      </w:pPr>
      <w:r w:rsidRPr="00880C88">
        <w:rPr>
          <w:rFonts w:ascii="Calibri" w:hAnsi="Calibri" w:cs="Calibri"/>
        </w:rPr>
        <w:t xml:space="preserve">Marine heatwaves have damaging and potentially catastrophic effects on marine ecosystems and human economies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heatwave","type":"article-journal","volume":"6"},"uris":["http://www.mendeley.com/documents/?uuid=a61a6311-b208-4a2c-8ef2-fa13e29c27e2"]}],"mendeley":{"formattedCitation":"(Di Lorenzo &amp; Mantua, 2016)","plainTextFormattedCitation":"(Di Lorenzo &amp; Mantua, 2016)","previouslyFormattedCitation":"(Di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(Di Lorenzo &amp; Mantua, 2016)</w:t>
      </w:r>
      <w:r w:rsidRPr="00880C88">
        <w:rPr>
          <w:rFonts w:ascii="Calibri" w:hAnsi="Calibri" w:cs="Calibri"/>
        </w:rPr>
        <w:fldChar w:fldCharType="end"/>
      </w:r>
      <w:r w:rsidRPr="00880C88">
        <w:rPr>
          <w:rFonts w:ascii="Calibri" w:hAnsi="Calibri" w:cs="Calibri"/>
        </w:rPr>
        <w:t>.</w:t>
      </w:r>
      <w:r w:rsidR="00DB05D1">
        <w:rPr>
          <w:rFonts w:ascii="Calibri" w:hAnsi="Calibri" w:cs="Calibri"/>
        </w:rPr>
        <w:t xml:space="preserve"> They </w:t>
      </w:r>
      <w:r w:rsidRPr="00880C88">
        <w:rPr>
          <w:rFonts w:ascii="Calibri" w:hAnsi="Calibri" w:cs="Calibri"/>
        </w:rPr>
        <w:t xml:space="preserve">have bottom-up </w:t>
      </w:r>
      <w:r w:rsidR="007776DE">
        <w:rPr>
          <w:rFonts w:ascii="Calibri" w:hAnsi="Calibri" w:cs="Calibri"/>
        </w:rPr>
        <w:t xml:space="preserve">trophic </w:t>
      </w:r>
      <w:r w:rsidRPr="00880C88">
        <w:rPr>
          <w:rFonts w:ascii="Calibri" w:hAnsi="Calibri" w:cs="Calibri"/>
        </w:rPr>
        <w:t xml:space="preserve">impacts on ecosystems, driving sudden and large-scale die-offs at all trophic levels from </w:t>
      </w:r>
      <w:r w:rsidR="00FC6340">
        <w:rPr>
          <w:rFonts w:ascii="Calibri" w:hAnsi="Calibri" w:cs="Calibri"/>
        </w:rPr>
        <w:t xml:space="preserve">thermal stress, </w:t>
      </w:r>
      <w:r w:rsidRPr="00880C88">
        <w:rPr>
          <w:rFonts w:ascii="Calibri" w:hAnsi="Calibri" w:cs="Calibri"/>
        </w:rPr>
        <w:t xml:space="preserve">starvation, toxicity, and hypoxia </w:t>
      </w:r>
      <w:r w:rsidRPr="00880C88">
        <w:rPr>
          <w:rFonts w:ascii="Calibri" w:hAnsi="Calibri" w:cs="Calibri"/>
        </w:rPr>
        <w:fldChar w:fldCharType="begin" w:fldLock="1"/>
      </w:r>
      <w:r w:rsidR="006F1902">
        <w:rPr>
          <w:rFonts w:ascii="Calibri" w:hAnsi="Calibri" w:cs="Calibri"/>
        </w:rPr>
        <w:instrText>ADDIN CSL_CITATION {"citationItems":[{"id":"ITEM-1","itemData":{"DOI":"10.1038/nclimate3082","ISSN":"17586798","abstract":"Between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Change","id":"ITEM-1","issue":"11","issued":{"date-parts":[["2016"]]},"page":"1042-1047","title":"Multi-year persistence of the 2014/15 North Pacific marine heatwave","type":"article-journal","volume":"6"},"uris":["http://www.mendeley.com/documents/?uuid=a61a6311-b208-4a2c-8ef2-fa13e29c27e2"]},{"id":"ITEM-2","itemData":{"DOI":"10.1038/s41598-021-83818-5","ISBN":"0123456789","ISSN":"20452322","PMID":"33737519","abstract":"Some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Reports","id":"ITEM-2","issue":"1","issued":{"date-parts":[["2021"]]},"page":"1-17","publisher":"Nature Publishing Group UK","title":"Ecosystem response persists after a prolonged marine heatwave","type":"article-journal","volume":"11"},"uris":["http://www.mendeley.com/documents/?uuid=833fa2e0-7fa5-4d95-89c0-cb76a561d954"]},{"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2014–2016","type":"article-journal","volume":"613"},"uris":["http://www.mendeley.com/documents/?uuid=3627068b-5866-419d-92b5-1a0d89eae846"]},{"id":"ITEM-4","itemData":{"DOI":"10.5670/oceanog.2016.32","ISSN":"10428275","abstract":"A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J.S.","non-dropping-particle":"","parse-names":false,"suffix":""}],"container-title":"Oceanography","id":"ITEM-4","issue":"2","issued":{"date-parts":[["2016"]]},"page":"273-285","title":"Biological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Di Lorenzo &amp; Mantua, 2016; Suryan et al., 2021; von Biela et al., 2019)","plainTextFormattedCitation":"(Cavole et al., 2016; Di Lorenzo &amp; Mantua, 2016; Suryan et al., 2021; von Biela et al., 2019)","previouslyFormattedCitation":"(Cavole et al., 2016; Di Lorenzo &amp; Mantua, 2016; Suryan et al., 2021;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Suryan et al., 2021; von Biela et al., 2019)</w:t>
      </w:r>
      <w:r w:rsidRPr="00880C88">
        <w:rPr>
          <w:rFonts w:ascii="Calibri" w:hAnsi="Calibri" w:cs="Calibri"/>
        </w:rPr>
        <w:fldChar w:fldCharType="end"/>
      </w:r>
      <w:r w:rsidRPr="00880C88">
        <w:rPr>
          <w:rFonts w:ascii="Calibri" w:hAnsi="Calibri" w:cs="Calibri"/>
        </w:rPr>
        <w:t>. For example, the 2014-2015 warm water anomaly in the N</w:t>
      </w:r>
      <w:r w:rsidR="00E34BC4">
        <w:rPr>
          <w:rFonts w:ascii="Calibri" w:hAnsi="Calibri" w:cs="Calibri"/>
        </w:rPr>
        <w:t>ortheast</w:t>
      </w:r>
      <w:r w:rsidRPr="00880C88">
        <w:rPr>
          <w:rFonts w:ascii="Calibri" w:hAnsi="Calibri" w:cs="Calibri"/>
        </w:rPr>
        <w:t xml:space="preserve"> Pacific</w:t>
      </w:r>
      <w:r w:rsidR="00E34BC4">
        <w:rPr>
          <w:rFonts w:ascii="Calibri" w:hAnsi="Calibri" w:cs="Calibri"/>
        </w:rPr>
        <w:t xml:space="preserve"> Ocean</w:t>
      </w:r>
      <w:r w:rsidR="00044590">
        <w:rPr>
          <w:rFonts w:ascii="Calibri" w:hAnsi="Calibri" w:cs="Calibri"/>
        </w:rPr>
        <w:t xml:space="preserve"> (</w:t>
      </w:r>
      <w:r w:rsidRPr="00880C88">
        <w:rPr>
          <w:rFonts w:ascii="Calibri" w:hAnsi="Calibri" w:cs="Calibri"/>
        </w:rPr>
        <w:t>nicknamed “the Blob”</w:t>
      </w:r>
      <w:r w:rsidR="00044590">
        <w:rPr>
          <w:rFonts w:ascii="Calibri" w:hAnsi="Calibri" w:cs="Calibri"/>
        </w:rPr>
        <w:t>)</w:t>
      </w:r>
      <w:r w:rsidRPr="00880C88">
        <w:rPr>
          <w:rFonts w:ascii="Calibri" w:hAnsi="Calibri" w:cs="Calibri"/>
        </w:rPr>
        <w:t xml:space="preserve"> drastically reduced both the nutritional value and abundance of subarctic </w:t>
      </w:r>
      <w:proofErr w:type="spellStart"/>
      <w:r w:rsidRPr="00880C88">
        <w:rPr>
          <w:rFonts w:ascii="Calibri" w:hAnsi="Calibri" w:cs="Calibri"/>
        </w:rPr>
        <w:t>copoepods</w:t>
      </w:r>
      <w:proofErr w:type="spellEnd"/>
      <w:r w:rsidRPr="00880C88">
        <w:rPr>
          <w:rFonts w:ascii="Calibri" w:hAnsi="Calibri" w:cs="Calibri"/>
        </w:rPr>
        <w:t>, krill,</w:t>
      </w:r>
      <w:r w:rsidR="008A26A4">
        <w:rPr>
          <w:rFonts w:ascii="Calibri" w:hAnsi="Calibri" w:cs="Calibri"/>
        </w:rPr>
        <w:t xml:space="preserve"> and</w:t>
      </w:r>
      <w:r w:rsidRPr="00880C88">
        <w:rPr>
          <w:rFonts w:ascii="Calibri" w:hAnsi="Calibri" w:cs="Calibri"/>
        </w:rPr>
        <w:t xml:space="preserve"> sand lace</w:t>
      </w:r>
      <w:r w:rsidR="00C56465">
        <w:rPr>
          <w:rFonts w:ascii="Calibri" w:hAnsi="Calibri" w:cs="Calibri"/>
        </w:rPr>
        <w:t>, which c</w:t>
      </w:r>
      <w:r w:rsidR="00E07658">
        <w:rPr>
          <w:rFonts w:ascii="Calibri" w:hAnsi="Calibri" w:cs="Calibri"/>
        </w:rPr>
        <w:t>aused</w:t>
      </w:r>
      <w:r w:rsidRPr="00880C88">
        <w:rPr>
          <w:rFonts w:ascii="Calibri" w:hAnsi="Calibri" w:cs="Calibri"/>
        </w:rPr>
        <w:t xml:space="preserve"> huge starvation-induced die-offs of species from salmon to sea birds </w:t>
      </w:r>
      <w:r w:rsidRPr="00880C88">
        <w:rPr>
          <w:rFonts w:ascii="Calibri" w:hAnsi="Calibri" w:cs="Calibri"/>
        </w:rPr>
        <w:fldChar w:fldCharType="begin" w:fldLock="1"/>
      </w:r>
      <w:r w:rsidR="006F1902">
        <w:rPr>
          <w:rFonts w:ascii="Calibri" w:hAnsi="Calibri" w:cs="Calibri"/>
        </w:rPr>
        <w:instrText>ADDIN CSL_CITATION {"citationItems":[{"id":"ITEM-1","itemData":{"ISBN":"0-8078-2851-3","author":[{"dropping-particle":"","family":"Biela","given":"Vanessa","non-dropping-particle":"von","parse-names":false,"suffix":""},{"dropping-particle":"","family":"Arimitsu","given":"Mayumi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Series","id":"ITEM-1","issued":{"date-parts":[["2019"]]},"page":"171-182","title":"Extreme reduction in condition of a key forage fish during the Pacific marine heatwave of 2014–2016","type":"article-journal","volume":"613"},"uris":["http://www.mendeley.com/documents/?uuid=3627068b-5866-419d-92b5-1a0d89eae846"]},{"id":"ITEM-2","itemData":{"DOI":"10.5670/oceanog.2016.32","ISSN":"10428275","abstract":"A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J.S.","non-dropping-particle":"","parse-names":false,"suffix":""}],"container-title":"Oceanography","id":"ITEM-2","issue":"2","issued":{"date-parts":[["2016"]]},"page":"273-285","title":"Biological impacts of the 2013–2015 warm-water anomaly in the northeast Pacific: Winners, Losers, and the Future","type":"article-journal","volume":"29"},"uris":["http://www.mendeley.com/documents/?uuid=c525e3d8-2810-4861-825b-70982618565d"]}],"mendeley":{"formattedCitation":"(Cavole et al., 2016; von Biela et al., 2019)","plainTextFormattedCitation":"(Cavole et al., 2016; von Biela et al., 2019)","previouslyFormattedCitation":"(Cavole et al., 2016; von Biela et al., 2019)"},"properties":{"noteIndex":0},"schema":"https://github.com/citation-style-language/schema/raw/master/csl-citation.json"}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von Biela et al., 2019)</w:t>
      </w:r>
      <w:r w:rsidRPr="00880C88">
        <w:rPr>
          <w:rFonts w:ascii="Calibri" w:hAnsi="Calibri" w:cs="Calibri"/>
        </w:rPr>
        <w:fldChar w:fldCharType="end"/>
      </w:r>
      <w:r w:rsidRPr="00880C88">
        <w:rPr>
          <w:rFonts w:ascii="Calibri" w:hAnsi="Calibri" w:cs="Calibri"/>
        </w:rPr>
        <w:t xml:space="preserve">. The Blob significantly harmed commercial, recreational, and </w:t>
      </w:r>
      <w:r w:rsidRPr="00880C88">
        <w:rPr>
          <w:rFonts w:ascii="Calibri" w:hAnsi="Calibri" w:cs="Calibri"/>
        </w:rPr>
        <w:lastRenderedPageBreak/>
        <w:t>subsistence fisheries</w:t>
      </w:r>
      <w:r w:rsidR="002836A7">
        <w:rPr>
          <w:rFonts w:ascii="Calibri" w:hAnsi="Calibri" w:cs="Calibri"/>
        </w:rPr>
        <w:t>,</w:t>
      </w:r>
      <w:r w:rsidRPr="00880C88">
        <w:rPr>
          <w:rFonts w:ascii="Calibri" w:hAnsi="Calibri" w:cs="Calibri"/>
        </w:rPr>
        <w:t xml:space="preserve"> and triggered the closures of open water fisheries such as salmon and tuna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heatwave","type":"article-journal","volume":"6"},"uris":["http://www.mendeley.com/documents/?uuid=a61a6311-b208-4a2c-8ef2-fa13e29c27e2"]}],"mendeley":{"formattedCitation":"(Cavole et al., 2016; Di Lorenzo &amp; Mantua, 2016)","plainTextFormattedCitation":"(Cavole et al., 2016; Di Lorenzo &amp; Mantua, 2016)","previouslyFormattedCitation":"(Cavole et al., 2016; Di Lorenzo &amp; Mantua, 2016)"},"properties":{"noteIndex":0},"schema":"https://github.com/citation-style-language/schema/raw/master/csl-citation.json"}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w:t>
      </w:r>
      <w:r w:rsidRPr="00880C88">
        <w:rPr>
          <w:rFonts w:ascii="Calibri" w:hAnsi="Calibri" w:cs="Calibri"/>
        </w:rPr>
        <w:fldChar w:fldCharType="end"/>
      </w:r>
      <w:r w:rsidRPr="00880C88">
        <w:rPr>
          <w:rFonts w:ascii="Calibri" w:hAnsi="Calibri" w:cs="Calibri"/>
        </w:rPr>
        <w:t xml:space="preserve">. It also triggered a large harmful algal bloom which resulted in closures of economically important shellfish fisheries </w:t>
      </w:r>
      <w:r w:rsidRPr="00880C88">
        <w:rPr>
          <w:rFonts w:ascii="Calibri" w:hAnsi="Calibri" w:cs="Calibri"/>
        </w:rPr>
        <w:fldChar w:fldCharType="begin" w:fldLock="1"/>
      </w:r>
      <w:r w:rsidR="006F1902">
        <w:rPr>
          <w:rFonts w:ascii="Calibri" w:hAnsi="Calibri" w:cs="Calibri"/>
        </w:rPr>
        <w:instrText>ADDIN CSL_CITATION {"citationItems":[{"id":"ITEM-1","itemData":{"DOI":"10.5670/oceanog.2016.32","ISSN":"10428275","abstract":"A large patch of anomalously warm water (nicknamed “the Blob”) appeared off the coast of Alaska in the winter of 2013–2014 and subsequently stretched south to Baja California. This northeastern Pacific warm-water anomaly persisted through the end of 2015. Scientists and the public alike noted widespread changes in the biological structure and composition of both openocean and coastal ecosystems. Changes included geographical shifts of species such as tropical copepods, pelagic red crabs, and tuna; closures of commercially important fisheries; and mass strandings of marine mammals and seabirds. The ecological responses to these physical changes have been sparsely quantified and are largely unknown. Here, we provide a bottom-up summary of some of the biological changes observed in and around the areas affected by the Blob.","author":[{"dropping-particle":"","family":"Cavole","given":"Letícia M.","non-dropping-particle":"","parse-names":false,"suffix":""},{"dropping-particle":"","family":"Demko","given":"Alyssa M.","non-dropping-particle":"","parse-names":false,"suffix":""},{"dropping-particle":"","family":"Diner","given":"Rachel E.","non-dropping-particle":"","parse-names":false,"suffix":""},{"dropping-particle":"","family":"Giddings","given":"Ashlyn","non-dropping-particle":"","parse-names":false,"suffix":""},{"dropping-particle":"","family":"Koester","given":"Irina","non-dropping-particle":"","parse-names":false,"suffix":""},{"dropping-particle":"","family":"Pagniello","given":"Camille M.L.S.","non-dropping-particle":"","parse-names":false,"suffix":""},{"dropping-particle":"","family":"Paulsen","given":"May Linn","non-dropping-particle":"","parse-names":false,"suffix":""},{"dropping-particle":"","family":"Ramirez-Valdez","given":"Arturo","non-dropping-particle":"","parse-names":false,"suffix":""},{"dropping-particle":"","family":"Schwenck","given":"Sarah M.","non-dropping-particle":"","parse-names":false,"suffix":""},{"dropping-particle":"","family":"Yen","given":"Nicole K.","non-dropping-particle":"","parse-names":false,"suffix":""},{"dropping-particle":"","family":"Zill","given":"Michelle E.","non-dropping-particle":"","parse-names":false,"suffix":""},{"dropping-particle":"","family":"Franks","given":"Peter J.S.","non-dropping-particle":"","parse-names":false,"suffix":""}],"container-title":"Oceanography","id":"ITEM-1","issue":"2","issued":{"date-parts":[["2016"]]},"page":"273-285","title":"Biological impacts of the 2013–2015 warm-water anomaly in the northeast Pacific: Winners, Losers, and the Future","type":"article-journal","volume":"29"},"uris":["http://www.mendeley.com/documents/?uuid=c525e3d8-2810-4861-825b-70982618565d"]},{"id":"ITEM-2","itemData":{"DOI":"10.1038/nclimate3082","ISSN":"17586798","abstract":"Between the winters of 2013/14 and 2014/15 during the strong North American drought, the northeast Pacific experienced the largest marine heatwave ever recorded. Here we combine observations with an ensemble of climate model simulations to show that teleconnections between the North Pacific and the weak 2014/2015 El Niño linked the atmospheric forcing patterns of this event. These teleconnection dynamics from the extratropics to the tropics during winter 2013/14, and then back to the extratropics during winter 2014/15, are a key source of multi-year persistence of the North Pacific atmosphere. The corresponding ocean anomalies map onto known patterns of North Pacific decadal variability, specifically the North Pacific Gyre Oscillation (NPGO) in 2014 and the Pacific Decadal Oscillation (PDO) in 2015. A large ensemble of climate model simulations predicts that the winter variance of the NPGO- and PDO-like patterns increases under greenhouse forcing, consistent with other studies suggesting an increase in the atmospheric extremes that lead to drought over North America.","author":[{"dropping-particle":"","family":"Lorenzo","given":"Emanuele","non-dropping-particle":"Di","parse-names":false,"suffix":""},{"dropping-particle":"","family":"Mantua","given":"Nathan","non-dropping-particle":"","parse-names":false,"suffix":""}],"container-title":"Nature Climate Change","id":"ITEM-2","issue":"11","issued":{"date-parts":[["2016"]]},"page":"1042-1047","title":"Multi-year persistence of the 2014/15 North Pacific marine heatwave","type":"article-journal","volume":"6"},"uris":["http://www.mendeley.com/documents/?uuid=a61a6311-b208-4a2c-8ef2-fa13e29c27e2"]},{"id":"ITEM-3","itemData":{"DOI":"10.1038/s41586-018-0383-9","ISSN":"14764687","PMID":"30111788","abstract":"Marine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-3","issue":"7718","issued":{"date-parts":[["2018"]]},"page":"360-364","publisher":"Springer US","title":"Marine heatwaves under global warming","type":"article-journal","volume":"560"},"uris":["http://www.mendeley.com/documents/?uuid=4eb8bd03-d068-4b8e-bfed-a842d00e84b1"]}],"mendeley":{"formattedCitation":"(Cavole et al., 2016; Di Lorenzo &amp; Mantua, 2016; Frölicher et al., 2018)","plainTextFormattedCitation":"(Cavole et al., 2016; Di Lorenzo &amp; Mantua, 2016; Frölicher et al., 2018)","previouslyFormattedCitation":"(Cavole et al., 2016; Di Lorenzo &amp; Mantua, 2016; Frölicher et al., 2018)"},"properties":{"noteIndex":0},"schema":"https://github.com/citation-style-language/schema/raw/master/csl-citation.json"}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(Cavole et al., 2016; Di Lorenzo &amp; Mantua, 2016; Frölicher et al., 2018)</w:t>
      </w:r>
      <w:r w:rsidRPr="00880C88">
        <w:rPr>
          <w:rFonts w:ascii="Calibri" w:hAnsi="Calibri" w:cs="Calibri"/>
        </w:rPr>
        <w:fldChar w:fldCharType="end"/>
      </w:r>
      <w:r w:rsidRPr="00880C88">
        <w:rPr>
          <w:rFonts w:ascii="Calibri" w:hAnsi="Calibri" w:cs="Calibri"/>
        </w:rPr>
        <w:t xml:space="preserve">. The </w:t>
      </w:r>
      <w:r w:rsidR="00375277">
        <w:rPr>
          <w:rFonts w:ascii="Calibri" w:hAnsi="Calibri" w:cs="Calibri"/>
        </w:rPr>
        <w:t>Blob</w:t>
      </w:r>
      <w:r w:rsidRPr="00880C88">
        <w:rPr>
          <w:rFonts w:ascii="Calibri" w:hAnsi="Calibri" w:cs="Calibri"/>
        </w:rPr>
        <w:t xml:space="preserve"> has had multi-year lasting impacts </w:t>
      </w:r>
      <w:r w:rsidRPr="00880C88">
        <w:rPr>
          <w:rFonts w:ascii="Calibri" w:hAnsi="Calibri" w:cs="Calibri"/>
        </w:rPr>
        <w:fldChar w:fldCharType="begin" w:fldLock="1"/>
      </w:r>
      <w:r w:rsidR="006F1902">
        <w:rPr>
          <w:rFonts w:ascii="Calibri" w:hAnsi="Calibri" w:cs="Calibri"/>
        </w:rPr>
        <w:instrText>ADDIN CSL_CITATION {"citationItems":[{"id":"ITEM-1","itemData":{"DOI":"10.1038/s41598-021-83818-5","ISBN":"0123456789","ISSN":"20452322","PMID":"33737519","abstract":"Some of the longest and most comprehensive marine ecosystem monitoring programs were established in the Gulf of Alaska following the environmental disaster of the Exxon Valdez oil spill over 30 years ago. These monitoring programs have been successful in assessing recovery from oil spill impacts, and their continuation decades later has now provided an unparalleled assessment of ecosystem responses to another newly emerging global threat, marine heatwaves. The 2014–2016 northeast Pacific marine heatwave (PMH) in the Gulf of Alaska was the longest lasting heatwave globally over the past decade, with some cooling, but also continued warm conditions through 2019. Our analysis of 187 time series from primary production to commercial fisheries and nearshore intertidal to offshore oceanic domains demonstrate abrupt changes across trophic levels, with many responses persisting up to at least 5 years after the onset of the heatwave. Furthermore, our suite of metrics showed novel community-level groupings relative to at least a decade prior to the heatwave. Given anticipated increases in marine heatwaves under current climate projections, it remains uncertain when or if the Gulf of Alaska ecosystem will return to a pre-PMH state.","author":[{"dropping-particle":"","family":"Suryan","given":"Robert M.","non-dropping-particle":"","parse-names":false,"suffix":""},{"dropping-particle":"","family":"Arimitsu","given":"Mayumi L.","non-dropping-particle":"","parse-names":false,"suffix":""},{"dropping-particle":"","family":"Coletti","given":"Heather A.","non-dropping-particle":"","parse-names":false,"suffix":""},{"dropping-particle":"","family":"Hopcroft","given":"Russell R.","non-dropping-particle":"","parse-names":false,"suffix":""},{"dropping-particle":"","family":"Lindeberg","given":"Mandy R.","non-dropping-particle":"","parse-names":false,"suffix":""},{"dropping-particle":"","family":"Barbeaux","given":"Steven J.","non-dropping-particle":"","parse-names":false,"suffix":""},{"dropping-particle":"","family":"Batten","given":"Sonia D.","non-dropping-particle":"","parse-names":false,"suffix":""},{"dropping-particle":"","family":"Burt","given":"William J.","non-dropping-particle":"","parse-names":false,"suffix":""},{"dropping-particle":"","family":"Bishop","given":"Mary A.","non-dropping-particle":"","parse-names":false,"suffix":""},{"dropping-particle":"","family":"Bodkin","given":"James L.","non-dropping-particle":"","parse-names":false,"suffix":""},{"dropping-particle":"","family":"Brenner","given":"Richard","non-dropping-particle":"","parse-names":false,"suffix":""},{"dropping-particle":"","family":"Campbell","given":"Robert W.","non-dropping-particle":"","parse-names":false,"suffix":""},{"dropping-particle":"","family":"Cushing","given":"Daniel A.","non-dropping-particle":"","parse-names":false,"suffix":""},{"dropping-particle":"","family":"Danielson","given":"Seth L.","non-dropping-particle":"","parse-names":false,"suffix":""},{"dropping-particle":"","family":"Dorn","given":"Martin W.","non-dropping-particle":"","parse-names":false,"suffix":""},{"dropping-particle":"","family":"Drummond","given":"Brie","non-dropping-particle":"","parse-names":false,"suffix":""},{"dropping-particle":"","family":"Esler","given":"Daniel","non-dropping-particle":"","parse-names":false,"suffix":""},{"dropping-particle":"","family":"Gelatt","given":"Thomas","non-dropping-particle":"","parse-names":false,"suffix":""},{"dropping-particle":"","family":"Hanselman","given":"Dana H.","non-dropping-particle":"","parse-names":false,"suffix":""},{"dropping-particle":"","family":"Hatch","given":"Scott A.","non-dropping-particle":"","parse-names":false,"suffix":""},{"dropping-particle":"","family":"Haught","given":"Stormy","non-dropping-particle":"","parse-names":false,"suffix":""},{"dropping-particle":"","family":"Holderied","given":"Kris","non-dropping-particle":"","parse-names":false,"suffix":""},{"dropping-particle":"","family":"Iken","given":"Katrin","non-dropping-particle":"","parse-names":false,"suffix":""},{"dropping-particle":"","family":"Irons","given":"David B.","non-dropping-particle":"","parse-names":false,"suffix":""},{"dropping-particle":"","family":"Kettle","given":"Arthur B.","non-dropping-particle":"","parse-names":false,"suffix":""},{"dropping-particle":"","family":"Kimmel","given":"David G.","non-dropping-particle":"","parse-names":false,"suffix":""},{"dropping-particle":"","family":"Konar","given":"Brenda","non-dropping-particle":"","parse-names":false,"suffix":""},{"dropping-particle":"","family":"Kuletz","given":"Kathy J.","non-dropping-particle":"","parse-names":false,"suffix":""},{"dropping-particle":"","family":"Laurel","given":"Benjamin J.","non-dropping-particle":"","parse-names":false,"suffix":""},{"dropping-particle":"","family":"Maniscalco","given":"John M.","non-dropping-particle":"","parse-names":false,"suffix":""},{"dropping-particle":"","family":"Matkin","given":"Craig","non-dropping-particle":"","parse-names":false,"suffix":""},{"dropping-particle":"","family":"McKinstry","given":"Caitlin A.E.","non-dropping-particle":"","parse-names":false,"suffix":""},{"dropping-particle":"","family":"Monson","given":"Daniel H.","non-dropping-particle":"","parse-names":false,"suffix":""},{"dropping-particle":"","family":"Moran","given":"John R.","non-dropping-particle":"","parse-names":false,"suffix":""},{"dropping-particle":"","family":"Olsen","given":"Dan","non-dropping-particle":"","parse-names":false,"suffix":""},{"dropping-particle":"","family":"Palsson","given":"Wayne A.","non-dropping-particle":"","parse-names":false,"suffix":""},{"dropping-particle":"","family":"Pegau","given":"W. Scott","non-dropping-particle":"","parse-names":false,"suffix":""},{"dropping-particle":"","family":"Piatt","given":"John F.","non-dropping-particle":"","parse-names":false,"suffix":""},{"dropping-particle":"","family":"Rogers","given":"Lauren A.","non-dropping-particle":"","parse-names":false,"suffix":""},{"dropping-particle":"","family":"Rojek","given":"Nora A.","non-dropping-particle":"","parse-names":false,"suffix":""},{"dropping-particle":"","family":"Schaefer","given":"Anne","non-dropping-particle":"","parse-names":false,"suffix":""},{"dropping-particle":"","family":"Spies","given":"Ingrid B.","non-dropping-particle":"","parse-names":false,"suffix":""},{"dropping-particle":"","family":"Straley","given":"Janice M.","non-dropping-particle":"","parse-names":false,"suffix":""},{"dropping-particle":"","family":"Strom","given":"Suzanne L.","non-dropping-particle":"","parse-names":false,"suffix":""},{"dropping-particle":"","family":"Sweeney","given":"Kathryn L.","non-dropping-particle":"","parse-names":false,"suffix":""},{"dropping-particle":"","family":"Szymkowiak","given":"Marysia","non-dropping-particle":"","parse-names":false,"suffix":""},{"dropping-particle":"","family":"Weitzman","given":"Benjamin P.","non-dropping-particle":"","parse-names":false,"suffix":""},{"dropping-particle":"","family":"Yasumiishi","given":"Ellen M.","non-dropping-particle":"","parse-names":false,"suffix":""},{"dropping-particle":"","family":"Zador","given":"Stephani G.","non-dropping-particle":"","parse-names":false,"suffix":""}],"container-title":"Scientific Reports","id":"ITEM-1","issue":"1","issued":{"date-parts":[["2021"]]},"page":"1-17","publisher":"Nature Publishing Group UK","title":"Ecosystem response persists after a prolonged marine heatwave","type":"article-journal","volume":"11"},"uris":["http://www.mendeley.com/documents/?uuid=833fa2e0-7fa5-4d95-89c0-cb76a561d954"]}],"mendeley":{"formattedCitation":"(Suryan et al., 2021)","plainTextFormattedCitation":"(Suryan et al., 2021)","previouslyFormattedCitation":"(Suryan et al., 2021)"},"properties":{"noteIndex":0},"schema":"https://github.com/citation-style-language/schema/raw/master/csl-citation.json"}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(Suryan et al., 2021)</w:t>
      </w:r>
      <w:r w:rsidRPr="00880C88">
        <w:rPr>
          <w:rFonts w:ascii="Calibri" w:hAnsi="Calibri" w:cs="Calibri"/>
        </w:rPr>
        <w:fldChar w:fldCharType="end"/>
      </w:r>
      <w:r w:rsidRPr="00880C88">
        <w:rPr>
          <w:rFonts w:ascii="Calibri" w:hAnsi="Calibri" w:cs="Calibri"/>
        </w:rPr>
        <w:t xml:space="preserve">; this </w:t>
      </w:r>
      <w:r w:rsidR="00032E6B">
        <w:rPr>
          <w:rFonts w:ascii="Calibri" w:hAnsi="Calibri" w:cs="Calibri"/>
        </w:rPr>
        <w:t>warm water anomaly</w:t>
      </w:r>
      <w:r w:rsidR="00A82200">
        <w:rPr>
          <w:rFonts w:ascii="Calibri" w:hAnsi="Calibri" w:cs="Calibri"/>
        </w:rPr>
        <w:t xml:space="preserve">, </w:t>
      </w:r>
      <w:r w:rsidRPr="00880C88">
        <w:rPr>
          <w:rFonts w:ascii="Calibri" w:hAnsi="Calibri" w:cs="Calibri"/>
        </w:rPr>
        <w:t>and others of comparable severity</w:t>
      </w:r>
      <w:r w:rsidR="00A82200">
        <w:rPr>
          <w:rFonts w:ascii="Calibri" w:hAnsi="Calibri" w:cs="Calibri"/>
        </w:rPr>
        <w:t>,</w:t>
      </w:r>
      <w:r w:rsidRPr="00880C88">
        <w:rPr>
          <w:rFonts w:ascii="Calibri" w:hAnsi="Calibri" w:cs="Calibri"/>
        </w:rPr>
        <w:t xml:space="preserve"> </w:t>
      </w:r>
      <w:r w:rsidR="00032E6B">
        <w:rPr>
          <w:rFonts w:ascii="Calibri" w:hAnsi="Calibri" w:cs="Calibri"/>
        </w:rPr>
        <w:t>have</w:t>
      </w:r>
      <w:r w:rsidRPr="00880C88">
        <w:rPr>
          <w:rFonts w:ascii="Calibri" w:hAnsi="Calibri" w:cs="Calibri"/>
        </w:rPr>
        <w:t xml:space="preserve"> driven sudden and significant change as </w:t>
      </w:r>
      <w:r w:rsidR="00307DAD">
        <w:rPr>
          <w:rFonts w:ascii="Calibri" w:hAnsi="Calibri" w:cs="Calibri"/>
        </w:rPr>
        <w:t>they can</w:t>
      </w:r>
      <w:r w:rsidRPr="00880C88">
        <w:rPr>
          <w:rFonts w:ascii="Calibri" w:hAnsi="Calibri" w:cs="Calibri"/>
        </w:rPr>
        <w:t xml:space="preserve"> push ecosystem resilience past </w:t>
      </w:r>
      <w:r w:rsidR="002D1CAA">
        <w:rPr>
          <w:rFonts w:ascii="Calibri" w:hAnsi="Calibri" w:cs="Calibri"/>
        </w:rPr>
        <w:t xml:space="preserve">ecological tipping points </w:t>
      </w:r>
      <w:r w:rsidRPr="00880C88">
        <w:rPr>
          <w:rFonts w:ascii="Calibri" w:hAnsi="Calibri" w:cs="Calibri"/>
        </w:rPr>
        <w:fldChar w:fldCharType="begin" w:fldLock="1"/>
      </w:r>
      <w:r w:rsidR="00FE5305">
        <w:rPr>
          <w:rFonts w:ascii="Calibri" w:hAnsi="Calibri" w:cs="Calibri"/>
        </w:rPr>
        <w:instrText>ADDIN CSL_CITATION {"citationItems":[{"id":"ITEM-1","itemData":{"DOI":"10.1126/science.aad8745","ISSN":"0036-8075","abstract":"Ecosystem reconfigurations arising from climate-driven changes in species distributions are expected to have profound ecological, social, and economic implications. Here we reveal a rapid climate-driven regime shift of Australian temperate reef communities, which lost their defining kelp forests and became dominated by persistent seaweed turfs. After decades of ocean warming, extreme marine heat waves forced a 100-kilometer range contraction of extensive kelp forests and saw temperate species replaced by seaweeds, invertebrates, corals, and fishes characteristic of subtropical and tropical waters.This community-wide tropicalization fundamentally altered key ecological processes, suppressing the recovery of kelp forests.","author":[{"dropping-particle":"","family":"Wernberg","given":"Thomas","non-dropping-particle":"","parse-names":false,"suffix":""},{"dropping-particle":"","family":"Bennett","given":"Scott","non-dropping-particle":"","parse-names":false,"suffix":""},{"dropping-particle":"","family":"Babcock","given":"Russell C","non-dropping-particle":"","parse-names":false,"suffix":""},{"dropping-particle":"De","family":"Bettignies","given":"Thibaut","non-dropping-particle":"","parse-names":false,"suffix":""},{"dropping-particle":"","family":"Cure","given":"Katherine","non-dropping-particle":"","parse-names":false,"suffix":""},{"dropping-particle":"","family":"Depczynski","given":"Martial","non-dropping-particle":"","parse-names":false,"suffix":""},{"dropping-particle":"","family":"Dufois","given":"Francois","non-dropping-particle":"","parse-names":false,"suffix":""},{"dropping-particle":"","family":"Fromont","given":"Jane","non-dropping-particle":"","parse-names":false,"suffix":""},{"dropping-particle":"","family":"Fulton","given":"Christopher J","non-dropping-particle":"","parse-names":false,"suffix":""},{"dropping-particle":"","family":"Hovey","given":"Renae K","non-dropping-particle":"","parse-names":false,"suffix":""},{"dropping-particle":"","family":"Harvey","given":"Euan S","non-dropping-particle":"","parse-names":false,"suffix":""},{"dropping-particle":"","family":"Holmes","given":"Thomas H","non-dropping-particle":"","parse-names":false,"suffix":""},{"dropping-particle":"","family":"Kendrick","given":"Gary A","non-dropping-particle":"","parse-names":false,"suffix":""},{"dropping-particle":"","family":"Radford","given":"Ben","non-dropping-particle":"","parse-names":false,"suffix":""},{"dropping-particle":"","family":"Santana-garcon","given":"Julia","non-dropping-particle":"","parse-names":false,"suffix":""},{"dropping-particle":"","family":"Saunders","given":"Benjamin J","non-dropping-particle":"","parse-names":false,"suffix":""},{"dropping-particle":"","family":"Smale","given":"Dan A","non-dropping-particle":"","parse-names":false,"suffix":""},{"dropping-particle":"","family":"Thomsen","given":"Mads S","non-dropping-particle":"","parse-names":false,"suffix":""},{"dropping-particle":"","family":"Tuckett","given":"Chenae A","non-dropping-particle":"","parse-names":false,"suffix":""},{"dropping-particle":"","family":"Tuya","given":"Fernando","non-dropping-particle":"","parse-names":false,"suffix":""}],"container-title":"Science","id":"ITEM-1","issue":"6295","issued":{"date-parts":[["2015"]]},"page":"169-172","title":"Climate-driven regime shift of a temperate marine ecosystem","type":"article-journal","volume":"353"},"uris":["http://www.mendeley.com/documents/?uuid=d0f71655-a9e4-46f3-a40f-cf31fdee0593"]},{"id":"ITEM-2","itemData":{"abstract":"Ecological responses to climate change may occur gradually with changing conditions, or they may occur rapidly once some threshold or ''tipping point'' has been reached. Here, we use a high-resolution, 30-year data set on the upper vertical limit of a high intertidal alga to demonstrate that distributional shifts in this species do not keep pace with gradual trends in air temperature or sea level, but rather occur in sudden, discrete steps. These steps occur when unusually warm air temperatures are associated with unusually calm seas and are contingent in the sense that neither atmospheric nor sea conditions by themselves were sufficient to generate the underlying physiological challenge. Shifts in the upper limit did not correlate with large environmental perturbations such as El Niñ os; rather, they appeared to be associated with stochastic departures from otherwise gradual environmental trends. Our results exemplify the view that multiple environmental factors should be considered when attempting to understand ecological responses to climate change. Furthermore, punctuated responses such as those we have identified urge caution when attempting to infer causal mechanisms and project future distri-butional shifts using data of limited temporal resolution or scope. Mazzaella parksii intertidal zonation range shift sea level temperature","author":[{"dropping-particle":"","family":"Harley","given":"Christopher D G","non-dropping-particle":"","parse-names":false,"suffix":""},{"dropping-particle":"","family":"Paine","given":"Robert T","non-dropping-particle":"","parse-names":false,"suffix":""}],"container-title":"PNAS","id":"ITEM-2","issue":"27","issued":{"date-parts":[["2009"]]},"page":"11172-11176","title":"Contingencies and compounded rare perturbations dictate sudden distributional shifts during periods of gradual climate change","type":"article-journal","volume":"106"},"uris":["http://www.mendeley.com/documents/?uuid=8dd6b193-f7e7-40e1-8069-6cd757ecb220"]},{"id":"ITEM-3","itemData":{"ISBN":"0-8078-2851-3","author":[{"dropping-particle":"","family":"Biela","given":"Vanessa","non-dropping-particle":"von","parse-names":false,"suffix":""},{"dropping-particle":"","family":"Arimitsu","given":"Mayumi L.","non-dropping-particle":"","parse-names":false,"suffix":""},{"dropping-particle":"","family":"Piatt","given":"John F.","non-dropping-particle":"","parse-names":false,"suffix":""},{"dropping-particle":"","family":"Heflin","given":"Brielle M.","non-dropping-particle":"","parse-names":false,"suffix":""},{"dropping-particle":"","family":"Schoen","given":"S.","non-dropping-particle":"","parse-names":false,"suffix":""}],"container-title":"Marine Ecology Progress Series","id":"ITEM-3","issued":{"date-parts":[["2019"]]},"page":"171-182","title":"Extreme reduction in condition of a key forage fish during the Pacific marine heatwave of 2014–2016","type":"article-journal","volume":"613"},"uris":["http://www.mendeley.com/documents/?uuid=3627068b-5866-419d-92b5-1a0d89eae846"]}],"mendeley":{"formattedCitation":"(Harley &amp; Paine, 2009; von Biela et al., 2019; Wernberg et al., 2015)","plainTextFormattedCitation":"(Harley &amp; Paine, 2009; von Biela et al., 2019; Wernberg et al., 2015)","previouslyFormattedCitation":"(Harley &amp; Paine, 2009; von Biela et al., 2019; Wernberg et al., 2015)"},"properties":{"noteIndex":0},"schema":"https://github.com/citation-style-language/schema/raw/master/csl-citation.json"}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(Harley &amp; Paine, 2009; von Biela et al., 2019; Wernberg et al., 2015)</w:t>
      </w:r>
      <w:r w:rsidRPr="00880C88">
        <w:rPr>
          <w:rFonts w:ascii="Calibri" w:hAnsi="Calibri" w:cs="Calibri"/>
        </w:rPr>
        <w:fldChar w:fldCharType="end"/>
      </w:r>
      <w:r w:rsidRPr="00880C88">
        <w:rPr>
          <w:rFonts w:ascii="Calibri" w:hAnsi="Calibri" w:cs="Calibri"/>
        </w:rPr>
        <w:t>.</w:t>
      </w:r>
    </w:p>
    <w:p w14:paraId="7190AB76" w14:textId="51F0216C" w:rsidR="00502204" w:rsidRDefault="00880C88" w:rsidP="00502204">
      <w:pPr>
        <w:spacing w:afterLines="120" w:after="288" w:line="480" w:lineRule="auto"/>
        <w:ind w:firstLine="720"/>
        <w:rPr>
          <w:rFonts w:ascii="Calibri" w:hAnsi="Calibri" w:cs="Calibri"/>
        </w:rPr>
      </w:pPr>
      <w:r w:rsidRPr="00880C88">
        <w:rPr>
          <w:rFonts w:ascii="Calibri" w:hAnsi="Calibri" w:cs="Calibri"/>
        </w:rPr>
        <w:t xml:space="preserve">At an individual level, MHWs directly impact marine organisms in </w:t>
      </w:r>
      <w:r w:rsidR="00303AA1">
        <w:rPr>
          <w:rFonts w:ascii="Calibri" w:hAnsi="Calibri" w:cs="Calibri"/>
        </w:rPr>
        <w:t xml:space="preserve">a myriad of </w:t>
      </w:r>
      <w:r w:rsidRPr="00880C88">
        <w:rPr>
          <w:rFonts w:ascii="Calibri" w:hAnsi="Calibri" w:cs="Calibri"/>
        </w:rPr>
        <w:t>ways</w:t>
      </w:r>
      <w:r w:rsidR="0070266A">
        <w:rPr>
          <w:rFonts w:ascii="Calibri" w:hAnsi="Calibri" w:cs="Calibri"/>
        </w:rPr>
        <w:t xml:space="preserve">. </w:t>
      </w:r>
      <w:r w:rsidRPr="00880C88">
        <w:rPr>
          <w:rFonts w:ascii="Calibri" w:hAnsi="Calibri" w:cs="Calibri"/>
        </w:rPr>
        <w:t xml:space="preserve">Certain species already close to their thermal tolerances are killed directly </w:t>
      </w:r>
      <w:r w:rsidR="003A4667">
        <w:rPr>
          <w:rFonts w:ascii="Calibri" w:hAnsi="Calibri" w:cs="Calibri"/>
        </w:rPr>
        <w:fldChar w:fldCharType="begin" w:fldLock="1"/>
      </w:r>
      <w:r w:rsidR="008F3407">
        <w:rPr>
          <w:rFonts w:ascii="Calibri" w:hAnsi="Calibri" w:cs="Calibri"/>
        </w:rPr>
        <w:instrText>ADDIN CSL_CITATION {"citationItems":[{"id":"ITEM-1","itemData":{"DOI":"10.1371/journal.pone.0026446","ISSN":"19326203","PMID":"22022615","abstract":"Physiological responses to temperature reflect the evolutionary adaptations of organisms to their thermal environment and the capability of animals to tolerate thermal stress. Contrary to conventional metabolism theory, increasing environmental temperatures have been shown to reduce metabolic rate in rocky-eulittoral-fringe species inhabiting highly variable environments, possibly as a strategy for energy conservation. To study the physiological adaptations of an intertidal-subtidal species to the extreme and unpredictable heat stress of the intertidal zone, oxygen consumption rate and heat shock protein expression were quantified in the sea cucumber Apostichopus japonicus. Using simulate natural temperatures, the relationship between temperature, physiological performance (oxygen consumption and heat shock proteins) and thermotolerance were assessed. Depression of oxygen consumption rate and upregulation of heat shock protein genes (hsps) occurred in sequence when ambient temperature was increased from 24 to 30°C. Large-scale mortality of the sea cucumber occurred when temperatures rose beyond 30°C, suggesting that the upregulation of heat shock proteins and mortality are closely related to the depression of aerobic metabolism, a phenomenon that is in line with the concept of oxygen- and capacity-limited thermal tolerance (OCLTT). The physiologically-related thermotolerance of this sea cucumber should be an adaptation to its local environment. © 2011 Dong et al.","author":[{"dropping-particle":"","family":"Dong","given":"Yun wei","non-dropping-particle":"","parse-names":false,"suffix":""},{"dropping-particle":"","family":"Yu","given":"Shan shan","non-dropping-particle":"","parse-names":false,"suffix":""},{"dropping-particle":"","family":"Wang","given":"Qing lin","non-dropping-particle":"","parse-names":false,"suffix":""},{"dropping-particle":"","family":"Dong","given":"Shuang lin","non-dropping-particle":"","parse-names":false,"suffix":""}],"container-title":"PLoS ONE","id":"ITEM-1","issue":"10","issued":{"date-parts":[["2011"]]},"title":"Physiological responses in a variable environment: Relationships between metabolism, hsp and thermotolerance in an intertidal-subtidal species","type":"article-journal","volume":"6"},"uris":["http://www.mendeley.com/documents/?uuid=62ef3942-8fe0-4d56-90fd-190a905e0df5","http://www.mendeley.com/documents/?uuid=aaeaa82c-74ba-4615-80d7-4cfbacebc520"]},{"id":"ITEM-2","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Communications","id":"ITEM-2","issue":"May","issued":{"date-parts":[["2017"]]},"page":"1-12","publisher":"Nature Publishing Group","title":"The unprecedented 2015/16 Tasman Sea marine heatwave","type":"article-journal","volume":"8"},"uris":["http://www.mendeley.com/documents/?uuid=68a1f5c7-2774-4832-b6e1-5b39f6cda094"]}],"mendeley":{"formattedCitation":"(Dong et al., 2011; Oliver et al., 2017)","plainTextFormattedCitation":"(Dong et al., 2011; Oliver et al., 2017)","previouslyFormattedCitation":"(Dong et al., 2011; Oliver et al., 2017)"},"properties":{"noteIndex":0},"schema":"https://github.com/citation-style-language/schema/raw/master/csl-citation.json"}</w:instrText>
      </w:r>
      <w:r w:rsidR="003A4667">
        <w:rPr>
          <w:rFonts w:ascii="Calibri" w:hAnsi="Calibri" w:cs="Calibri"/>
        </w:rPr>
        <w:fldChar w:fldCharType="separate"/>
      </w:r>
      <w:r w:rsidR="00F47EFB" w:rsidRPr="00F47EFB">
        <w:rPr>
          <w:rFonts w:ascii="Calibri" w:hAnsi="Calibri" w:cs="Calibri"/>
          <w:noProof/>
        </w:rPr>
        <w:t>(Dong et al., 2011; Oliver et al., 2017)</w:t>
      </w:r>
      <w:r w:rsidR="003A4667">
        <w:rPr>
          <w:rFonts w:ascii="Calibri" w:hAnsi="Calibri" w:cs="Calibri"/>
        </w:rPr>
        <w:fldChar w:fldCharType="end"/>
      </w:r>
      <w:r w:rsidR="00AE10E4">
        <w:rPr>
          <w:rFonts w:ascii="Calibri" w:hAnsi="Calibri" w:cs="Calibri"/>
        </w:rPr>
        <w:t>.</w:t>
      </w:r>
      <w:r w:rsidRPr="00880C88">
        <w:rPr>
          <w:rFonts w:ascii="Calibri" w:hAnsi="Calibri" w:cs="Calibri"/>
        </w:rPr>
        <w:t xml:space="preserve"> Thermal stress can have negative but sub lethal impacts on an organism’s fitness by modifying their behaviour, feeding patterns, and food/nutrient requirements</w:t>
      </w:r>
      <w:r w:rsidR="000A58AE">
        <w:rPr>
          <w:rFonts w:ascii="Calibri" w:hAnsi="Calibri" w:cs="Calibri"/>
        </w:rPr>
        <w:t xml:space="preserve"> </w:t>
      </w:r>
      <w:r w:rsidR="00611949">
        <w:rPr>
          <w:rFonts w:ascii="Calibri" w:hAnsi="Calibri" w:cs="Calibri"/>
        </w:rPr>
        <w:fldChar w:fldCharType="begin" w:fldLock="1"/>
      </w:r>
      <w:r w:rsidR="00515BCC">
        <w:rPr>
          <w:rFonts w:ascii="Calibri" w:hAnsi="Calibri" w:cs="Calibri"/>
        </w:rPr>
        <w:instrText>ADDIN CSL_CITATION {"citationItems":[{"id":"ITEM-1","itemData":{"DOI":"10.1016/j.aquaculture.2016.03.018","ISSN":"00448486","abstract":"Water temperature is a key factor in aquaculture production of the commercially valuable sea cucumber Holothuria scabra. Knowledge is scarce about actual energetic costs that can be associated with internal acclimatization processes as a response to thermal extremes. In the present study changes in cellular energy allocation, oxygen consumption rate and energy related enzymes' activity (IDH and LDH) were measured in juvenile H. scabra, held at different temperatures: 21, 27 and 33 °C. The results showed that the steady temperature change (1 °C/day) to both temperature treatments, until reaching the testing temperatures (day 0), clearly affected cellular energy consumption and available energy reserves, measured in the respiratory tree and muscle tissue, respectively. However, 15 and 30 days after acclimation, the initial differences in cellular energy allocation between treatments decreased. In contrast to the variations measured in cellular energy allocation, oxygen consumption was highest at 33 °C and lowest at 21 °C at all three measurement times. Moreover, a significant positive correlation between oxygen consumption rate and temperature was detected at day 15 and day 30. Likewise, a shift from anaerobic to aerobic energy metabolism, indicated by changes in LDH and IDH activities, was observed in the animals from the warm temperature treatment. Results imply that juvenile H. scabra were able to recover from initial disturbances in energy balance, caused by the incremental temperature change of ± 6 °C. Over the experimental period of 30 days, elevated temperature did however, lead to a metabolic shift and more efficient energy turnover, indicated by changes in oxygen consumption rate, LDH and IDH. The synergy of cellular energy allocation and oxygen consumption proved to be a viable indicator to assess the capability of sea cucumbers like H. scabra to cope with extreme temperature conditions. Surprisingly, juvenile H. scabra were able to sustain their energy balance and oxygen consumption rate within the homeostatic range, even at 33 °C. Thus, we assume that rearing temperatures of 33 °C might be possible, which could improve aquaculture production of H. scabra. However, further research is required to understand the mechanisms and effects of acclimation under aquaculture conditions. Statement of relevance The sea cucumber H. scabra is considered a promising aquaculture candidate in the tropics. The commercial interest in H. scabra has led to a great…","author":[{"dropping-particle":"","family":"Kühnhold","given":"Holger","non-dropping-particle":"","parse-names":false,"suffix":""},{"dropping-particle":"","family":"Kamyab","given":"Elham","non-dropping-particle":"","parse-names":false,"suffix":""},{"dropping-particle":"","family":"Novais","given":"Sara","non-dropping-particle":"","parse-names":false,"suffix":""},{"dropping-particle":"","family":"Indriana","given":"Lisa","non-dropping-particle":"","parse-names":false,"suffix":""},{"dropping-particle":"","family":"Kunzmann","given":"Andreas","non-dropping-particle":"","parse-names":false,"suffix":""},{"dropping-particle":"","family":"Slater","given":"Matthew","non-dropping-particle":"","parse-names":false,"suffix":""},{"dropping-particle":"","family":"Lemos","given":"Marco","non-dropping-particle":"","parse-names":false,"suffix":""}],"container-title":"Aquaculture","id":"ITEM-1","issued":{"date-parts":[["2017"]]},"page":"109-117","publisher":"Elsevier B.V.","title":"Thermal stress effects on energy resource allocation and oxygen consumption rate in the juvenile sea cucumber, Holothuria scabra (Jaeger, 1833)","type":"article-journal","volume":"467"},"uris":["http://www.mendeley.com/documents/?uuid=1f3e9fb9-27bd-4201-925f-c9cec736103e"]}],"mendeley":{"formattedCitation":"(Kühnhold et al., 2017)","plainTextFormattedCitation":"(Kühnhold et al., 2017)","previouslyFormattedCitation":"(Kühnhold et al., 2017)"},"properties":{"noteIndex":0},"schema":"https://github.com/citation-style-language/schema/raw/master/csl-citation.json"}</w:instrText>
      </w:r>
      <w:r w:rsidR="00611949">
        <w:rPr>
          <w:rFonts w:ascii="Calibri" w:hAnsi="Calibri" w:cs="Calibri"/>
        </w:rPr>
        <w:fldChar w:fldCharType="separate"/>
      </w:r>
      <w:r w:rsidR="00611949" w:rsidRPr="00611949">
        <w:rPr>
          <w:rFonts w:ascii="Calibri" w:hAnsi="Calibri" w:cs="Calibri"/>
          <w:noProof/>
        </w:rPr>
        <w:t>(Kühnhold et al., 2017)</w:t>
      </w:r>
      <w:r w:rsidR="00611949">
        <w:rPr>
          <w:rFonts w:ascii="Calibri" w:hAnsi="Calibri" w:cs="Calibri"/>
        </w:rPr>
        <w:fldChar w:fldCharType="end"/>
      </w:r>
      <w:r w:rsidR="006A76DD">
        <w:rPr>
          <w:rFonts w:ascii="Calibri" w:hAnsi="Calibri" w:cs="Calibri"/>
        </w:rPr>
        <w:t xml:space="preserve">. </w:t>
      </w:r>
      <w:r w:rsidRPr="00880C88">
        <w:rPr>
          <w:rFonts w:ascii="Calibri" w:hAnsi="Calibri" w:cs="Calibri"/>
        </w:rPr>
        <w:t xml:space="preserve">Marine heat waves also exert indirect effects on marine organisms, modifying natural processes including disease dynamics. </w:t>
      </w:r>
      <w:r w:rsidR="0057405C">
        <w:rPr>
          <w:rFonts w:ascii="Calibri" w:hAnsi="Calibri" w:cs="Calibri"/>
        </w:rPr>
        <w:t>For example, t</w:t>
      </w:r>
      <w:r w:rsidRPr="00880C88">
        <w:rPr>
          <w:rFonts w:ascii="Calibri" w:hAnsi="Calibri" w:cs="Calibri"/>
        </w:rPr>
        <w:t xml:space="preserve">emperature has been shown to regulate the virulence of marine diseases </w:t>
      </w:r>
      <w:r w:rsidR="00A56048">
        <w:rPr>
          <w:rFonts w:ascii="Calibri" w:hAnsi="Calibri" w:cs="Calibri"/>
        </w:rPr>
        <w:t xml:space="preserve">in </w:t>
      </w:r>
      <w:r w:rsidRPr="00880C88">
        <w:rPr>
          <w:rFonts w:ascii="Calibri" w:hAnsi="Calibri" w:cs="Calibri"/>
        </w:rPr>
        <w:t xml:space="preserve">corals and algae </w:t>
      </w:r>
      <w:r w:rsidRPr="00880C88">
        <w:rPr>
          <w:rFonts w:ascii="Calibri" w:hAnsi="Calibri" w:cs="Calibri"/>
        </w:rPr>
        <w:fldChar w:fldCharType="begin" w:fldLock="1"/>
      </w:r>
      <w:r w:rsidR="006F1902">
        <w:rPr>
          <w:rFonts w:ascii="Calibri" w:hAnsi="Calibri" w:cs="Calibri"/>
        </w:rPr>
        <w:instrText>ADDIN CSL_CITATION {"citationItems":[{"id":"ITEM-1","itemData":{"DOI":"10.1111/j.1462-2920.2010.02356.x","ISSN":"14622912","PMID":"20946533","abstract":"Host-pathogen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Microbiology","id":"ITEM-1","issue":"2","issued":{"date-parts":[["2011"]]},"page":"529-537","title":"Temperature induced bacterial virulence and bleaching disease in a chemically defended marine macroalga","type":"article-journal","volume":"13"},"uris":["http://www.mendeley.com/documents/?uuid=ab41d38f-77df-4ded-a39b-398d33d621cc"]}],"mendeley":{"formattedCitation":"(Case et al., 2011)","plainTextFormattedCitation":"(Case et al., 2011)","previouslyFormattedCitation":"(Case et al., 2011)"},"properties":{"noteIndex":0},"schema":"https://github.com/citation-style-language/schema/raw/master/csl-citation.json"}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(Case et al., 2011)</w:t>
      </w:r>
      <w:r w:rsidRPr="00880C88">
        <w:rPr>
          <w:rFonts w:ascii="Calibri" w:hAnsi="Calibri" w:cs="Calibri"/>
        </w:rPr>
        <w:fldChar w:fldCharType="end"/>
      </w:r>
      <w:r w:rsidRPr="00880C88">
        <w:rPr>
          <w:rFonts w:ascii="Calibri" w:hAnsi="Calibri" w:cs="Calibri"/>
        </w:rPr>
        <w:t xml:space="preserve">. In the NE Pacific, sea star wasting disease (SSWD) epidemics have decimated populations of several sea star species over the last decade. </w:t>
      </w:r>
      <w:r w:rsidR="00500A44" w:rsidRPr="00880C88">
        <w:rPr>
          <w:rFonts w:ascii="Calibri" w:hAnsi="Calibri" w:cs="Calibri"/>
        </w:rPr>
        <w:t xml:space="preserve">Wasting is assumed to be infectious </w:t>
      </w:r>
      <w:r w:rsidR="00500A44" w:rsidRPr="00880C88">
        <w:rPr>
          <w:rFonts w:ascii="Calibri" w:hAnsi="Calibri" w:cs="Calibri"/>
        </w:rPr>
        <w:fldChar w:fldCharType="begin" w:fldLock="1"/>
      </w:r>
      <w:r w:rsidR="00500A44">
        <w:rPr>
          <w:rFonts w:ascii="Calibri" w:hAnsi="Calibri" w:cs="Calibri"/>
        </w:rPr>
        <w:instrText>ADDIN CSL_CITATION {"citationItems":[{"id":"ITEM-1","itemData":{"DOI":"10.3354/DAO03598","ISSN":"16161580","PMID":"34080580","abstract":"Sea star wasting disease (SSWD) refers to a suite of poorly described non-specific clinical signs including abnormal posture, epidermal ulceration, and limb autotomy (sloughing) causing mortalities of over 20 species of sea stars and subsequent ecological shifts throughout the northeastern Pacific. While SSWD is widely assumed to be infectious, with environmental conditions facilitating disease progression, few data exist on cellular changes associated with the disease. This is unfortunate, because such observations could inform mechanisms of disease pathogenesis and host susceptibility. Here, we replicated SSWD by exposing captive Pisaster ochraceus to a suite of non-infectious organic substances and show that development of gross lesions is a basal-to-surface process involving inflammation (e.g. infiltration of coelomocytes) of ossicles and mutable collagenous tissue, leading to epidermal ulceration. Affected sea stars also manifest increases in a heretofore undocumented coelomocyte type, spindle cells, that might be a useful marker of inflammation in this species. Finally, compared to purple morphs, orange P. ochraceus developed more severe lesions but survived longer. Longer-lived, and presumably more visible, severely-lesioned orange sea stars could have important demographic implications in terms of detectability of lesioned animals in the wild and measures of apparent prevalence of disease.","author":[{"dropping-particle":"","family":"Work","given":"Thierry M.","non-dropping-particle":"","parse-names":false,"suffix":""},{"dropping-particle":"","family":"Weatherby","given":"Tina M.","non-dropping-particle":"","parse-names":false,"suffix":""},{"dropping-particle":"","family":"DeRito","given":"Christopher M.","non-dropping-particle":"","parse-names":false,"suffix":""},{"dropping-particle":"","family":"Besemer","given":"Ryan M.","non-dropping-particle":"","parse-names":false,"suffix":""},{"dropping-particle":"","family":"Hewson","given":"Ian","non-dropping-particle":"","parse-names":false,"suffix":""}],"container-title":"Diseases of Aquatic Organisms","id":"ITEM-1","issued":{"date-parts":[["2021"]]},"page":"21-33","publisher":"Inter-Research","title":"Sea star wasting disease pathology in Pisaster ochraceus shows a basal-to-surface process affecting color phenotypes differently","type":"article-journal","volume":"145"},"uris":["http://www.mendeley.com/documents/?uuid=446d6dfb-0cd2-3a97-9726-38d19fdc9e85","http://www.mendeley.com/documents/?uuid=9797fe55-2262-40aa-b7d2-c4d2f661ef0b"]}],"mendeley":{"formattedCitation":"(Work et al., 2021)","plainTextFormattedCitation":"(Work et al., 2021)","previouslyFormattedCitation":"(Work et al., 2021)"},"properties":{"noteIndex":0},"schema":"https://github.com/citation-style-language/schema/raw/master/csl-citation.json"}</w:instrText>
      </w:r>
      <w:r w:rsidR="00500A44" w:rsidRPr="00880C88">
        <w:rPr>
          <w:rFonts w:ascii="Calibri" w:hAnsi="Calibri" w:cs="Calibri"/>
        </w:rPr>
        <w:fldChar w:fldCharType="separate"/>
      </w:r>
      <w:r w:rsidR="00500A44" w:rsidRPr="006F1902">
        <w:rPr>
          <w:rFonts w:ascii="Calibri" w:hAnsi="Calibri" w:cs="Calibri"/>
          <w:noProof/>
        </w:rPr>
        <w:t>(Work et al., 2021)</w:t>
      </w:r>
      <w:r w:rsidR="00500A44" w:rsidRPr="00880C88">
        <w:rPr>
          <w:rFonts w:ascii="Calibri" w:hAnsi="Calibri" w:cs="Calibri"/>
        </w:rPr>
        <w:fldChar w:fldCharType="end"/>
      </w:r>
      <w:r w:rsidR="00500A44" w:rsidRPr="00880C88">
        <w:rPr>
          <w:rFonts w:ascii="Calibri" w:hAnsi="Calibri" w:cs="Calibri"/>
        </w:rPr>
        <w:t xml:space="preserve">, with epidemics being exacerbated or triggered by environmental factors including </w:t>
      </w:r>
      <w:r w:rsidR="000A0F60">
        <w:rPr>
          <w:rFonts w:ascii="Calibri" w:hAnsi="Calibri" w:cs="Calibri"/>
        </w:rPr>
        <w:t>warm temperature</w:t>
      </w:r>
      <w:r w:rsidR="005803BE">
        <w:rPr>
          <w:rFonts w:ascii="Calibri" w:hAnsi="Calibri" w:cs="Calibri"/>
        </w:rPr>
        <w:t xml:space="preserve">s </w:t>
      </w:r>
      <w:r w:rsidR="000A0F60" w:rsidRPr="00880C88">
        <w:rPr>
          <w:rFonts w:ascii="Calibri" w:hAnsi="Calibri" w:cs="Calibri"/>
        </w:rPr>
        <w:fldChar w:fldCharType="begin" w:fldLock="1"/>
      </w:r>
      <w:r w:rsidR="00EB4AF9">
        <w:rPr>
          <w:rFonts w:ascii="Calibri" w:hAnsi="Calibri" w:cs="Calibri"/>
        </w:rPr>
        <w:instrText>ADDIN CSL_CITATION {"citationItems":[{"id":"ITEM-1","itemData":{"DOI":"10.3354/dao02125","ISSN":"01775103","PMID":"20066959","abstract":"This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Organisms","id":"ITEM-1","issue":"3","issued":{"date-parts":[["2009"]]},"page":"245-251","title":"Effects of temperature, season and locality on wasting disease in the keystone predatory sea star Pisaster ochraceus","type":"article-journal","volume":"86"},"uris":["http://www.mendeley.com/documents/?uuid=4823b478-1b8b-47ff-91ba-488ae2c759e6"]},{"id":"ITEM-2","itemData":{"DOI":"10.1098/rstb.2015.0212","ISSN":"14712970","PMID":"26880844","abstract":"Over 20 species of asteroids were devastated by a sea star wasting disease (SSWD) epizootic, linked to a densovirus, from Mexico to Alaska in 2013 and 2014. For Pisaster ochraceus from the San Juan Islands, South Puget Sound andWashington outer coast, time-series monitoring showed rapid disease spread, high mortality rates in 2014, and continuing levels of wasting in the survivors in 2015. Peak prevalence of disease at 16 sites ranged to 100%, with an overall mean of 61%. Analysis of longitudinal data showed disease risk was correlated with both size and temperature and resulted in shifts in population size structure; adult populations fell to one quarter of pre-outbreak abundances. In laboratory experiments, time between development of disease signs and death was influenced by temperature in adults but not juveniles and adult mortality was 18% higher in the 19ºC treatment compared to the lower temperature treatments. While larger ochre stars developed disease signs sooner than juveniles, diseased juveniles died more quickly than diseased adults. Unusual 2–3ºC warm temperature anomalies were coincident with the summer 2014 mortalities. We suggest these warm waters could have increased the disease progression and mortality rates of SSWD in Washington State.","author":[{"dropping-particle":"","family":"Eisenlord","given":"Morgan E.","non-dropping-particle":"","parse-names":false,"suffix":""},{"dropping-particle":"","family":"Groner","given":"Maya L.","non-dropping-particle":"","parse-names":false,"suffix":""},{"dropping-particle":"","family":"Yoshioka","given":"Reyn M.","non-dropping-particle":"","parse-names":false,"suffix":""},{"dropping-particle":"","family":"Elliott","given":"Joel","non-dropping-particle":"","parse-names":false,"suffix":""},{"dropping-particle":"","family":"Maynard","given":"Jeffrey","non-dropping-particle":"","parse-names":false,"suffix":""},{"dropping-particle":"","family":"Fradkin","given":"Steven","non-dropping-particle":"","parse-names":false,"suffix":""},{"dropping-particle":"","family":"Turner","given":"Margaret","non-dropping-particle":"","parse-names":false,"suffix":""},{"dropping-particle":"","family":"Pyne","given":"Katie","non-dropping-particle":"","parse-names":false,"suffix":""},{"dropping-particle":"","family":"Rivlin","given":"Natalie","non-dropping-particle":"","parse-names":false,"suffix":""},{"dropping-particle":"","family":"Hooidonk","given":"Ruben","non-dropping-particle":"Van","parse-names":false,"suffix":""},{"dropping-particle":"","family":"Harvell","given":"C. Drew","non-dropping-particle":"","parse-names":false,"suffix":""}],"container-title":"Philosophical Transactions of the Royal Society B: Biological Sciences","id":"ITEM-2","issue":"1689","issued":{"date-parts":[["2016","3"]]},"publisher":"Royal Society of London","title":"Ochre star mortality during the 2014 wasting disease epizootic: Role of population size structure and temperature","type":"article-journal","volume":"371"},"uris":["http://www.mendeley.com/documents/?uuid=aa0a0a14-72dc-4809-8fdc-c8c9f75a1b26"]},{"id":"ITEM-3","itemData":{"DOI":"10.3389/fmars.2018.00077","ISSN":"22967745","abstract":"Sea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Wasting","type":"article-journal","volume":"5"},"uris":["http://www.mendeley.com/documents/?uuid=6a4f2abb-4c22-4e10-b936-c0c275a9fa57"]},{"id":"ITEM-4","itemData":{"DOI":"10.3390/v12091057","abstract":"Sea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R","non-dropping-particle":"","parse-names":false,"suffix":""}],"container-title":"Viruses","id":"ITEM-4","issue":"1057","issued":{"date-parts":[["2020"]]},"note":"References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Virome","type":"article-journal","volume":"12"},"uris":["http://www.mendeley.com/documents/?uuid=f924408f-adbb-4005-b2ce-bd7c035141b8"]},{"id":"ITEM-5","itemData":{"DOI":"10.3389/fmicb.2020.610009","ISSN":"1664302X","abstract":"Sea star wasting (SSW) disease describes a condition affecting asteroids that resulted in significant Northeastern Pacific population decline following a mass mortality event in 2013. The etiology of SSW is unresolved. We hypothesized that SSW is a sequela of microbial organic matter remineralization near respiratory surfaces, one consequence of which may be limited O2 availability at the animal-water interface. Microbial assemblages inhabiting tissues and at the asteroid-water interface bore signatures of copiotroph proliferation before SSW onset, followed by the appearance of putatively facultative and strictly anaerobic taxa at the time of lesion genesis and as animals died. SSW lesions were induced in Pisaster ochraceus by enrichment with a variety of organic matter (OM) sources. These results together illustrate that depleted O2 conditions at the animal-water interface may be established by heterotrophic microbial activity in response to organic matter loading. SSW was also induced by modestly (</w:instrText>
      </w:r>
      <w:r w:rsidR="00EB4AF9">
        <w:rPr>
          <w:rFonts w:ascii="Cambria Math" w:hAnsi="Cambria Math" w:cs="Cambria Math"/>
        </w:rPr>
        <w:instrText>∼</w:instrText>
      </w:r>
      <w:r w:rsidR="00EB4AF9">
        <w:rPr>
          <w:rFonts w:ascii="Calibri" w:hAnsi="Calibri" w:cs="Calibri"/>
        </w:rPr>
        <w:instrText>39%) depleted O2 conditions in aquaria, suggesting that small perturbations in dissolved O2 may exacerbate the condition. SSW susceptibility between species was significantly and positively correlated with surface rugosity, a key determinant of diffusive boundary layer thickness. Tissues of SSW-affected individuals collected in 2013–2014 bore δ15N signatures reflecting anaerobic processes, which suggests that this phenomenon may have affected asteroids during mass mortality at the time. The impacts of enhanced microbial activity and subsequent O2 diffusion limitation may be more pronounced under higher temperatures due to lower O2 solubility, in more rugose asteroid species due to restricted hydrodynamic flow, and in larger specimens due to their lower surface area to volume ratios which affects diffusive respiratory potential.","author":[{"dropping-particle":"","family":"Aquino","given":"Citlalli A.","non-dropping-particle":"","parse-names":false,"suffix":""},{"dropping-particle":"","family":"Besemer","given":"Ryan M.","non-dropping-particle":"","parse-names":false,"suffix":""},{"dropping-particle":"","family":"DeRito","given":"Christopher M.","non-dropping-particle":"","parse-names":false,"suffix":""},{"dropping-particle":"","family":"Kocian","given":"Jan","non-dropping-particle":"","parse-names":false,"suffix":""},{"dropping-particle":"","family":"Porter","given":"Ian R.","non-dropping-particle":"","parse-names":false,"suffix":""},{"dropping-particle":"","family":"Raimondi","given":"Peter T.","non-dropping-particle":"","parse-names":false,"suffix":""},{"dropping-particle":"","family":"Rede","given":"Jordan E.","non-dropping-particle":"","parse-names":false,"suffix":""},{"dropping-particle":"","family":"Schiebelhut","given":"Lauren M.","non-dropping-particle":"","parse-names":false,"suffix":""},{"dropping-particle":"","family":"Sparks","given":"Jed P.","non-dropping-particle":"","parse-names":false,"suffix":""},{"dropping-particle":"","family":"Wares","given":"John P.","non-dropping-particle":"","parse-names":false,"suffix":""},{"dropping-particle":"","family":"Hewson","given":"Ian","non-dropping-particle":"","parse-names":false,"suffix":""}],"container-title":"Frontiers in Microbiology","id":"ITEM-5","issued":{"date-parts":[["2021","1"]]},"publisher":"Frontiers Media S.A.","title":"Evidence That Microorganisms at the Animal-Water Interface Drive Sea Star Wasting Disease","type":"article-journal","volume":"11"},"uris":["http://www.mendeley.com/documents/?uuid=67871e90-2a75-4e0c-9821-189f46b4b6f5"]},{"id":"ITEM-6","itemData":{"DOI":"10.1126/sciadv.aau7042","ISSN":"23752548","PMID":"30729157","abstract":"Multihost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Advances","id":"ITEM-6","issue":"1","issued":{"date-parts":[["2019"]]},"page":"1-9","title":"Disease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helianthoides)","type":"article-journal","volume":"5"},"uris":["http://www.mendeley.com/documents/?uuid=55e365aa-10d3-4392-8d20-a67b15a71013"]}],"mendeley":{"formattedCitation":"(Aquino et al., 2021; Bates et al., 2009; Eisenlord et al., 2016; Harvell et al., 2019; Hewson et al., 2018, 2020)","plainTextFormattedCitation":"(Aquino et al., 2021; Bates et al., 2009; Eisenlord et al., 2016; Harvell et al., 2019; Hewson et al., 2018, 2020)","previouslyFormattedCitation":"(Aquino et al., 2021; Bates et al., 2009; Eisenlord et al., 2016; Harvell et al., 2019; Hewson et al., 2018, 2020)"},"properties":{"noteIndex":0},"schema":"https://github.com/citation-style-language/schema/raw/master/csl-citation.json"}</w:instrText>
      </w:r>
      <w:r w:rsidR="000A0F60" w:rsidRPr="00880C88">
        <w:rPr>
          <w:rFonts w:ascii="Calibri" w:hAnsi="Calibri" w:cs="Calibri"/>
        </w:rPr>
        <w:fldChar w:fldCharType="separate"/>
      </w:r>
      <w:r w:rsidR="001E6C05" w:rsidRPr="001E6C05">
        <w:rPr>
          <w:rFonts w:ascii="Calibri" w:hAnsi="Calibri" w:cs="Calibri"/>
          <w:noProof/>
        </w:rPr>
        <w:t>(Aquino et al., 2021; Bates et al., 2009; Eisenlord et al., 2016; Harvell et al., 2019; Hewson et al., 2018, 2020)</w:t>
      </w:r>
      <w:r w:rsidR="000A0F60" w:rsidRPr="00880C88">
        <w:rPr>
          <w:rFonts w:ascii="Calibri" w:hAnsi="Calibri" w:cs="Calibri"/>
        </w:rPr>
        <w:fldChar w:fldCharType="end"/>
      </w:r>
      <w:r w:rsidR="00500A44" w:rsidRPr="00880C88">
        <w:rPr>
          <w:rFonts w:ascii="Calibri" w:hAnsi="Calibri" w:cs="Calibri"/>
        </w:rPr>
        <w:t xml:space="preserve">. </w:t>
      </w:r>
      <w:r w:rsidRPr="00880C88">
        <w:rPr>
          <w:rFonts w:ascii="Calibri" w:hAnsi="Calibri" w:cs="Calibri"/>
        </w:rPr>
        <w:t xml:space="preserve">SSWD is an ambiguous set of usually-lethal symptoms including twisted arms, lesions, deflation/loss of turgor, lost arms, lack of grip strength in tube feet, </w:t>
      </w:r>
      <w:r w:rsidR="00AD2F36">
        <w:rPr>
          <w:rFonts w:ascii="Calibri" w:hAnsi="Calibri" w:cs="Calibri"/>
        </w:rPr>
        <w:t xml:space="preserve">and </w:t>
      </w:r>
      <w:r w:rsidRPr="00880C88">
        <w:rPr>
          <w:rFonts w:ascii="Calibri" w:hAnsi="Calibri" w:cs="Calibri"/>
        </w:rPr>
        <w:t xml:space="preserve">disintegration </w:t>
      </w:r>
      <w:r w:rsidRPr="00880C88">
        <w:rPr>
          <w:rFonts w:ascii="Calibri" w:hAnsi="Calibri" w:cs="Calibri"/>
        </w:rPr>
        <w:fldChar w:fldCharType="begin" w:fldLock="1"/>
      </w:r>
      <w:r w:rsidR="001E6C05">
        <w:rPr>
          <w:rFonts w:ascii="Calibri" w:hAnsi="Calibri" w:cs="Calibri"/>
        </w:rPr>
        <w:instrText>ADDIN CSL_CITATION {"citationItems":[{"id":"ITEM-1","itemData":{"DOI":"10.1371/journal.pone.0153994","ISSN":"19326203","PMID":"27144391","abstract":"Sea star wasting disease (SSWD) first appeared in Oregon in April 2014, and by June had spread to most of the coast. Although delayed compared to areas to the north and south, SSWD was initially most intense in north and central Oregon and spread southward. Up to 90% of individuals showed signs of disease from June-August 2014. In rocky intertidal habitats, populations of the dominant sea star Pisaster ochraceus were rapidly depleted, with magnitudes of decline in density among sites ranging from -2x to -9x (59 to 84%) and of biomass from -2.6x to -15.8x (60 to 90%) by September 2014. The frequency of symptomatic individuals declined over winter and persisted at a low rate through the spring and summer 2015 (~5–15%, at most sites) and into fall 2015. Disease expression included six symptoms: initially with twisting arms, then deflation and/or lesions, lost arms, losing grip on substrate, and final disintegration. SSWD was disproportionally higher in orange individuals, and higher in tidepools. Although historically P. ochraceus recruitment has been low, from fall 2014 to spring 2015 an unprecedented surge of sea star recruitment occurred at all sites, ranging from ~7x to 300x greater than in 2014. The loss of adult and juvenile individuals in 2014 led to a dramatic decline in predation rate on mussels compared to the previous two decades. A proximate cause of wasting was likely the “Sea Star associated Densovirus” (SSaDV), but the ultimate factors triggering the epidemic, if any, remain unclear. Although warm temperature has been proposed as a possible trigger, SSWD in Oregon populations increased with cool temperatures. Since P. ochraceus is a keystone predator that can strongly influence the biodiversity and community structure of the intertidal community, major community-level responses to the disease are expected. However, predicting the specific impacts and time course of change across west coast meta-communities is difficult, suggesting the need for detailed coast-wide investigation of the effects of this outbreak.","author":[{"dropping-particle":"","family":"Menge","given":"Bruce A.","non-dropping-particle":"","parse-names":false,"suffix":""},{"dropping-particle":"","family":"Cerny-Chipman","given":"Elizabeth B.","non-dropping-particle":"","parse-names":false,"suffix":""},{"dropping-particle":"","family":"Johnson","given":"Angela","non-dropping-particle":"","parse-names":false,"suffix":""},{"dropping-particle":"","family":"Sullivan","given":"Jenna","non-dropping-particle":"","parse-names":false,"suffix":""},{"dropping-particle":"","family":"Gravem","given":"Sarah","non-dropping-particle":"","parse-names":false,"suffix":""},{"dropping-particle":"","family":"Chan","given":"Francis","non-dropping-particle":"","parse-names":false,"suffix":""}],"container-title":"PLoS ONE","id":"ITEM-1","issue":"5","issued":{"date-parts":[["2016","5"]]},"publisher":"Public Library of Science","title":"Sea Star Wasting Disease in the Keystone Predator Pisaster ochraceus in Oregon: Insights into differential population impacts, recovery, predation rate, and temperature effects from long-term research","type":"article-journal","volume":"11"},"uris":["http://www.mendeley.com/documents/?uuid=c9ad370e-c8e8-39d7-95bc-0036517c2cb3","http://www.mendeley.com/documents/?uuid=c6f670ff-d8cb-4452-9933-5d3d6de572e9"]},{"id":"ITEM-2","itemData":{"DOI":"10.3354/dao02125","ISSN":"01775103","PMID":"20066959","abstract":"This study investigates wasting disease in the northeast Pacific keystone predatory sea star Pisaster ochraceus on the outer west coast of Vancouver Island (British Columbia, Canada). To quantify the effects of temperature, season and locality on the vulnerability of P. ochraceus to wasting disease, we conducted surveys and experiments in early and late summer. To test the prediction that a small increase in temperature would result in heightened infection intensities, we housed sea stars at different temperatures in the laboratory and caged sea stars subtidally at 2 depths. Prevalence and infection intensity were always higher in warm temperature treatments and did not differ between the sexes or with increasing size. Disease effects also varied with season and locality. Specimens held in aquaria displayed significantly higher disease prevalence and infection intensity in June versus August. Furthermore, sea stars from a sheltered inlet showed markedly higher prevalence of the disease in late summer, while wave-exposed sites had consistently low disease prevalence. Seasonal changes in reproductive potential, host condition and/or physiological acclimation, as well as differences in environmental regime among localities, may impact the dynamics of wasting disease. These results demonstrate that small increases in temperature could drive mass mortalities of Pisaster due to wasting disease, with vulnerability possibly reaching a peak in spring and in populations from sheltered localities. This is the most northern report of wasting disease in the class Asteroidea on the west coast of North America. © 2009 Inter-Research.","author":[{"dropping-particle":"","family":"Bates","given":"Amanda E.","non-dropping-particle":"","parse-names":false,"suffix":""},{"dropping-particle":"","family":"Hilton","given":"Brett J.","non-dropping-particle":"","parse-names":false,"suffix":""},{"dropping-particle":"","family":"Harley","given":"Christopher D.G.","non-dropping-particle":"","parse-names":false,"suffix":""}],"container-title":"Diseases of Aquatic Organisms","id":"ITEM-2","issue":"3","issued":{"date-parts":[["2009"]]},"page":"245-251","title":"Effects of temperature, season and locality on wasting disease in the keystone predatory sea star Pisaster ochraceus","type":"article-journal","volume":"86"},"uris":["http://www.mendeley.com/documents/?uuid=9a4e139c-2f1c-3fd9-9fa2-6ef835e28ef9","http://www.mendeley.com/documents/?uuid=4823b478-1b8b-47ff-91ba-488ae2c759e6"]},{"id":"ITEM-3","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Science","id":"ITEM-3","issue":"MAR","issued":{"date-parts":[["2018","3"]]},"publisher":"Frontiers Media S. A","title":"Investigating the complex association between viral ecology, environment, and northeast Pacific Sea Star Wasting","type":"article-journal","volume":"5"},"uris":["http://www.mendeley.com/documents/?uuid=bd95c2ee-9c0a-3d53-879b-f5357d2eeb2c","http://www.mendeley.com/documents/?uuid=6a4f2abb-4c22-4e10-b936-c0c275a9fa57"]}],"mendeley":{"formattedCitation":"(Bates et al., 2009; Hewson et al., 2018; Menge et al., 2016)","plainTextFormattedCitation":"(Bates et al., 2009; Hewson et al., 2018; Menge et al., 2016)","previouslyFormattedCitation":"(Bates et al., 2009; Hewson et al., 2018; Menge et al., 2016)"},"properties":{"noteIndex":0},"schema":"https://github.com/citation-style-language/schema/raw/master/csl-citation.json"}</w:instrText>
      </w:r>
      <w:r w:rsidRPr="00880C88">
        <w:rPr>
          <w:rFonts w:ascii="Calibri" w:hAnsi="Calibri" w:cs="Calibri"/>
        </w:rPr>
        <w:fldChar w:fldCharType="separate"/>
      </w:r>
      <w:r w:rsidR="00515AC4" w:rsidRPr="00515AC4">
        <w:rPr>
          <w:rFonts w:ascii="Calibri" w:hAnsi="Calibri" w:cs="Calibri"/>
          <w:noProof/>
        </w:rPr>
        <w:t>(Bates et al., 2009; Hewson et al., 2018; Menge et al., 2016)</w:t>
      </w:r>
      <w:r w:rsidRPr="00880C88">
        <w:rPr>
          <w:rFonts w:ascii="Calibri" w:hAnsi="Calibri" w:cs="Calibri"/>
        </w:rPr>
        <w:fldChar w:fldCharType="end"/>
      </w:r>
      <w:r w:rsidR="00500A44" w:rsidRPr="00880C88">
        <w:rPr>
          <w:rFonts w:ascii="Calibri" w:hAnsi="Calibri" w:cs="Calibri"/>
        </w:rPr>
        <w:t xml:space="preserve">. </w:t>
      </w:r>
      <w:r w:rsidRPr="00880C88">
        <w:rPr>
          <w:rFonts w:ascii="Calibri" w:hAnsi="Calibri" w:cs="Calibri"/>
        </w:rPr>
        <w:t xml:space="preserve">Recent reports have indicated that wasting may </w:t>
      </w:r>
      <w:r w:rsidRPr="00880C88">
        <w:rPr>
          <w:rFonts w:ascii="Calibri" w:hAnsi="Calibri" w:cs="Calibri"/>
        </w:rPr>
        <w:lastRenderedPageBreak/>
        <w:t xml:space="preserve">affect more than just sea stars: </w:t>
      </w:r>
      <w:r w:rsidR="00C23D3A">
        <w:rPr>
          <w:rFonts w:ascii="Calibri" w:hAnsi="Calibri" w:cs="Calibri"/>
        </w:rPr>
        <w:t>g</w:t>
      </w:r>
      <w:r w:rsidRPr="00880C88">
        <w:rPr>
          <w:rFonts w:ascii="Calibri" w:hAnsi="Calibri" w:cs="Calibri"/>
        </w:rPr>
        <w:t xml:space="preserve">iant California </w:t>
      </w:r>
      <w:r w:rsidR="00C23D3A">
        <w:rPr>
          <w:rFonts w:ascii="Calibri" w:hAnsi="Calibri" w:cs="Calibri"/>
        </w:rPr>
        <w:t>s</w:t>
      </w:r>
      <w:r w:rsidRPr="00880C88">
        <w:rPr>
          <w:rFonts w:ascii="Calibri" w:hAnsi="Calibri" w:cs="Calibri"/>
        </w:rPr>
        <w:t xml:space="preserve">ea </w:t>
      </w:r>
      <w:r w:rsidR="00C23D3A">
        <w:rPr>
          <w:rFonts w:ascii="Calibri" w:hAnsi="Calibri" w:cs="Calibri"/>
        </w:rPr>
        <w:t>c</w:t>
      </w:r>
      <w:r w:rsidRPr="00880C88">
        <w:rPr>
          <w:rFonts w:ascii="Calibri" w:hAnsi="Calibri" w:cs="Calibri"/>
        </w:rPr>
        <w:t>ucumbers (</w:t>
      </w:r>
      <w:proofErr w:type="spellStart"/>
      <w:r w:rsidR="005B43BE">
        <w:rPr>
          <w:rFonts w:ascii="Calibri" w:hAnsi="Calibri" w:cs="Calibri"/>
          <w:i/>
          <w:iCs/>
        </w:rPr>
        <w:t>Parastichopu</w:t>
      </w:r>
      <w:r w:rsidRPr="00880C88">
        <w:rPr>
          <w:rFonts w:ascii="Calibri" w:hAnsi="Calibri" w:cs="Calibri"/>
          <w:i/>
          <w:iCs/>
        </w:rPr>
        <w:t>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i/>
          <w:iCs/>
        </w:rPr>
        <w:t>)</w:t>
      </w:r>
      <w:r w:rsidRPr="00880C88">
        <w:rPr>
          <w:rFonts w:ascii="Calibri" w:hAnsi="Calibri" w:cs="Calibri"/>
        </w:rPr>
        <w:t xml:space="preserve"> displaying wasting symptoms have been reported in small numbers throughout the Salish Sea and the Northwest Coast of British Columbia and Alaska since 2014 </w:t>
      </w:r>
      <w:r w:rsidRPr="00880C88">
        <w:rPr>
          <w:rFonts w:ascii="Calibri" w:hAnsi="Calibri" w:cs="Calibri"/>
        </w:rPr>
        <w:fldChar w:fldCharType="begin" w:fldLock="1"/>
      </w:r>
      <w:r w:rsidR="006F1902">
        <w:rPr>
          <w:rFonts w:ascii="Calibri" w:hAnsi="Calibri" w:cs="Calibri"/>
        </w:rPr>
        <w:instrText>ADDIN CSL_CITATION {"citationItems":[{"id":"ITEM-1","itemData":{"author":[{"dropping-particle":"","family":"Schroeder","given":"Linda","non-dropping-particle":"","parse-names":false,"suffix":""}],"container-title":"The Dredgings","id":"ITEM-1","issue":"3","issued":{"date-parts":[["2017"]]},"note":"Wasting event in Pugent Sound: Schroeder found 11 sympomatic specimens between October 29 2016 and April 4 2017.\n\nIn SE Alaska, cucumbers were arriving at the processing plant with wasting-like symptoms.","page":"3","title":"Wasting-like lesions occurring on California Sea Cucumbers","type":"article-journal","volume":"57"},"uris":["http://www.mendeley.com/documents/?uuid=237cf535-0e54-4700-9976-997b8c9f965f"]},{"id":"ITEM-2","itemData":{"DOI":"10.3390/v12091057","abstract":"Sea cucumbers (Holothuroidea; Echinodermata) are ecologically significant constituents of benthic marine habitats. We surveilled RNA viruses inhabiting eight species (representing four families) of holothurian collected from four geographically distinct locations by viral metagenomics, including a single specimen of Apostichopus californicus affected by a hitherto undocumented wasting disease. The RNA virome comprised genome fragments of both single-stranded positive sense and double stranded RNA viruses, including those assigned to the Picornavirales, Ghabrivirales, and Amarillovirales. We discovered an unconventional flavivirus genome fragment which was most similar to a shark virus. Ghabivirales-like genome fragments were most similar to fungal totiviruses in both genome architecture and homology and had likely infected mycobiome constituents. Picornavirales, which are commonly retrieved in host-associated viral metagenomes, were similar to invertebrate transcriptome-derived picorna-like viruses. The greatest number of viral genome fragments was recovered from the wasting A. californicus library compared to the asymptomatic A. californicus library. However, reads from the asymptomatic library recruited to nearly all recovered wasting genome fragments, suggesting that they were present but not well represented in the grossly normal specimen. These results expand the known host range of flaviviruses and suggest that fungi and their viruses may play a role in holothurian ecology.","author":[{"dropping-particle":"","family":"Hewson","given":"Ian","non-dropping-particle":"","parse-names":false,"suffix":""},{"dropping-particle":"","family":"Johnson","given":"Mitchell R","non-dropping-particle":"","parse-names":false,"suffix":""},{"dropping-particle":"","family":"Tibbetts","given":"Ian R","non-dropping-particle":"","parse-names":false,"suffix":""}],"container-title":"Viruses","id":"ITEM-2","issue":"1057","issued":{"date-parts":[["2020"]]},"note":"References to check out: #82, 83(self-eviceration). Methods are mostly about RNA.\n\n\n\nVIRUSES:\n\nSurveyed RNA viruses found in eight cucumber (holothurian) species; Heron Island, Moreton Baay, Salish Sea and Southeast Alaska.\n\n3.4 Viral Diseases in Holothurians:","title":"An Unconventional Flavivirus and Other RNA Viruses in the Sea Cucumber (Holothuroidea; Echinodermata) Virome","type":"article-journal","volume":"12"},"uris":["http://www.mendeley.com/documents/?uuid=f924408f-adbb-4005-b2ce-bd7c035141b8"]}],"mendeley":{"formattedCitation":"(Hewson et al., 2020; Schroeder, 2017)","plainTextFormattedCitation":"(Hewson et al., 2020; Schroeder, 2017)","previouslyFormattedCitation":"(Hewson et al., 2020; Schroeder, 2017)"},"properties":{"noteIndex":0},"schema":"https://github.com/citation-style-language/schema/raw/master/csl-citation.json"}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(Hewson et al., 2020; Schroeder, 2017)</w:t>
      </w:r>
      <w:r w:rsidRPr="00880C88">
        <w:rPr>
          <w:rFonts w:ascii="Calibri" w:hAnsi="Calibri" w:cs="Calibri"/>
        </w:rPr>
        <w:fldChar w:fldCharType="end"/>
      </w:r>
      <w:r w:rsidRPr="00880C88">
        <w:rPr>
          <w:rFonts w:ascii="Calibri" w:hAnsi="Calibri" w:cs="Calibri"/>
        </w:rPr>
        <w:t>.</w:t>
      </w:r>
    </w:p>
    <w:p w14:paraId="4B547FE9" w14:textId="75CED498" w:rsidR="00880C88" w:rsidRPr="00880C88" w:rsidRDefault="00880C88" w:rsidP="00502204">
      <w:pPr>
        <w:spacing w:afterLines="120" w:after="288" w:line="480" w:lineRule="auto"/>
        <w:ind w:firstLine="720"/>
        <w:rPr>
          <w:rFonts w:ascii="Calibri" w:hAnsi="Calibri" w:cs="Calibri"/>
        </w:rPr>
      </w:pPr>
      <w:r w:rsidRPr="00880C88">
        <w:rPr>
          <w:rFonts w:ascii="Calibri" w:hAnsi="Calibri" w:cs="Calibri"/>
        </w:rPr>
        <w:t xml:space="preserve">The direct and indirect effects of MHWs on </w:t>
      </w:r>
      <w:r w:rsidR="00C23D3A">
        <w:rPr>
          <w:rFonts w:ascii="Calibri" w:hAnsi="Calibri" w:cs="Calibri"/>
        </w:rPr>
        <w:t>g</w:t>
      </w:r>
      <w:r w:rsidRPr="00880C88">
        <w:rPr>
          <w:rFonts w:ascii="Calibri" w:hAnsi="Calibri" w:cs="Calibri"/>
        </w:rPr>
        <w:t xml:space="preserve">iant California </w:t>
      </w:r>
      <w:r w:rsidR="00C23D3A">
        <w:rPr>
          <w:rFonts w:ascii="Calibri" w:hAnsi="Calibri" w:cs="Calibri"/>
        </w:rPr>
        <w:t>s</w:t>
      </w:r>
      <w:r w:rsidRPr="00880C88">
        <w:rPr>
          <w:rFonts w:ascii="Calibri" w:hAnsi="Calibri" w:cs="Calibri"/>
        </w:rPr>
        <w:t xml:space="preserve">ea </w:t>
      </w:r>
      <w:r w:rsidR="00C23D3A">
        <w:rPr>
          <w:rFonts w:ascii="Calibri" w:hAnsi="Calibri" w:cs="Calibri"/>
        </w:rPr>
        <w:t>c</w:t>
      </w:r>
      <w:r w:rsidRPr="00880C88">
        <w:rPr>
          <w:rFonts w:ascii="Calibri" w:hAnsi="Calibri" w:cs="Calibri"/>
        </w:rPr>
        <w:t xml:space="preserve">ucumbers </w:t>
      </w:r>
      <w:r w:rsidR="00BE70DC">
        <w:rPr>
          <w:rFonts w:ascii="Calibri" w:hAnsi="Calibri" w:cs="Calibri"/>
        </w:rPr>
        <w:t>are</w:t>
      </w:r>
      <w:r w:rsidRPr="00880C88">
        <w:rPr>
          <w:rFonts w:ascii="Calibri" w:hAnsi="Calibri" w:cs="Calibri"/>
        </w:rPr>
        <w:t xml:space="preserve"> unknown</w:t>
      </w:r>
      <w:r w:rsidR="00BE70DC">
        <w:rPr>
          <w:rFonts w:ascii="Calibri" w:hAnsi="Calibri" w:cs="Calibri"/>
        </w:rPr>
        <w:t xml:space="preserve">. </w:t>
      </w:r>
      <w:r w:rsidR="007D37D3">
        <w:rPr>
          <w:rFonts w:ascii="Calibri" w:hAnsi="Calibri" w:cs="Calibri"/>
        </w:rPr>
        <w:t xml:space="preserve">This </w:t>
      </w:r>
      <w:r w:rsidRPr="00880C88">
        <w:rPr>
          <w:rFonts w:ascii="Calibri" w:hAnsi="Calibri" w:cs="Calibri"/>
        </w:rPr>
        <w:t>is concerning given the potentially devastating impacts of heat-induced disease outbreaks. The most recent sea cucumber wasting (SCW) event occurred in Nanoose Bay, B.C., from August – October 2021 (</w:t>
      </w:r>
      <w:proofErr w:type="spellStart"/>
      <w:r w:rsidRPr="00880C88">
        <w:rPr>
          <w:rFonts w:ascii="Calibri" w:hAnsi="Calibri" w:cs="Calibri"/>
        </w:rPr>
        <w:t>Em</w:t>
      </w:r>
      <w:proofErr w:type="spellEnd"/>
      <w:r w:rsidRPr="00880C88">
        <w:rPr>
          <w:rFonts w:ascii="Calibri" w:hAnsi="Calibri" w:cs="Calibri"/>
        </w:rPr>
        <w:t xml:space="preserve"> Lim</w:t>
      </w:r>
      <w:r w:rsidR="004359BA">
        <w:rPr>
          <w:rFonts w:ascii="Calibri" w:hAnsi="Calibri" w:cs="Calibri"/>
        </w:rPr>
        <w:t>,</w:t>
      </w:r>
      <w:r w:rsidRPr="00880C88">
        <w:rPr>
          <w:rFonts w:ascii="Calibri" w:hAnsi="Calibri" w:cs="Calibri"/>
        </w:rPr>
        <w:t xml:space="preserve"> </w:t>
      </w:r>
      <w:r w:rsidRPr="00880C88">
        <w:rPr>
          <w:rFonts w:ascii="Calibri" w:hAnsi="Calibri" w:cs="Calibri"/>
          <w:i/>
          <w:iCs/>
        </w:rPr>
        <w:t>personal communication</w:t>
      </w:r>
      <w:r w:rsidRPr="00880C88">
        <w:rPr>
          <w:rFonts w:ascii="Calibri" w:hAnsi="Calibri" w:cs="Calibri"/>
        </w:rPr>
        <w:t>). This event followed several severe regional heat waves</w:t>
      </w:r>
      <w:r w:rsidR="00325B56">
        <w:rPr>
          <w:rFonts w:ascii="Calibri" w:hAnsi="Calibri" w:cs="Calibri"/>
        </w:rPr>
        <w:t xml:space="preserve"> </w:t>
      </w:r>
      <w:r w:rsidR="00515BCC">
        <w:rPr>
          <w:rFonts w:ascii="Calibri" w:hAnsi="Calibri" w:cs="Calibri"/>
        </w:rPr>
        <w:fldChar w:fldCharType="begin" w:fldLock="1"/>
      </w:r>
      <w:r w:rsidR="00515AC4">
        <w:rPr>
          <w:rFonts w:ascii="Calibri" w:hAnsi="Calibri" w:cs="Calibri"/>
        </w:rPr>
        <w:instrText>ADDIN CSL_CITATION {"citationItems":[{"id":"ITEM-1","itemData":{"author":[{"dropping-particle":"","family":"Kotyk","given":"Alyse","non-dropping-particle":"","parse-names":false,"suffix":""}],"container-title":"CTV News Vancouver","id":"ITEM-1","issued":{"date-parts":[["2021","8","13"]]},"title":"More than a dozen weather records broken in B.C. in latest heat wave","type":"article-magazine"},"uris":["http://www.mendeley.com/documents/?uuid=5b37ec6e-803e-3551-8ce2-19230f7ed094"]}],"mendeley":{"formattedCitation":"(Kotyk, 2021)","plainTextFormattedCitation":"(Kotyk, 2021)","previouslyFormattedCitation":"(Kotyk, 2021)"},"properties":{"noteIndex":0},"schema":"https://github.com/citation-style-language/schema/raw/master/csl-citation.json"}</w:instrText>
      </w:r>
      <w:r w:rsidR="00515BCC">
        <w:rPr>
          <w:rFonts w:ascii="Calibri" w:hAnsi="Calibri" w:cs="Calibri"/>
        </w:rPr>
        <w:fldChar w:fldCharType="separate"/>
      </w:r>
      <w:r w:rsidR="00515BCC" w:rsidRPr="00515BCC">
        <w:rPr>
          <w:rFonts w:ascii="Calibri" w:hAnsi="Calibri" w:cs="Calibri"/>
          <w:noProof/>
        </w:rPr>
        <w:t>(Kotyk, 2021)</w:t>
      </w:r>
      <w:r w:rsidR="00515BCC">
        <w:rPr>
          <w:rFonts w:ascii="Calibri" w:hAnsi="Calibri" w:cs="Calibri"/>
        </w:rPr>
        <w:fldChar w:fldCharType="end"/>
      </w:r>
      <w:r w:rsidR="00515BCC">
        <w:rPr>
          <w:rFonts w:ascii="Calibri" w:hAnsi="Calibri" w:cs="Calibri"/>
        </w:rPr>
        <w:t>.</w:t>
      </w:r>
      <w:r w:rsidR="00FC1C46">
        <w:rPr>
          <w:rFonts w:ascii="Calibri" w:hAnsi="Calibri" w:cs="Calibri"/>
        </w:rPr>
        <w:t xml:space="preserve"> </w:t>
      </w:r>
      <w:r w:rsidRPr="00880C88">
        <w:rPr>
          <w:rFonts w:ascii="Calibri" w:hAnsi="Calibri" w:cs="Calibri"/>
        </w:rPr>
        <w:t xml:space="preserve">There is insufficient evidence to confirm that wasting-like symptoms were </w:t>
      </w:r>
      <w:r w:rsidRPr="00AC3524">
        <w:rPr>
          <w:rFonts w:ascii="Calibri" w:hAnsi="Calibri" w:cs="Calibri"/>
          <w:i/>
          <w:iCs/>
        </w:rPr>
        <w:t>not</w:t>
      </w:r>
      <w:r w:rsidRPr="00880C88">
        <w:rPr>
          <w:rFonts w:ascii="Calibri" w:hAnsi="Calibri" w:cs="Calibri"/>
        </w:rPr>
        <w:t xml:space="preserve"> caused by direct heat stress, as reported in farmed </w:t>
      </w:r>
      <w:proofErr w:type="spellStart"/>
      <w:r w:rsidRPr="00880C88">
        <w:rPr>
          <w:rFonts w:ascii="Calibri" w:hAnsi="Calibri" w:cs="Calibri"/>
          <w:i/>
          <w:iCs/>
        </w:rPr>
        <w:t>Holothuria</w:t>
      </w:r>
      <w:proofErr w:type="spellEnd"/>
      <w:r w:rsidRPr="00880C88">
        <w:rPr>
          <w:rFonts w:ascii="Calibri" w:hAnsi="Calibri" w:cs="Calibri"/>
          <w:i/>
          <w:iCs/>
        </w:rPr>
        <w:t xml:space="preserve"> </w:t>
      </w:r>
      <w:proofErr w:type="spellStart"/>
      <w:r w:rsidRPr="00880C88">
        <w:rPr>
          <w:rFonts w:ascii="Calibri" w:hAnsi="Calibri" w:cs="Calibri"/>
          <w:i/>
          <w:iCs/>
        </w:rPr>
        <w:t>scabra</w:t>
      </w:r>
      <w:proofErr w:type="spellEnd"/>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{"citationItems":[{"id":"ITEM-1","itemData":{"DOI":"10.1038/S41598-020-78876-0","abstract":"Aquacultivated sea cucumbers often suffer from SKin Ulceration Diseases (SKUDs). SKUDs have been observed in six holothuroid species from nine countries. All SKUDs present a similar symptom—the skin ulceration—and can be induced by bacteria, viruses, or abiotic factors. We here provide an update on SKUDs in holothuroids and analyse the case of the SKUD observed in Holothuria scabra in Madagascar. Field observations revealed a seasonality of the disease (i.e. wintertime maximum peak). Morphological analyses of integument ulcers showed that sea cucumbers react by forming a collagen fibre plug. Metagenomic analyses revealed a higher proportion of Vibrionaceae (Gammaproteobacteria) in ulcers in comparison to the healthy integument of the same individuals. Experimental infection assays were performed with ulcer crude extracts and bacteria isolated from these extracts (e.g. Vibrio parahaemolyticus) but did not significantly induce skin ulceration. Our results suggest that the disease is not induced by a pathogen or, at the very least, that the pathogen is not found within the ulcers as the disease is not transmissible by contact. An initial cause of the SKUD in Madagascar might be the repeated and prolonged exposures to cold temperatures. Opportunistic bacteria could settle in the dermis of ulcerated individuals and promote the ulcer extension. We propose a general nomenclature for SKUDs based on the acronym of the disease, the affected sea cucumber species (e.g. Hs for Holothuria scabra), the concerned region using an ISO code 3166-2 (e.g. MG for Madagascar), the description date (e.g. 20 for the year 2020), and, when known, the inducing agent (first letter of the general taxon, b for bacteria, v for virus in currently known cases; a a if it is an abiotic inducing parameter; nothing if the inducing cause has not been precisely identified). The disease described in this work will be designated under the name SKUD Hs-MG-20.","author":[{"dropping-particle":"","family":"Delroisse","given":"Jérôme","non-dropping-particle":"","parse-names":false,"suffix":""},{"dropping-particle":"","family":"Wayneberghe","given":"Kévin","non-dropping-particle":"Van","parse-names":false,"suffix":""},{"dropping-particle":"","family":"Flammang","given":"Patrick","non-dropping-particle":"","parse-names":false,"suffix":""},{"dropping-particle":"","family":"Gillan","given":"David","non-dropping-particle":"","parse-names":false,"suffix":""},{"dropping-particle":"","family":"Gerbaux","given":"Pascal","non-dropping-particle":"","parse-names":false,"suffix":""},{"dropping-particle":"","family":"Opina","given":"Noel","non-dropping-particle":"","parse-names":false,"suffix":""},{"dropping-particle":"","family":"Todinanahary","given":"Gildas Georges Boleslas","non-dropping-particle":"","parse-names":false,"suffix":""},{"dropping-particle":"","family":"Eeckhaut","given":"Igor","non-dropping-particle":"","parse-names":false,"suffix":""}],"container-title":"Scientific Reports","id":"ITEM-1","issue":"1","issued":{"date-parts":[["2020","12","1"]]},"publisher":"Nature Research","title":"Epidemiology of a SKin Ulceration Disease (SKUD) in the sea cucumber Holothuria scabra with a review on the SKUDs in Holothuroidea (Echinodermata)","type":"article-journal","volume":"10"},"uris":["http://www.mendeley.com/documents/?uuid=466b4247-e830-4aa9-9d9b-d456db6f0cc3"]}],"mendeley":{"formattedCitation":"(Delroisse et al., 2020)","plainTextFormattedCitation":"(Delroisse et al., 2020)","previouslyFormattedCitation":"(Delroisse et al., 2020)"},"properties":{"noteIndex":0},"schema":"https://github.com/citation-style-language/schema/raw/master/csl-citation.json"}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(Delroisse et al., 2020)</w:t>
      </w:r>
      <w:r w:rsidRPr="00880C88">
        <w:rPr>
          <w:rFonts w:ascii="Calibri" w:hAnsi="Calibri" w:cs="Calibri"/>
        </w:rPr>
        <w:fldChar w:fldCharType="end"/>
      </w:r>
      <w:r w:rsidRPr="00880C88">
        <w:rPr>
          <w:rFonts w:ascii="Calibri" w:hAnsi="Calibri" w:cs="Calibri"/>
        </w:rPr>
        <w:t xml:space="preserve">, or a heat-unrelated viral or bacterial disease as observed in farmed </w:t>
      </w:r>
      <w:proofErr w:type="spellStart"/>
      <w:r w:rsidRPr="00880C88">
        <w:rPr>
          <w:rFonts w:ascii="Calibri" w:hAnsi="Calibri" w:cs="Calibri"/>
          <w:i/>
          <w:iCs/>
        </w:rPr>
        <w:t>Apostichopus</w:t>
      </w:r>
      <w:proofErr w:type="spellEnd"/>
      <w:r w:rsidRPr="00880C88">
        <w:rPr>
          <w:rFonts w:ascii="Calibri" w:hAnsi="Calibri" w:cs="Calibri"/>
          <w:i/>
          <w:iCs/>
        </w:rPr>
        <w:t xml:space="preserve"> japonicus</w:t>
      </w:r>
      <w:r w:rsidRPr="00880C88">
        <w:rPr>
          <w:rFonts w:ascii="Calibri" w:hAnsi="Calibri" w:cs="Calibri"/>
        </w:rPr>
        <w:t xml:space="preserve"> </w:t>
      </w:r>
      <w:r w:rsidRPr="00880C88">
        <w:rPr>
          <w:rFonts w:ascii="Calibri" w:hAnsi="Calibri" w:cs="Calibri"/>
        </w:rPr>
        <w:fldChar w:fldCharType="begin" w:fldLock="1"/>
      </w:r>
      <w:r w:rsidR="006F1902">
        <w:rPr>
          <w:rFonts w:ascii="Calibri" w:hAnsi="Calibri" w:cs="Calibri"/>
        </w:rPr>
        <w:instrText>ADDIN CSL_CITATION {"citationItems":[{"id":"ITEM-1","itemData":{"DOI":"10.1016/J.JIP.2010.05.016","ISSN":"0022-2011","abstract":"The aquaculture of sea cucumbers Apostichopus japonicus (Selenka) has developed rapidly in China in recent years, but is increasingly affected by diseases such as skin ulceration and peristome tumescence. Previous studies on the pathogens causing these diseases focused largely on bacterial causes. In December 2008, we isolated four dominant bacterial species from lesions present in A. japonicus with the aforementioned diseases, from a farm in Yangkou (Qingdao, China). With two of these bacterial species, experimental infection of healthy A. japonicus resulted in the same disease symptoms that occurred in naturally infected A. japonicus. These two species were identified as Pseudoalteromonas sp. and Pseudoalteromonas tetraodonis. The early symptoms of infection for these bacterial species were ulcer spots on the dorsal skin and abdominal parapodia, followed by an increase in the number of ulcer spots or their merging into larger spots. Additionally, we isolated a spherical virus 100-250 nm in diameter and with a bilayer capsule, from A. japonicus with another disease from four different farms. By experimental infection with crude extracts of the virus, healthy laboratory-acclimatized A. japonicus developed the same symptoms as in natural infected cases. The early symptoms of viral infection comprised a decrease in tentacle activity, decay of dorsal papillate podia, peristome tumescence and abdominal ulceration. Our study demonstrates that the bacteria and virus were both responsible for skin ulceration and peristome tumescence in A. japonicus, but resulted in different early disease symptoms. © 2010.","author":[{"dropping-particle":"","family":"Liu","given":"Hongzhan","non-dropping-particle":"","parse-names":false,"suffix":""},{"dropping-particle":"","family":"Zheng","given":"Fengrong","non-dropping-particle":"","parse-names":false,"suffix":""},{"dropping-particle":"","family":"Sun","given":"Xiuqin","non-dropping-particle":"","parse-names":false,"suffix":""},{"dropping-particle":"","family":"Hong","given":"Xuguang","non-dropping-particle":"","parse-names":false,"suffix":""},{"dropping-particle":"","family":"Dong","given":"Shuanglin","non-dropping-particle":"","parse-names":false,"suffix":""},{"dropping-particle":"","family":"Wang","given":"Bo","non-dropping-particle":"","parse-names":false,"suffix":""},{"dropping-particle":"","family":"Tang","given":"Xuexi","non-dropping-particle":"","parse-names":false,"suffix":""},{"dropping-particle":"","family":"Wang","given":"Yongqiang","non-dropping-particle":"","parse-names":false,"suffix":""}],"container-title":"Journal of Invertebrate Pathology","id":"ITEM-1","issue":"3","issued":{"date-parts":[["2010","11","1"]]},"page":"236-242","publisher":"Academic Press","title":"Identification of the pathogens associated with skin ulceration and peristome tumescence in cultured sea cucumbers Apostichopus japonicus (Selenka)","type":"article-journal","volume":"105"},"uris":["http://www.mendeley.com/documents/?uuid=6c3e6d1b-59d6-41c0-9711-18f3ee9de8f8"]},{"id":"ITEM-2","itemData":{"DOI":"10.1007/S12250-008-2863-9","abstract":"A outbreak of disease with symptoms of evisceration and skin ulteration led to mass mortality in sea cucumber Apostichopus japonicus cultivated in indoor ponds near the Dalian coast from December 2004 to April 2005. Spherical virus particles with a diameter of 75-200 nm were found in the cytoplasm of cells in the water-system, the alimentary canal and in the respiratory trees of the diseased and dying sea cucumber individuals by electron microscopic observation of ultrathin sections. Examination by negative stained samples revealed that all the diseased sea cucumbers were infected by the virus, while the healthly ones cultivated outside the contagious area were not. Two bacterial strains were also isolated from the diseased animals. When exposed to a medium containing the virus particles, regardless of whether the bacterial suspension was added, healthy sea cucumbers exhibited identical disease symptoms as the ones in the indoor ponds, and had a mortality of 90%-100%. However, when exposed to a medium in which there was only one of the two bacterial strains, 30%-80% of the sea cucumbers were infected and nearly 20% died. Negative staining showed that the viral particles were detected only in the bodies of the tested animals that were exposed to the viral medium. Histopathologically, the diseased sea cucumbers are characterized by karyopycnosis, and disintegration of the endoplasmic reticula and mitochondria in the epithelial cells in the water-system, the respiratory tree and the alimentary canal.","author":[{"dropping-particle":"","family":"Deng","given":"Huan","non-dropping-particle":"","parse-names":false,"suffix":""},{"dropping-particle":"","family":"Zhou","given":"Zun Chun","non-dropping-particle":"","parse-names":false,"suffix":""},{"dropping-particle":"Bin","family":"Wang","given":"Nian","non-dropping-particle":"","parse-names":false,"suffix":""},{"dropping-particle":"","family":"Liu","given":"Chang","non-dropping-particle":"","parse-names":false,"suffix":""}],"container-title":"Virologica Sinica","id":"ITEM-2","issue":"1","issued":{"date-parts":[["2008","2"]]},"page":"63-67","title":"The syndrome of sea cucumber (Apostichopus japonicus) infected by virus and bacteria","type":"article-journal","volume":"23"},"uris":["http://www.mendeley.com/documents/?uuid=dadf7cc9-aec6-495f-a196-79eb2065700c"]}],"mendeley":{"formattedCitation":"(Deng et al., 2008; Liu et al., 2010)","plainTextFormattedCitation":"(Deng et al., 2008; Liu et al., 2010)","previouslyFormattedCitation":"(Deng et al., 2008; Liu et al., 2010)"},"properties":{"noteIndex":0},"schema":"https://github.com/citation-style-language/schema/raw/master/csl-citation.json"}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(Deng et al., 2008; Liu et al., 2010)</w:t>
      </w:r>
      <w:r w:rsidRPr="00880C88">
        <w:rPr>
          <w:rFonts w:ascii="Calibri" w:hAnsi="Calibri" w:cs="Calibri"/>
        </w:rPr>
        <w:fldChar w:fldCharType="end"/>
      </w:r>
      <w:r w:rsidRPr="00880C88">
        <w:rPr>
          <w:rFonts w:ascii="Calibri" w:hAnsi="Calibri" w:cs="Calibri"/>
        </w:rPr>
        <w:t xml:space="preserve">. </w:t>
      </w:r>
      <w:r w:rsidR="00D7524A">
        <w:rPr>
          <w:rFonts w:ascii="Calibri" w:hAnsi="Calibri" w:cs="Calibri"/>
        </w:rPr>
        <w:t>However, based on our knowledge of SSWD, warm water anomalies could plausibly play an etiological role though</w:t>
      </w:r>
      <w:r w:rsidR="00D7524A" w:rsidRPr="00880C88">
        <w:rPr>
          <w:rFonts w:ascii="Calibri" w:hAnsi="Calibri" w:cs="Calibri"/>
        </w:rPr>
        <w:t xml:space="preserve"> heat stress interactions with disease dynamics, as reported </w:t>
      </w:r>
      <w:r w:rsidR="00D7524A">
        <w:rPr>
          <w:rFonts w:ascii="Calibri" w:hAnsi="Calibri" w:cs="Calibri"/>
        </w:rPr>
        <w:t>above</w:t>
      </w:r>
      <w:r w:rsidR="00D7524A" w:rsidRPr="00880C88">
        <w:rPr>
          <w:rFonts w:ascii="Calibri" w:hAnsi="Calibri" w:cs="Calibri"/>
        </w:rPr>
        <w:t xml:space="preserve"> corals, algae, oysters, and sea stars</w:t>
      </w:r>
      <w:r w:rsidR="00D7524A">
        <w:rPr>
          <w:rFonts w:ascii="Calibri" w:hAnsi="Calibri" w:cs="Calibri"/>
        </w:rPr>
        <w:t xml:space="preserve"> </w:t>
      </w:r>
      <w:r w:rsidR="00D7524A" w:rsidRPr="00880C88">
        <w:rPr>
          <w:rFonts w:ascii="Calibri" w:hAnsi="Calibri" w:cs="Calibri"/>
        </w:rPr>
        <w:fldChar w:fldCharType="begin" w:fldLock="1"/>
      </w:r>
      <w:r w:rsidR="00515AC4">
        <w:rPr>
          <w:rFonts w:ascii="Calibri" w:hAnsi="Calibri" w:cs="Calibri"/>
        </w:rPr>
        <w:instrText>ADDIN CSL_CITATION {"citationItems":[{"id":"ITEM-1","itemData":{"DOI":"10.3389/fmars.2018.00077","ISSN":"22967745","abstract":"Sea Star Wasting Disease (SSWD) describes a suite of disease signs that affected &gt; 20 species of asteroid since 2013 along a broad geographic range from the Alaska Peninsula to Baja California. Previous work identified the Sea Star associated Densovirus (SSaDV) as the best candidate pathogen for SSWD in three species of common asteroid (Pycnopodia helianthoides, Pisaster ochraceus, and Evasterias troscheli), and virus-sized material ( &lt; 0.22 μm) elicited SSWD signs in P. helianthoides. However, the ability of virus-sized material to elicit SSWD in other species of asteroids was not known. Discordance between detection of SSaDV by qPCR and by viral metagenomics inspired the redesign of qPCR primers to encompass SSaDV and two densoviral genotypes detected in wasting asteroids. Analysis of asteroid samples collected during SSWD emergence in 2013-2014 showed an association between wasting asteroid-associated densoviruses (WAaDs) and SSWD in only one species (P. helianthoides). WAaDs were found in association with asymptomatic asteroids in contemporary (2016 and later) populations, suggesting that they may form subclinical infections at the times they were sampled. WAaDs were found in SSWD-affected P. helianthoides after being absent in asymptomatic individuals a year earlier at one location (Kodiak). Direct challenge of P. ochraceus, Pisaster brevispinus, and E. troscheli with virus-sized material from SSWD-affected individuals did not elicit SSWD in any trial. RNA viral genomes discovered in viral metagenomes and host transcriptomes had viral loads and metagenome fragment recruitment patterns that were inconsistent with SSWD. Analysis of water temperature and precipitation patterns on a regional scale suggests that SSWD occurred following dry conditions at several locations, but mostly was inconsistently associated with either parameter. Semi-continuous monitoring of SSWD subtidally at two sites in the Salish Sea from 2013 to 2017 indicated that SSWD in E. troscheli and P. ochraceus was associated with elevated water temperatures, but wasting in P. helianthoides occurred irrespective of environmental conditions. Our data therefore do not support that widespread SSWD is associated with potential viral pathogens in species other than P. helianthoides. Rather, we speculate that SSWD may represent a syndrome of heterogeneous etiologies between geographic locations, between species, or even within a species between locations.","author":[{"dropping-particle":"","family":"Hewson","given":"Ian","non-dropping-particle":"","parse-names":false,"suffix":""},{"dropping-particle":"","family":"Bistolas","given":"Kalia S.I.","non-dropping-particle":"","parse-names":false,"suffix":""},{"dropping-particle":"","family":"Quijano Cardé","given":"Eva M.","non-dropping-particle":"","parse-names":false,"suffix":""},{"dropping-particle":"","family":"Button","given":"Jason B.","non-dropping-particle":"","parse-names":false,"suffix":""},{"dropping-particle":"","family":"Foster","given":"Parker J.","non-dropping-particle":"","parse-names":false,"suffix":""},{"dropping-particle":"","family":"Flanzenbaum","given":"Jacob M.","non-dropping-particle":"","parse-names":false,"suffix":""},{"dropping-particle":"","family":"Kocian","given":"Jan","non-dropping-particle":"","parse-names":false,"suffix":""},{"dropping-particle":"","family":"Lewis","given":"Chaunte K.","non-dropping-particle":"","parse-names":false,"suffix":""}],"container-title":"Frontiers in Marine Science","id":"ITEM-1","issue":"MAR","issued":{"date-parts":[["2018","3"]]},"publisher":"Frontiers Media S. A","title":"Investigating the complex association between viral ecology, environment, and northeast Pacific Sea Star Wasting","type":"article-journal","volume":"5"},"uris":["http://www.mendeley.com/documents/?uuid=6a4f2abb-4c22-4e10-b936-c0c275a9fa57"]},{"id":"ITEM-2","itemData":{"DOI":"10.1038/ncomms16101","ISSN":"20411723","PMID":"28706247","abstract":"The Tasman Sea off southeast Australia exhibited its longest and most intense marine heatwave ever recorded in 2015/16. Here we report on several inter-related aspects of this event: observed characteristics, physical drivers, ecological impacts and the role of climate change. This marine heatwave lasted for 251 days reaching a maximum intensity of 2.9 °C above climatology. The anomalous warming is dominated by anomalous convergence of heat linked to the southward flowing East Australian Current. Ecosystem impacts range from new disease outbreaks in farmed shellfish, mortality of wild molluscs and out-of-range species observations. Global climate models indicate it is very likely to be that the occurrence of an extreme warming event of this duration or intensity in this region is respectively ≥330 times and ≥6.8 times as likely to be due to the influence of anthropogenic climate change. Climate projections indicate that event likelihoods will increase in the future, due to increasing anthropogenic influences.","author":[{"dropping-particle":"","family":"Oliver","given":"Eric C.J.","non-dropping-particle":"","parse-names":false,"suffix":""},{"dropping-particle":"","family":"Benthuysen","given":"Jessica A.","non-dropping-particle":"","parse-names":false,"suffix":""},{"dropping-particle":"","family":"Bindoff","given":"Nathaniel L.","non-dropping-particle":"","parse-names":false,"suffix":""},{"dropping-particle":"","family":"Hobday","given":"Alistair J.","non-dropping-particle":"","parse-names":false,"suffix":""},{"dropping-particle":"","family":"Holbrook","given":"Neil J.","non-dropping-particle":"","parse-names":false,"suffix":""},{"dropping-particle":"","family":"Mundy","given":"Craig N.","non-dropping-particle":"","parse-names":false,"suffix":""},{"dropping-particle":"","family":"Perkins-Kirkpatrick","given":"Sarah E.","non-dropping-particle":"","parse-names":false,"suffix":""}],"container-title":"Nature Communications","id":"ITEM-2","issue":"May","issued":{"date-parts":[["2017"]]},"page":"1-12","publisher":"Nature Publishing Group","title":"The unprecedented 2015/16 Tasman Sea marine heatwave","type":"article-journal","volume":"8"},"uris":["http://www.mendeley.com/documents/?uuid=68a1f5c7-2774-4832-b6e1-5b39f6cda094"]},{"id":"ITEM-3","itemData":{"DOI":"10.1111/j.1462-2920.2010.02356.x","ISSN":"14622912","PMID":"20946533","abstract":"Host-pathogen interactions have been widely studied in humans and terrestrial plants, but are much less well explored in marine systems. Here we show that a marine macroalga, Delisea pulchra, utilizes a chemical defence - furanones - to inhibit colonization and infection by a novel bacterial pathogen, Ruegeria sp. R11, and that infection by R11 is temperature dependent. Ruegeria sp. R11 formed biofilms, invaded and bleached furanone-free, but not furanone-producing D. pulchra thalli, at high (24°C) but not low (19°C) temperatures. Bleaching is commonly observed in natural populations of D. pulchra near Sydney, Australia, during the austral summer when ocean temperatures are at their peak and the chemical defences of the alga are reduced. Furanones, produced by D. pulchra as a chemical defence, inhibit quorum sensing (QS) in bacteria, and this may play a role in furanone inhibition of R11 infection of furanone-free thalli as R11 produces QS signals. This interplay between temperature, an algal chemical defence mechanism and bacterial virulence demonstrates the complex impact environmental change can have on an ecosystem. © 2010 Society for Applied Microbiology and Blackwell Publishing Ltd.","author":[{"dropping-particle":"","family":"Case","given":"Rebecca J.","non-dropping-particle":"","parse-names":false,"suffix":""},{"dropping-particle":"","family":"Longford","given":"Sharon R.","non-dropping-particle":"","parse-names":false,"suffix":""},{"dropping-particle":"","family":"Campbell","given":"Alexandra H.","non-dropping-particle":"","parse-names":false,"suffix":""},{"dropping-particle":"","family":"Low","given":"Adrian","non-dropping-particle":"","parse-names":false,"suffix":""},{"dropping-particle":"","family":"Tujula","given":"Niina","non-dropping-particle":"","parse-names":false,"suffix":""},{"dropping-particle":"","family":"Steinberg","given":"Peter D.","non-dropping-particle":"","parse-names":false,"suffix":""},{"dropping-particle":"","family":"Kjelleberg","given":"Staffan","non-dropping-particle":"","parse-names":false,"suffix":""}],"container-title":"Environmental Microbiology","id":"ITEM-3","issue":"2","issued":{"date-parts":[["2011"]]},"page":"529-537","title":"Temperature induced bacterial virulence and bleaching disease in a chemically defended marine macroalga","type":"article-journal","volume":"13"},"uris":["http://www.mendeley.com/documents/?uuid=ab41d38f-77df-4ded-a39b-398d33d621cc"]}],"mendeley":{"formattedCitation":"(Case et al., 2011; Hewson et al., 2018; Oliver et al., 2017)","plainTextFormattedCitation":"(Case et al., 2011; Hewson et al., 2018; Oliver et al., 2017)","previouslyFormattedCitation":"(Case et al., 2011; Hewson et al., 2018; Oliver et al., 2017)"},"properties":{"noteIndex":0},"schema":"https://github.com/citation-style-language/schema/raw/master/csl-citation.json"}</w:instrText>
      </w:r>
      <w:r w:rsidR="00D7524A" w:rsidRPr="00880C88">
        <w:rPr>
          <w:rFonts w:ascii="Calibri" w:hAnsi="Calibri" w:cs="Calibri"/>
        </w:rPr>
        <w:fldChar w:fldCharType="separate"/>
      </w:r>
      <w:r w:rsidR="00D7524A" w:rsidRPr="00515BCC">
        <w:rPr>
          <w:rFonts w:ascii="Calibri" w:hAnsi="Calibri" w:cs="Calibri"/>
          <w:noProof/>
        </w:rPr>
        <w:t>(Case et al., 2011; Hewson et al., 2018; Oliver et al., 2017)</w:t>
      </w:r>
      <w:r w:rsidR="00D7524A" w:rsidRPr="00880C88">
        <w:rPr>
          <w:rFonts w:ascii="Calibri" w:hAnsi="Calibri" w:cs="Calibri"/>
        </w:rPr>
        <w:fldChar w:fldCharType="end"/>
      </w:r>
      <w:r w:rsidR="00D7524A" w:rsidRPr="00880C88">
        <w:rPr>
          <w:rFonts w:ascii="Calibri" w:hAnsi="Calibri" w:cs="Calibri"/>
        </w:rPr>
        <w:t>.</w:t>
      </w:r>
      <w:r w:rsidR="00D7524A">
        <w:rPr>
          <w:rFonts w:ascii="Calibri" w:hAnsi="Calibri" w:cs="Calibri"/>
        </w:rPr>
        <w:t xml:space="preserve"> </w:t>
      </w:r>
      <w:r w:rsidRPr="00880C88">
        <w:rPr>
          <w:rFonts w:ascii="Calibri" w:hAnsi="Calibri" w:cs="Calibri"/>
        </w:rPr>
        <w:t xml:space="preserve">Understanding whether </w:t>
      </w:r>
      <w:r w:rsidR="00D7524A">
        <w:rPr>
          <w:rFonts w:ascii="Calibri" w:hAnsi="Calibri" w:cs="Calibri"/>
        </w:rPr>
        <w:t>g</w:t>
      </w:r>
      <w:r w:rsidRPr="00880C88">
        <w:rPr>
          <w:rFonts w:ascii="Calibri" w:hAnsi="Calibri" w:cs="Calibri"/>
        </w:rPr>
        <w:t xml:space="preserve">iant California </w:t>
      </w:r>
      <w:r w:rsidR="00D7524A">
        <w:rPr>
          <w:rFonts w:ascii="Calibri" w:hAnsi="Calibri" w:cs="Calibri"/>
        </w:rPr>
        <w:t>s</w:t>
      </w:r>
      <w:r w:rsidRPr="00880C88">
        <w:rPr>
          <w:rFonts w:ascii="Calibri" w:hAnsi="Calibri" w:cs="Calibri"/>
        </w:rPr>
        <w:t>ea cucumber wasting is linked to MHWs</w:t>
      </w:r>
      <w:ins w:id="0" w:author="Declan Taylor" w:date="2021-10-29T20:43:00Z">
        <w:r w:rsidR="005D5A89">
          <w:rPr>
            <w:rFonts w:ascii="Calibri" w:hAnsi="Calibri" w:cs="Calibri"/>
          </w:rPr>
          <w:t xml:space="preserve"> </w:t>
        </w:r>
      </w:ins>
      <w:r w:rsidRPr="00880C88">
        <w:rPr>
          <w:rFonts w:ascii="Calibri" w:hAnsi="Calibri" w:cs="Calibri"/>
        </w:rPr>
        <w:t xml:space="preserve">is important for informing management efforts seeking to protect this important species.  </w:t>
      </w:r>
    </w:p>
    <w:p w14:paraId="2302A30D" w14:textId="11A8A0A7" w:rsidR="001E6C05" w:rsidRDefault="00B3776A" w:rsidP="003A680B">
      <w:pPr>
        <w:spacing w:afterLines="120" w:after="288" w:line="480" w:lineRule="auto"/>
        <w:ind w:firstLine="720"/>
        <w:rPr>
          <w:rFonts w:ascii="Calibri" w:hAnsi="Calibri" w:cs="Calibri"/>
        </w:rPr>
      </w:pPr>
      <w:r w:rsidRPr="00880C88">
        <w:rPr>
          <w:rFonts w:ascii="Calibri" w:hAnsi="Calibri" w:cs="Calibri"/>
        </w:rPr>
        <w:t>Sea cucumbers</w:t>
      </w:r>
      <w:r>
        <w:rPr>
          <w:rFonts w:ascii="Calibri" w:hAnsi="Calibri" w:cs="Calibri"/>
        </w:rPr>
        <w:t>,</w:t>
      </w:r>
      <w:r w:rsidR="00880C88" w:rsidRPr="00880C88">
        <w:rPr>
          <w:rFonts w:ascii="Calibri" w:hAnsi="Calibri" w:cs="Calibri"/>
        </w:rPr>
        <w:t xml:space="preserve"> often underappreciated, provide several important ecological and economic services. As benthic detritivores</w:t>
      </w:r>
      <w:r w:rsidR="00AC14BA">
        <w:rPr>
          <w:rFonts w:ascii="Calibri" w:hAnsi="Calibri" w:cs="Calibri"/>
        </w:rPr>
        <w:t>, sea cucumbers</w:t>
      </w:r>
      <w:r w:rsidR="00880C88" w:rsidRPr="00880C88">
        <w:rPr>
          <w:rFonts w:ascii="Calibri" w:hAnsi="Calibri" w:cs="Calibri"/>
        </w:rPr>
        <w:t xml:space="preserve"> break down organic</w:t>
      </w:r>
      <w:r w:rsidR="00AC14BA">
        <w:rPr>
          <w:rFonts w:ascii="Calibri" w:hAnsi="Calibri" w:cs="Calibri"/>
        </w:rPr>
        <w:t xml:space="preserve"> </w:t>
      </w:r>
      <w:r w:rsidR="00B4775A">
        <w:rPr>
          <w:rFonts w:ascii="Calibri" w:hAnsi="Calibri" w:cs="Calibri"/>
        </w:rPr>
        <w:t>matter</w:t>
      </w:r>
      <w:r w:rsidR="00880C88" w:rsidRPr="00880C88">
        <w:rPr>
          <w:rFonts w:ascii="Calibri" w:hAnsi="Calibri" w:cs="Calibri"/>
        </w:rPr>
        <w:t xml:space="preserve"> </w:t>
      </w:r>
      <w:r w:rsidR="00101E84">
        <w:rPr>
          <w:rFonts w:ascii="Calibri" w:hAnsi="Calibri" w:cs="Calibri"/>
        </w:rPr>
        <w:t>and are thus important for nutrient recycling</w:t>
      </w:r>
      <w:r w:rsidR="006933FC">
        <w:rPr>
          <w:rFonts w:ascii="Calibri" w:hAnsi="Calibri" w:cs="Calibri"/>
        </w:rPr>
        <w:t xml:space="preserve"> </w:t>
      </w:r>
      <w:r w:rsidR="006933FC">
        <w:rPr>
          <w:rFonts w:ascii="Calibri" w:hAnsi="Calibri" w:cs="Calibri"/>
        </w:rPr>
        <w:fldChar w:fldCharType="begin" w:fldLock="1"/>
      </w:r>
      <w:r w:rsidR="009A7FE9">
        <w:rPr>
          <w:rFonts w:ascii="Calibri" w:hAnsi="Calibri" w:cs="Calibri"/>
        </w:rPr>
        <w:instrText>ADDIN CSL_CITATION {"citationItems":[{"id":"ITEM-1","itemData":{"DOI":"10.1007/S00227-007-0683-3","abstract":"Movement rate, oxygen consumption, and respiratory tree ammonium concentration were measured in situ in the holothurians Pearsonothuria graeffei and Holothuria edulis in the Agan-an Marine Reserve, Sibulan, Philippines (9°20′30″N, 123°18′31″E). Measurements were made both day and night for both species during April-July 2005. P. graeffei had significantly higher movement rate during the day than at night (1.14 and 0.27 m h-1, respectively; three-way ANOVA, P &lt; 0.05) while H. edulis had higher movement rate at night compared to the day (0.83 and 0.07 m h -1, respectively), spending the daylight hours sheltering under coral. More than 80% of H. edulis had movement rate of zero during the day. Oxygen consumption of P. graeffei was significantly higher during the day than at night (1.61 and 0.83 μmol O2 g-1 h-1, respectively; two-way ANCOVA, P &lt; 0.05), but the reduction at night was not as pronounced as the reduction in movement. H. edulis had a 75% reduction in oxygen consumption during the day compared to night (0.51 and 1.96 μmol O2 g-1 h-1, respectively), matching this species' reduced movement rates during the day. Ammonium concentration in water withdrawn from the respiratory trees of P. graeffei during the day (12.0 μM) was three times higher than in respiratory tree water sampled at night (4.3 μM) and 15 times higher than ambient seawater (0.8 μM; three-way ANOVA, P &lt; 0.05). Ammonium concentration in the respiratory tree water of H. edulis was six times higher at night (14.6 μM) than during the day (2.2 μM) and 16 times higher than that of ambient seawater (0.9 μM). Even though H. edulis and P. graeffei are found within the same coral reef environment, they may affect different substrates and reef organisms due to their different habitats and distinct but opposite diel cycles. © 2007 Springer-Verlag.","author":[{"dropping-particle":"","family":"Wheeling","given":"Robert J.","non-dropping-particle":"","parse-names":false,"suffix":""},{"dropping-particle":"","family":"Verde","given":"E. Alan","non-dropping-particle":"","parse-names":false,"suffix":""},{"dropping-particle":"","family":"Nestler","given":"James R.","non-dropping-particle":"","parse-names":false,"suffix":""}],"container-title":"Marine Biology","id":"ITEM-1","issue":"2","issued":{"date-parts":[["2007","8"]]},"page":"297-305","title":"Diel cycles of activity, metabolism, and ammonium concentration in tropical holothurians","type":"article-journal","volume":"152"},"uris":["http://www.mendeley.com/documents/?uuid=d01290f9-fb04-47c7-b0de-6a98a242ca15"]}],"mendeley":{"formattedCitation":"(Wheeling et al., 2007)","plainTextFormattedCitation":"(Wheeling et al., 2007)","previouslyFormattedCitation":"(Wheeling et al., 2007)"},"properties":{"noteIndex":0},"schema":"https://github.com/citation-style-language/schema/raw/master/csl-citation.json"}</w:instrText>
      </w:r>
      <w:r w:rsidR="006933FC">
        <w:rPr>
          <w:rFonts w:ascii="Calibri" w:hAnsi="Calibri" w:cs="Calibri"/>
        </w:rPr>
        <w:fldChar w:fldCharType="separate"/>
      </w:r>
      <w:r w:rsidR="006933FC" w:rsidRPr="006933FC">
        <w:rPr>
          <w:rFonts w:ascii="Calibri" w:hAnsi="Calibri" w:cs="Calibri"/>
          <w:noProof/>
        </w:rPr>
        <w:t>(Wheeling et al., 2007)</w:t>
      </w:r>
      <w:r w:rsidR="006933FC">
        <w:rPr>
          <w:rFonts w:ascii="Calibri" w:hAnsi="Calibri" w:cs="Calibri"/>
        </w:rPr>
        <w:fldChar w:fldCharType="end"/>
      </w:r>
      <w:r w:rsidR="00880C88" w:rsidRPr="00880C88">
        <w:rPr>
          <w:rFonts w:ascii="Calibri" w:hAnsi="Calibri" w:cs="Calibri"/>
        </w:rPr>
        <w:t>.</w:t>
      </w:r>
      <w:r w:rsidR="000C2305">
        <w:rPr>
          <w:rFonts w:ascii="Calibri" w:hAnsi="Calibri" w:cs="Calibri"/>
        </w:rPr>
        <w:t xml:space="preserve"> </w:t>
      </w:r>
      <w:r w:rsidR="00880C88" w:rsidRPr="00880C88">
        <w:rPr>
          <w:rFonts w:ascii="Calibri" w:hAnsi="Calibri" w:cs="Calibri"/>
        </w:rPr>
        <w:t>Sea cucumbers maintain sediment health</w:t>
      </w:r>
      <w:r w:rsidR="009A7FE9">
        <w:rPr>
          <w:rFonts w:ascii="Calibri" w:hAnsi="Calibri" w:cs="Calibri"/>
        </w:rPr>
        <w:t xml:space="preserve"> for bacteria and other detritivores</w:t>
      </w:r>
      <w:r w:rsidR="00880C88" w:rsidRPr="00880C88">
        <w:rPr>
          <w:rFonts w:ascii="Calibri" w:hAnsi="Calibri" w:cs="Calibri"/>
        </w:rPr>
        <w:t xml:space="preserve"> </w:t>
      </w:r>
      <w:r w:rsidR="000C2305">
        <w:rPr>
          <w:rFonts w:ascii="Calibri" w:hAnsi="Calibri" w:cs="Calibri"/>
        </w:rPr>
        <w:t>through bioturbation</w:t>
      </w:r>
      <w:r w:rsidR="006933FC">
        <w:rPr>
          <w:rFonts w:ascii="Calibri" w:hAnsi="Calibri" w:cs="Calibri"/>
        </w:rPr>
        <w:t xml:space="preserve"> a</w:t>
      </w:r>
      <w:r w:rsidR="00864013">
        <w:rPr>
          <w:rFonts w:ascii="Calibri" w:hAnsi="Calibri" w:cs="Calibri"/>
        </w:rPr>
        <w:t>nd sediment cleanin</w:t>
      </w:r>
      <w:r w:rsidR="009A7FE9">
        <w:rPr>
          <w:rFonts w:ascii="Calibri" w:hAnsi="Calibri" w:cs="Calibri"/>
        </w:rPr>
        <w:t xml:space="preserve">g </w:t>
      </w:r>
      <w:r w:rsidR="009A7FE9">
        <w:rPr>
          <w:rFonts w:ascii="Calibri" w:hAnsi="Calibri" w:cs="Calibri"/>
        </w:rPr>
        <w:fldChar w:fldCharType="begin" w:fldLock="1"/>
      </w:r>
      <w:r w:rsidR="00C16E70">
        <w:rPr>
          <w:rFonts w:ascii="Calibri" w:hAnsi="Calibri" w:cs="Calibri"/>
        </w:rPr>
        <w:instrText>ADDIN CSL_CITATION {"citationItems":[{"id":"ITEM-1","itemData":{"DOI":"10.1201/9781315368597-8","ISBN":"9781315368597","abstract":"Sea cucumbers (Echinodermata: Holothuroidea) are large and abundant members of marine benthic communities. Over-exploitation worldwide has raised concern because they have important functions within ecosystems. The ecological roles of commercially-exploited sea cucumbers (Aspidochirotida and Dendrochirotida) are reviewed here, focussing on recent literature. Of the 70+ species commercially exploited, at least 12 regularly bury into sand and mud, playing major roles in bioturbation. Most aspidochirotids are deposit feeders, reducing the organic load and redistributing surface sediments, making them bioremediators for coastal mariculture. Sea cucumbers excrete inorganic nitrogen and phosphorus, enhancing the productivity of benthic biota. This form of nutrient recycling is crucial in ecosystems in oligotrophic waters such as coral reefs. Feeding and excretion by sea cucumbers also act to increase seawater alkalinity and dissolved inorganic carbon of surrounding waters, which contributes to local buffering of ocean acidification. Sea cucumbers host more than 200 species of parasitic and commensal symbionts from seven phyla, thereby enhancing ecosystem biodiversity. They are preyed upon by many taxa, thereby transferring animal tissue and nutrients (derived from detritus and microalgae) to higher trophic levels. Over- exploitation of sea cucumbers is likely to decrease sediment health, reduce nutrient recycling and the capacity of ecosystems to buffer against ocean acidification, diminish biodiversity of associated symbionts and reduce the transfer of organic matter from detritus to higher trophic levels. Ecosystem-Based Fisheries Management needs to consider the importance of sea cucumbers in marine ecosystems and implement regulatory measures to safeguard their ecological roles.","author":[{"dropping-particle":"","family":"Purcell","given":"Steven","non-dropping-particle":"","parse-names":false,"suffix":""},{"dropping-particle":"","family":"Conand","given":"Chantal","non-dropping-particle":"","parse-names":false,"suffix":""},{"dropping-particle":"","family":"Uthicke","given":"Sven","non-dropping-particle":"","parse-names":false,"suffix":""},{"dropping-particle":"","family":"Byrne","given":"Maria","non-dropping-particle":"","parse-names":false,"suffix":""}],"container-title":"Oceanography and Marine Biology: An Annual Review","id":"ITEM-1","issued":{"date-parts":[["2016"]]},"page":"367-386","title":"Ecological Roles of Exploited Sea Cucumbers","type":"article-journal","volume":"54"},"uris":["http://www.mendeley.com/documents/?uuid=912990e8-366f-40c6-abaa-1fcf7682d419"]}],"mendeley":{"formattedCitation":"(Purcell et al., 2016)","plainTextFormattedCitation":"(Purcell et al., 2016)","previouslyFormattedCitation":"(Purcell et al., 2016)"},"properties":{"noteIndex":0},"schema":"https://github.com/citation-style-language/schema/raw/master/csl-citation.json"}</w:instrText>
      </w:r>
      <w:r w:rsidR="009A7FE9">
        <w:rPr>
          <w:rFonts w:ascii="Calibri" w:hAnsi="Calibri" w:cs="Calibri"/>
        </w:rPr>
        <w:fldChar w:fldCharType="separate"/>
      </w:r>
      <w:r w:rsidR="009A7FE9" w:rsidRPr="009A7FE9">
        <w:rPr>
          <w:rFonts w:ascii="Calibri" w:hAnsi="Calibri" w:cs="Calibri"/>
          <w:noProof/>
        </w:rPr>
        <w:t>(Purcell et al., 2016)</w:t>
      </w:r>
      <w:r w:rsidR="009A7FE9">
        <w:rPr>
          <w:rFonts w:ascii="Calibri" w:hAnsi="Calibri" w:cs="Calibri"/>
        </w:rPr>
        <w:fldChar w:fldCharType="end"/>
      </w:r>
      <w:r w:rsidR="00420511">
        <w:rPr>
          <w:rFonts w:ascii="Calibri" w:hAnsi="Calibri" w:cs="Calibri"/>
        </w:rPr>
        <w:t xml:space="preserve">. </w:t>
      </w:r>
      <w:r w:rsidR="009A7FE9">
        <w:rPr>
          <w:rFonts w:ascii="Calibri" w:hAnsi="Calibri" w:cs="Calibri"/>
        </w:rPr>
        <w:t xml:space="preserve">There is also evidence that sea cucumbers may provide localized buffering against ocean acidification </w:t>
      </w:r>
      <w:r w:rsidR="006E2985">
        <w:rPr>
          <w:rFonts w:ascii="Calibri" w:hAnsi="Calibri" w:cs="Calibri"/>
        </w:rPr>
        <w:t>by releasing</w:t>
      </w:r>
      <w:r w:rsidR="00852050">
        <w:rPr>
          <w:rFonts w:ascii="Calibri" w:hAnsi="Calibri" w:cs="Calibri"/>
        </w:rPr>
        <w:t xml:space="preserve"> alkaline</w:t>
      </w:r>
      <w:r w:rsidR="006E2985">
        <w:rPr>
          <w:rFonts w:ascii="Calibri" w:hAnsi="Calibri" w:cs="Calibri"/>
        </w:rPr>
        <w:t xml:space="preserve"> ammonia compounds </w:t>
      </w:r>
      <w:r w:rsidR="00E57E96">
        <w:rPr>
          <w:rFonts w:ascii="Calibri" w:hAnsi="Calibri" w:cs="Calibri"/>
        </w:rPr>
        <w:lastRenderedPageBreak/>
        <w:t>which</w:t>
      </w:r>
      <w:r w:rsidR="006E2985">
        <w:rPr>
          <w:rFonts w:ascii="Calibri" w:hAnsi="Calibri" w:cs="Calibri"/>
        </w:rPr>
        <w:t xml:space="preserve"> facilitate</w:t>
      </w:r>
      <w:r w:rsidR="007D40D1">
        <w:rPr>
          <w:rFonts w:ascii="Calibri" w:hAnsi="Calibri" w:cs="Calibri"/>
        </w:rPr>
        <w:t xml:space="preserve"> the</w:t>
      </w:r>
      <w:r w:rsidR="006E2985">
        <w:rPr>
          <w:rFonts w:ascii="Calibri" w:hAnsi="Calibri" w:cs="Calibri"/>
        </w:rPr>
        <w:t xml:space="preserve"> calcification of corals and calcareous algae</w:t>
      </w:r>
      <w:r w:rsidR="000A7348">
        <w:rPr>
          <w:rFonts w:ascii="Calibri" w:hAnsi="Calibri" w:cs="Calibri"/>
        </w:rPr>
        <w:t xml:space="preserve"> </w:t>
      </w:r>
      <w:r w:rsidR="006E2985">
        <w:rPr>
          <w:rFonts w:ascii="Calibri" w:hAnsi="Calibri" w:cs="Calibri"/>
        </w:rPr>
        <w:t xml:space="preserve"> </w:t>
      </w:r>
      <w:r w:rsidR="000A7348">
        <w:rPr>
          <w:rFonts w:ascii="Calibri" w:hAnsi="Calibri" w:cs="Calibri"/>
        </w:rPr>
        <w:fldChar w:fldCharType="begin" w:fldLock="1"/>
      </w:r>
      <w:r w:rsidR="00515BCC">
        <w:rPr>
          <w:rFonts w:ascii="Calibri" w:hAnsi="Calibri" w:cs="Calibri"/>
        </w:rPr>
        <w:instrText>ADDIN CSL_CITATION {"citationItems":[{"id":"ITEM-1","itemData":{"DOI":"10.1029/2011JG001755","ISSN":"2156-2202","abstract":"To endure, coral reefs must accumulate CaCO3 at a rate greater or equal than the sum of mechanically, biologically, and chemically mediated erosion rates. We investigated the potential role of holothurians on the CaCO3 balance of a coral reef. These deposit feeders process carbonate sand and rubble through their digestive tract and dissolve CaCO 3 as part of their digestive process. In aquarium incubations with Stichopus herrmanni and Holothuria leucospilota total alkalinity increased by 97 ± 13 and 47 ± 7 μmol kg-1, respectively. This increase was due to CaCO3 dissolution, 81 ± 13 and 34 ± 6 μmol kg-1 and ammonia secretion, 16 ± 2 and 14 ± 2μmol kg-1, respectively, for these species. Surveys conducted at a long-term monitoring site of community calcification (DK13) on One Tree Reef indicated that the density of sea cucumbers was approximately 1 individual m-2. We used these data and data from surveys at Shark Alley to estimate the dissolution of CaCO3 by the sea cucumbers at both sites. At DK13 the sea cucumber population was estimated to be responsible for nearly 50% of the nighttime CaCO3 dissolution, while in Shark Alley for most of the nighttime dissolution. Thus, in a healthy reef, bioeroders dissolution of CaCO3 sediment appears to be an important component of the natural CaCO3 turnover and a substantial source of alkalinity as well. This additional alkalinity could partially buffer changes in seawater pH associated with increasing atmospheric CO2 locally, thus reducing the impact of ocean acidification on coral growth. Copyright 2011 by the American Geophysical Union.","author":[{"dropping-particle":"","family":"Schneider","given":"Kenneth","non-dropping-particle":"","parse-names":false,"suffix":""},{"dropping-particle":"","family":"Silverman","given":"Jacob","non-dropping-particle":"","parse-names":false,"suffix":""},{"dropping-particle":"","family":"Woolsey","given":"Erika","non-dropping-particle":"","parse-names":false,"suffix":""},{"dropping-particle":"","family":"Eriksson","given":"Hampus","non-dropping-particle":"","parse-names":false,"suffix":""},{"dropping-particle":"","family":"Byrne","given":"Maria","non-dropping-particle":"","parse-names":false,"suffix":""},{"dropping-particle":"","family":"Caldeira","given":"Ken","non-dropping-particle":"","parse-names":false,"suffix":""}],"container-title":"Journal of Geophysical Research: Biogeosciences","id":"ITEM-1","issue":"G4","issued":{"date-parts":[["2011","12","1"]]},"publisher":"John Wiley &amp; Sons, Ltd","title":"Potential influence of sea cucumbers on coral reef CaCO3 budget: A case study at One Tree Reef","type":"article-journal","volume":"116"},"uris":["http://www.mendeley.com/documents/?uuid=60489771-f680-3359-80b8-36298ddc9f9d"]}],"mendeley":{"formattedCitation":"(Schneider et al., 2011)","plainTextFormattedCitation":"(Schneider et al., 2011)","previouslyFormattedCitation":"(Schneider et al., 2011)"},"properties":{"noteIndex":0},"schema":"https://github.com/citation-style-language/schema/raw/master/csl-citation.json"}</w:instrText>
      </w:r>
      <w:r w:rsidR="000A7348">
        <w:rPr>
          <w:rFonts w:ascii="Calibri" w:hAnsi="Calibri" w:cs="Calibri"/>
        </w:rPr>
        <w:fldChar w:fldCharType="separate"/>
      </w:r>
      <w:r w:rsidR="000A7348" w:rsidRPr="000A7348">
        <w:rPr>
          <w:rFonts w:ascii="Calibri" w:hAnsi="Calibri" w:cs="Calibri"/>
          <w:noProof/>
        </w:rPr>
        <w:t>(Schneider et al., 2011)</w:t>
      </w:r>
      <w:r w:rsidR="000A7348">
        <w:rPr>
          <w:rFonts w:ascii="Calibri" w:hAnsi="Calibri" w:cs="Calibri"/>
        </w:rPr>
        <w:fldChar w:fldCharType="end"/>
      </w:r>
      <w:r w:rsidR="009A7FE9">
        <w:rPr>
          <w:rFonts w:ascii="Calibri" w:hAnsi="Calibri" w:cs="Calibri"/>
        </w:rPr>
        <w:t>.</w:t>
      </w:r>
      <w:r w:rsidR="00B728C4">
        <w:rPr>
          <w:rFonts w:ascii="Calibri" w:hAnsi="Calibri" w:cs="Calibri"/>
        </w:rPr>
        <w:t xml:space="preserve"> </w:t>
      </w:r>
      <w:r w:rsidR="00880C88" w:rsidRPr="00880C88">
        <w:rPr>
          <w:rFonts w:ascii="Calibri" w:hAnsi="Calibri" w:cs="Calibri"/>
        </w:rPr>
        <w:t xml:space="preserve">North America is </w:t>
      </w:r>
      <w:r w:rsidR="00B728C4">
        <w:rPr>
          <w:rFonts w:ascii="Calibri" w:hAnsi="Calibri" w:cs="Calibri"/>
        </w:rPr>
        <w:t xml:space="preserve">also </w:t>
      </w:r>
      <w:r w:rsidR="00880C88" w:rsidRPr="00880C88">
        <w:rPr>
          <w:rFonts w:ascii="Calibri" w:hAnsi="Calibri" w:cs="Calibri"/>
        </w:rPr>
        <w:t>seeing a growing sea cucumber harvest industry</w:t>
      </w:r>
      <w:r w:rsidR="00AF337B">
        <w:rPr>
          <w:rFonts w:ascii="Calibri" w:hAnsi="Calibri" w:cs="Calibri"/>
        </w:rPr>
        <w:t xml:space="preserve"> </w:t>
      </w:r>
      <w:r w:rsidR="00AF337B">
        <w:rPr>
          <w:rFonts w:ascii="Calibri" w:hAnsi="Calibri" w:cs="Calibri"/>
        </w:rPr>
        <w:fldChar w:fldCharType="begin" w:fldLock="1"/>
      </w:r>
      <w:r w:rsidR="00AF337B">
        <w:rPr>
          <w:rFonts w:ascii="Calibri" w:hAnsi="Calibri" w:cs="Calibri"/>
        </w:rPr>
        <w:instrText>ADDIN CSL_CITATION {"citationItems":[{"id":"ITEM-1","itemData":{"DOI":"10.3354/AEI00156","abstract":"An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Interactions","id":"ITEM-1","issued":{"date-parts":[["2016","1","21"]]},"page":"67-76","publisher":"Inter-Research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sites","type":"article-journal","volume":"8"},"uris":["http://www.mendeley.com/documents/?uuid=39bdd7af-be45-4dae-8792-449170d74768"]},{"id":"ITEM-2","itemData":{"DOI":"10.1016/J.AQUACULTURE.2013.04.022","ISSN":"0044-8486","abstract":"In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F.","non-dropping-particle":"","parse-names":false,"suffix":""}],"container-title":"Aquaculture","id":"ITEM-2","issued":{"date-parts":[["2013","8","25"]]},"page":"34-42","publisher":"Elsevier","title":"Growth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AF337B">
        <w:rPr>
          <w:rFonts w:ascii="Calibri" w:hAnsi="Calibri" w:cs="Calibri"/>
        </w:rPr>
        <w:fldChar w:fldCharType="separate"/>
      </w:r>
      <w:r w:rsidR="00AF337B" w:rsidRPr="00FD0C99">
        <w:rPr>
          <w:rFonts w:ascii="Calibri" w:hAnsi="Calibri" w:cs="Calibri"/>
          <w:noProof/>
        </w:rPr>
        <w:t>(Hannah et al., 2013; van Dam-Bates et al., 2016)</w:t>
      </w:r>
      <w:r w:rsidR="00AF337B">
        <w:rPr>
          <w:rFonts w:ascii="Calibri" w:hAnsi="Calibri" w:cs="Calibri"/>
        </w:rPr>
        <w:fldChar w:fldCharType="end"/>
      </w:r>
      <w:r w:rsidR="00880C88" w:rsidRPr="00880C88">
        <w:rPr>
          <w:rFonts w:ascii="Calibri" w:hAnsi="Calibri" w:cs="Calibri"/>
        </w:rPr>
        <w:t xml:space="preserve">; in British Columbia alone the total industry is worth 10.2 million dollars </w:t>
      </w:r>
      <w:r w:rsidR="00880C88" w:rsidRPr="00880C88">
        <w:rPr>
          <w:rFonts w:ascii="Calibri" w:hAnsi="Calibri" w:cs="Calibri"/>
        </w:rPr>
        <w:fldChar w:fldCharType="begin" w:fldLock="1"/>
      </w:r>
      <w:r w:rsidR="006F1902">
        <w:rPr>
          <w:rFonts w:ascii="Calibri" w:hAnsi="Calibri" w:cs="Calibri"/>
        </w:rPr>
        <w:instrText>ADDIN CSL_CITATION {"citationItems":[{"id":"ITEM-1","itemData":{"abstract":"Sea Cucumber (Apostichopus californicus) By Dive Pacific Region 2021/2022 The purpose of this Integrated Fisheries Management Plan (IFMP) summary is to provide a brief overview of the information found in the full IFMP. This document also serves to communicate the basic information on the fishery and its management to DFO staff, legislated co-management boards and other stakeholders. This IFMP provides a common understanding of the basic \"rules\" for the sustainable management of the fisheries resource. The full IFMP is available on request. This IFMP summary is not a legally binding instrument which can form the basis of a legal challenge. The IFMP can be modified at any time and does not fetter the Minister's discretionary powers set out in the Fisheries Act. The Minister can, for reasons of conservation or for any other valid reasons, modify any provision of the IFMP in accordance with the powers granted pursuant to the Fisheries Act. Where DFO is responsible for implementing obligations under land claims agreements, the IFMP will be implemented in a manner consistent with these obligations. In the event that an IFMP is inconsistent with obligations under land claims agreements, the provisions of the land claims agreements will prevail to the extent of the inconsistency. ____________________ Signature and title of DFO approval authority","author":[{"dropping-particle":"","family":"Fisheries and Oceans Canada","given":"","non-dropping-particle":"","parse-names":false,"suffix":""}],"id":"ITEM-1","issued":{"date-parts":[["2021"]]},"title":"Integrated Fisheries Management Plan Summary, Sea Cucumber (Apostichopus californicus) By Dive, Pacific Region","type":"report"},"uris":["http://www.mendeley.com/documents/?uuid=89612cbe-a5d0-3d7f-a673-78f536ca4042","http://www.mendeley.com/documents/?uuid=cb94c136-b824-4558-ba59-8cddb700095a"]}],"mendeley":{"formattedCitation":"(Fisheries and Oceans Canada, 2021)","plainTextFormattedCitation":"(Fisheries and Oceans Canada, 2021)","previouslyFormattedCitation":"(Fisheries and Oceans Canada, 2021)"},"properties":{"noteIndex":0},"schema":"https://github.com/citation-style-language/schema/raw/master/csl-citation.json"}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(Fisheries and Oceans Canada, 2021)</w:t>
      </w:r>
      <w:r w:rsidR="00880C88" w:rsidRPr="00880C88">
        <w:rPr>
          <w:rFonts w:ascii="Calibri" w:hAnsi="Calibri" w:cs="Calibri"/>
        </w:rPr>
        <w:fldChar w:fldCharType="end"/>
      </w:r>
      <w:r w:rsidR="00880C88" w:rsidRPr="00880C88">
        <w:rPr>
          <w:rFonts w:ascii="Calibri" w:hAnsi="Calibri" w:cs="Calibri"/>
        </w:rPr>
        <w:t xml:space="preserve">. Recent studies have also been investigating the use of </w:t>
      </w:r>
      <w:r w:rsidR="001573FE">
        <w:rPr>
          <w:rFonts w:ascii="Calibri" w:hAnsi="Calibri" w:cs="Calibri"/>
        </w:rPr>
        <w:t>g</w:t>
      </w:r>
      <w:r w:rsidR="00880C88" w:rsidRPr="00880C88">
        <w:rPr>
          <w:rFonts w:ascii="Calibri" w:hAnsi="Calibri" w:cs="Calibri"/>
        </w:rPr>
        <w:t xml:space="preserve">iant California sea cucumbers for multi-trophic aquaculture </w:t>
      </w:r>
      <w:r w:rsidR="001F6462">
        <w:rPr>
          <w:rFonts w:ascii="Calibri" w:hAnsi="Calibri" w:cs="Calibri"/>
        </w:rPr>
        <w:t xml:space="preserve">and sea cucumber ranching </w:t>
      </w:r>
      <w:r w:rsidR="001F6462">
        <w:rPr>
          <w:rFonts w:ascii="Calibri" w:hAnsi="Calibri" w:cs="Calibri"/>
        </w:rPr>
        <w:fldChar w:fldCharType="begin" w:fldLock="1"/>
      </w:r>
      <w:r w:rsidR="00BF54B3">
        <w:rPr>
          <w:rFonts w:ascii="Calibri" w:hAnsi="Calibri" w:cs="Calibri"/>
        </w:rPr>
        <w:instrText>ADDIN CSL_CITATION {"citationItems":[{"id":"ITEM-1","itemData":{"DOI":"10.3354/AEI00156","abstract":"An increasing global demand for sea cucumbers has led to interest in benthic ranching of the California sea cucumber Parastichopus californicus beneath existing aquaculture sites in British Columbia, Canada, where high levels of total organic matter (TOM) are typical. The objective of the present study was to investigate movement of P. californicus in relation to areas of increased organic content to assess the feasibility of sea cucumber ranching beneath existing aquaculture sites. A laboratory experiment using adult sea cucumbers showed that P. californicus changed their foraging behaviour based on available amounts of TOM, moving more randomly in high-TOM (similar to 8.0%) areas and more directly in low-TOM (similar to 1.4%) ones. They also moved more rapidly in areas with high TOM than in those with low TOM. As long as animals were exposed to high TOM, they did not abandon random movement. Because of this behaviour, aquaculture tenures may retain a population of cultured individuals, but could also attract wild individuals from the surrounding area.","author":[{"dropping-particle":"","family":"Dam-Bates","given":"P","non-dropping-particle":"van","parse-names":false,"suffix":""},{"dropping-particle":"","family":"Curtis","given":"DL","non-dropping-particle":"","parse-names":false,"suffix":""},{"dropping-particle":"","family":"Cowen","given":"LLE","non-dropping-particle":"","parse-names":false,"suffix":""},{"dropping-particle":"","family":"Cross","given":"SF","non-dropping-particle":"","parse-names":false,"suffix":""},{"dropping-particle":"","family":"Pearce","given":"CM","non-dropping-particle":"","parse-names":false,"suffix":""}],"container-title":"Aquaculture Environment Interactions","id":"ITEM-1","issued":{"date-parts":[["2016","1","21"]]},"page":"67-76","publisher":"Inter-Research Science Center","title":"Assessing movement of the California sea cucumber Parastichopus californicus in response to organically enriched areas typical of aquaculture sites","type":"article-journal","volume":"8"},"uris":["http://www.mendeley.com/documents/?uuid=39bdd7af-be45-4dae-8792-449170d74768"]},{"id":"ITEM-2","itemData":{"DOI":"10.1016/J.AQUACULTURE.2013.04.022","ISSN":"0044-8486","abstract":"In a 12-month field trial we examined the growth and survival of California sea cucumbers (Parastichopus californicus) in suspended culture underneath net pens of sablefish (Anoplopoma fimbria) at an experimental integrated multi-trophic aquaculture (IMTA) site. We tested the effects of sea cucumber size (small: 7-99g and large: 100-565g whole wet weight) and stocking density (12, 17, and 21indm-2) on growth and survival in a completely-crossed experimental design. We also compared growth and survival of experimental animals cultured directly under the fish pens with control sea cucumbers grown ~250m away from the farm. The ability of the sea cucumbers to reduce total organic carbon and total nitrogen from the sablefish faeces was also examined. Small experimental animals grew significantly faster than large experimental individuals, the former increasing in whole wet weight by 27-56% over the 12months and the latter decreasing by 10-33% over the same period. It was concluded that stocking densities of large animals were too high to produce net positive growth. Stocking density had a significant effect on growth of both size classes, lower densities producing higher growth rates, or less negative growth rates in the case of large animals. Small sea cucumbers suspended directly below the sablefish net pens grew significantly faster than control individuals grown ~250m away from the farm, which had negative growth over the 12-month period. The small sea cucumbers cultured under the net pens had a high survival rate (mean: 99.5%) and their feeding reduced the total organic carbon and total nitrogen contents of the sablefish faeces by an average of 60.3% and 62.3%, respectively, demonstrating their potential as an important organic-reducing component in IMTA. Suspending sea cucumbers below fish net pens, as opposed to growing them on the seabed, makes their collection and monitoring easier and moves them away from potential seabed predators such as sea stars. This study demonstrated that P. californicus is well suited to utilise the heavy fraction of waste from a sablefish farm while providing an additional valuable harvestable product. © 2013.","author":[{"dropping-particle":"","family":"Hannah","given":"L.","non-dropping-particle":"","parse-names":false,"suffix":""},{"dropping-particle":"","family":"Pearce","given":"C. M.","non-dropping-particle":"","parse-names":false,"suffix":""},{"dropping-particle":"","family":"Cross","given":"S. F.","non-dropping-particle":"","parse-names":false,"suffix":""}],"container-title":"Aquaculture","id":"ITEM-2","issued":{"date-parts":[["2013","8","25"]]},"page":"34-42","publisher":"Elsevier","title":"Growth and survival of California sea cucumbers (Parastichopus californicus) cultivated with sablefish (Anoplopoma fimbria) at an integrated multi-trophic aquaculture site","type":"article-journal","volume":"406-407"},"uris":["http://www.mendeley.com/documents/?uuid=e8e6664f-d848-461b-9fc4-27414585ac32"]}],"mendeley":{"formattedCitation":"(Hannah et al., 2013; van Dam-Bates et al., 2016)","plainTextFormattedCitation":"(Hannah et al., 2013; van Dam-Bates et al., 2016)","previouslyFormattedCitation":"(Hannah et al., 2013; van Dam-Bates et al., 2016)"},"properties":{"noteIndex":0},"schema":"https://github.com/citation-style-language/schema/raw/master/csl-citation.json"}</w:instrText>
      </w:r>
      <w:r w:rsidR="001F6462">
        <w:rPr>
          <w:rFonts w:ascii="Calibri" w:hAnsi="Calibri" w:cs="Calibri"/>
        </w:rPr>
        <w:fldChar w:fldCharType="separate"/>
      </w:r>
      <w:r w:rsidR="00FD0C99" w:rsidRPr="00FD0C99">
        <w:rPr>
          <w:rFonts w:ascii="Calibri" w:hAnsi="Calibri" w:cs="Calibri"/>
          <w:noProof/>
        </w:rPr>
        <w:t>(Hannah et al., 2013; van Dam-Bates et al., 2016)</w:t>
      </w:r>
      <w:r w:rsidR="001F6462">
        <w:rPr>
          <w:rFonts w:ascii="Calibri" w:hAnsi="Calibri" w:cs="Calibri"/>
        </w:rPr>
        <w:fldChar w:fldCharType="end"/>
      </w:r>
      <w:r w:rsidR="00880C88" w:rsidRPr="00880C88">
        <w:rPr>
          <w:rFonts w:ascii="Calibri" w:hAnsi="Calibri" w:cs="Calibri"/>
        </w:rPr>
        <w:t xml:space="preserve">. Given their importance, evaluating how marine heat waves may impact </w:t>
      </w:r>
      <w:r w:rsidR="000632D8">
        <w:rPr>
          <w:rFonts w:ascii="Calibri" w:hAnsi="Calibri" w:cs="Calibri"/>
        </w:rPr>
        <w:t>se</w:t>
      </w:r>
      <w:r w:rsidR="00880C88" w:rsidRPr="00880C88">
        <w:rPr>
          <w:rFonts w:ascii="Calibri" w:hAnsi="Calibri" w:cs="Calibri"/>
        </w:rPr>
        <w:t xml:space="preserve">a cucumbers is a pressing concern, especially considering </w:t>
      </w:r>
      <w:r w:rsidR="002A0B7A">
        <w:rPr>
          <w:rFonts w:ascii="Calibri" w:hAnsi="Calibri" w:cs="Calibri"/>
        </w:rPr>
        <w:t>recent</w:t>
      </w:r>
      <w:r w:rsidR="00880C88" w:rsidRPr="00880C88">
        <w:rPr>
          <w:rFonts w:ascii="Calibri" w:hAnsi="Calibri" w:cs="Calibri"/>
        </w:rPr>
        <w:t xml:space="preserve"> heat stress events that have devastated marine invertebrates across the </w:t>
      </w:r>
      <w:r w:rsidR="000632D8">
        <w:rPr>
          <w:rFonts w:ascii="Calibri" w:hAnsi="Calibri" w:cs="Calibri"/>
        </w:rPr>
        <w:t>NE</w:t>
      </w:r>
      <w:r w:rsidR="00880C88" w:rsidRPr="00880C88">
        <w:rPr>
          <w:rFonts w:ascii="Calibri" w:hAnsi="Calibri" w:cs="Calibri"/>
        </w:rPr>
        <w:t xml:space="preserve"> Pacific Ocean</w:t>
      </w:r>
      <w:r w:rsidR="00515AC4">
        <w:rPr>
          <w:rFonts w:ascii="Calibri" w:hAnsi="Calibri" w:cs="Calibri"/>
        </w:rPr>
        <w:t xml:space="preserve"> </w:t>
      </w:r>
      <w:r w:rsidR="001E6C05">
        <w:rPr>
          <w:rFonts w:ascii="Calibri" w:hAnsi="Calibri" w:cs="Calibri"/>
        </w:rPr>
        <w:fldChar w:fldCharType="begin" w:fldLock="1"/>
      </w:r>
      <w:r w:rsidR="00EB4AF9">
        <w:rPr>
          <w:rFonts w:ascii="Calibri" w:hAnsi="Calibri" w:cs="Calibri"/>
        </w:rPr>
        <w:instrText>ADDIN CSL_CITATION {"citationItems":[{"id":"ITEM-1","itemData":{"DOI":"10.1126/sciadv.aau7042","ISSN":"23752548","PMID":"30729157","abstract":"Multihost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Advances","id":"ITEM-1","issue":"1","issued":{"date-parts":[["2019"]]},"page":"1-9","title":"Disease epidemic and a marine heat wave are associated with the continental-scale collapse of a pivotal predator (Pycnopodia helianthoides)","type":"article-journal","volume":"5"},"uris":["http://www.mendeley.com/documents/?uuid=55e365aa-10d3-4392-8d20-a67b15a71013"]}],"mendeley":{"formattedCitation":"(Harvell et al., 2019)","plainTextFormattedCitation":"(Harvell et al., 2019)","previouslyFormattedCitation":"(Harvell et al., 2019)"},"properties":{"noteIndex":0},"schema":"https://github.com/citation-style-language/schema/raw/master/csl-citation.json"}</w:instrText>
      </w:r>
      <w:r w:rsidR="001E6C05">
        <w:rPr>
          <w:rFonts w:ascii="Calibri" w:hAnsi="Calibri" w:cs="Calibri"/>
        </w:rPr>
        <w:fldChar w:fldCharType="separate"/>
      </w:r>
      <w:r w:rsidR="001E6C05" w:rsidRPr="001E6C05">
        <w:rPr>
          <w:rFonts w:ascii="Calibri" w:hAnsi="Calibri" w:cs="Calibri"/>
          <w:noProof/>
        </w:rPr>
        <w:t>(Harvell et al., 2019)</w:t>
      </w:r>
      <w:r w:rsidR="001E6C05">
        <w:rPr>
          <w:rFonts w:ascii="Calibri" w:hAnsi="Calibri" w:cs="Calibri"/>
        </w:rPr>
        <w:fldChar w:fldCharType="end"/>
      </w:r>
      <w:r w:rsidR="001E6C05">
        <w:rPr>
          <w:rFonts w:ascii="Calibri" w:hAnsi="Calibri" w:cs="Calibri"/>
        </w:rPr>
        <w:t>.</w:t>
      </w:r>
    </w:p>
    <w:p w14:paraId="5408C306" w14:textId="4B28EF97" w:rsidR="00880C88" w:rsidRPr="003A680B" w:rsidRDefault="001E6C05" w:rsidP="003A680B">
      <w:pPr>
        <w:spacing w:afterLines="120" w:after="288" w:line="480" w:lineRule="auto"/>
        <w:ind w:firstLine="720"/>
        <w:rPr>
          <w:rFonts w:ascii="Calibri" w:hAnsi="Calibri" w:cs="Calibri"/>
        </w:rPr>
      </w:pPr>
      <w:r>
        <w:rPr>
          <w:rFonts w:ascii="Calibri" w:hAnsi="Calibri" w:cs="Calibri"/>
        </w:rPr>
        <w:t>This</w:t>
      </w:r>
      <w:r w:rsidR="00880C88" w:rsidRPr="00880C88">
        <w:rPr>
          <w:rFonts w:ascii="Calibri" w:hAnsi="Calibri" w:cs="Calibri"/>
        </w:rPr>
        <w:t xml:space="preserve"> paper seeks to assess the direct lethal and sublethal effects of marine heat waves on </w:t>
      </w:r>
      <w:r w:rsidR="00F22954">
        <w:rPr>
          <w:rFonts w:ascii="Calibri" w:hAnsi="Calibri" w:cs="Calibri"/>
        </w:rPr>
        <w:t>g</w:t>
      </w:r>
      <w:r w:rsidR="00880C88" w:rsidRPr="00880C88">
        <w:rPr>
          <w:rFonts w:ascii="Calibri" w:hAnsi="Calibri" w:cs="Calibri"/>
        </w:rPr>
        <w:t>iant California sea cucumbers,</w:t>
      </w:r>
      <w:r w:rsidR="008C2BE4">
        <w:rPr>
          <w:rFonts w:ascii="Calibri" w:hAnsi="Calibri" w:cs="Calibri"/>
        </w:rPr>
        <w:t xml:space="preserve"> and to enhance our understanding of the etiology of sea cucumber wasting.</w:t>
      </w:r>
      <w:r w:rsidR="00880C88" w:rsidRPr="00880C88">
        <w:rPr>
          <w:rFonts w:ascii="Calibri" w:hAnsi="Calibri" w:cs="Calibri"/>
        </w:rPr>
        <w:t xml:space="preserve"> </w:t>
      </w:r>
      <w:r w:rsidR="00833D97" w:rsidRPr="00880C88">
        <w:rPr>
          <w:rFonts w:ascii="Calibri" w:hAnsi="Calibri" w:cs="Calibri"/>
        </w:rPr>
        <w:t xml:space="preserve">Evaluating how marine heat waves affect </w:t>
      </w:r>
      <w:r w:rsidR="001068E7">
        <w:rPr>
          <w:rFonts w:ascii="Calibri" w:hAnsi="Calibri" w:cs="Calibri"/>
        </w:rPr>
        <w:t>g</w:t>
      </w:r>
      <w:r w:rsidR="00833D97" w:rsidRPr="00880C88">
        <w:rPr>
          <w:rFonts w:ascii="Calibri" w:hAnsi="Calibri" w:cs="Calibri"/>
        </w:rPr>
        <w:t xml:space="preserve">iant California </w:t>
      </w:r>
      <w:r w:rsidR="001068E7">
        <w:rPr>
          <w:rFonts w:ascii="Calibri" w:hAnsi="Calibri" w:cs="Calibri"/>
        </w:rPr>
        <w:t>s</w:t>
      </w:r>
      <w:r w:rsidR="00833D97" w:rsidRPr="00880C88">
        <w:rPr>
          <w:rFonts w:ascii="Calibri" w:hAnsi="Calibri" w:cs="Calibri"/>
        </w:rPr>
        <w:t xml:space="preserve">ea </w:t>
      </w:r>
      <w:r w:rsidR="001068E7">
        <w:rPr>
          <w:rFonts w:ascii="Calibri" w:hAnsi="Calibri" w:cs="Calibri"/>
        </w:rPr>
        <w:t>c</w:t>
      </w:r>
      <w:r w:rsidR="00833D97" w:rsidRPr="00880C88">
        <w:rPr>
          <w:rFonts w:ascii="Calibri" w:hAnsi="Calibri" w:cs="Calibri"/>
        </w:rPr>
        <w:t>ucumbers is important to understand the risks facing the sea cucumber harvesting industry</w:t>
      </w:r>
      <w:r w:rsidR="00CA11C0">
        <w:rPr>
          <w:rFonts w:ascii="Calibri" w:hAnsi="Calibri" w:cs="Calibri"/>
        </w:rPr>
        <w:t xml:space="preserve"> and to</w:t>
      </w:r>
      <w:r w:rsidR="00833D97" w:rsidRPr="00880C88">
        <w:rPr>
          <w:rFonts w:ascii="Calibri" w:hAnsi="Calibri" w:cs="Calibri"/>
        </w:rPr>
        <w:t xml:space="preserve"> inform future research into the</w:t>
      </w:r>
      <w:r w:rsidR="00D917BB">
        <w:rPr>
          <w:rFonts w:ascii="Calibri" w:hAnsi="Calibri" w:cs="Calibri"/>
        </w:rPr>
        <w:t xml:space="preserve"> </w:t>
      </w:r>
      <w:r w:rsidR="00833D97" w:rsidRPr="00880C88">
        <w:rPr>
          <w:rFonts w:ascii="Calibri" w:hAnsi="Calibri" w:cs="Calibri"/>
        </w:rPr>
        <w:t>impact</w:t>
      </w:r>
      <w:r w:rsidR="00B60B84">
        <w:rPr>
          <w:rFonts w:ascii="Calibri" w:hAnsi="Calibri" w:cs="Calibri"/>
        </w:rPr>
        <w:t>s</w:t>
      </w:r>
      <w:r w:rsidR="00833D97" w:rsidRPr="00880C88">
        <w:rPr>
          <w:rFonts w:ascii="Calibri" w:hAnsi="Calibri" w:cs="Calibri"/>
        </w:rPr>
        <w:t xml:space="preserve"> of marine heat waves on </w:t>
      </w:r>
      <w:r w:rsidR="00CA11C0">
        <w:rPr>
          <w:rFonts w:ascii="Calibri" w:hAnsi="Calibri" w:cs="Calibri"/>
        </w:rPr>
        <w:t xml:space="preserve">sea </w:t>
      </w:r>
      <w:r w:rsidR="00833D97" w:rsidRPr="00880C88">
        <w:rPr>
          <w:rFonts w:ascii="Calibri" w:hAnsi="Calibri" w:cs="Calibri"/>
        </w:rPr>
        <w:t>cucumbers</w:t>
      </w:r>
      <w:r w:rsidR="00CA11C0">
        <w:rPr>
          <w:rFonts w:ascii="Calibri" w:hAnsi="Calibri" w:cs="Calibri"/>
        </w:rPr>
        <w:t>.</w:t>
      </w:r>
      <w:r w:rsidR="007E6F6C">
        <w:rPr>
          <w:rFonts w:ascii="Calibri" w:hAnsi="Calibri" w:cs="Calibri"/>
        </w:rPr>
        <w:t xml:space="preserve"> </w:t>
      </w:r>
      <w:r w:rsidR="00F10BB7">
        <w:rPr>
          <w:rFonts w:ascii="Calibri" w:hAnsi="Calibri" w:cs="Calibri"/>
        </w:rPr>
        <w:t xml:space="preserve">We simulated a MHW in a controlled laboratory setting to test three hypotheses. </w:t>
      </w:r>
      <w:r w:rsidR="003261C7">
        <w:rPr>
          <w:rFonts w:ascii="Calibri" w:hAnsi="Calibri" w:cs="Calibri"/>
        </w:rPr>
        <w:t xml:space="preserve">First, we </w:t>
      </w:r>
      <w:r w:rsidR="00F55591">
        <w:rPr>
          <w:rFonts w:ascii="Calibri" w:hAnsi="Calibri" w:cs="Calibri"/>
        </w:rPr>
        <w:t xml:space="preserve">hypothesized that </w:t>
      </w:r>
      <w:r w:rsidR="001D2ACF">
        <w:rPr>
          <w:rFonts w:ascii="Calibri" w:hAnsi="Calibri" w:cs="Calibri"/>
        </w:rPr>
        <w:t>prolonged exposure to</w:t>
      </w:r>
      <w:r w:rsidR="00FA3C38">
        <w:rPr>
          <w:rFonts w:ascii="Calibri" w:hAnsi="Calibri" w:cs="Calibri"/>
        </w:rPr>
        <w:t xml:space="preserve"> </w:t>
      </w:r>
      <w:r w:rsidR="00AE2E21">
        <w:rPr>
          <w:rFonts w:ascii="Calibri" w:hAnsi="Calibri" w:cs="Calibri"/>
        </w:rPr>
        <w:t xml:space="preserve">temperatures outside the normal range of </w:t>
      </w:r>
      <w:r w:rsidR="00ED51A6">
        <w:rPr>
          <w:rFonts w:ascii="Calibri" w:hAnsi="Calibri" w:cs="Calibri"/>
        </w:rPr>
        <w:t xml:space="preserve">sea cucumbers will cause direct mortality because of </w:t>
      </w:r>
      <w:r w:rsidR="006B3166">
        <w:rPr>
          <w:rFonts w:ascii="Calibri" w:hAnsi="Calibri" w:cs="Calibri"/>
        </w:rPr>
        <w:t xml:space="preserve">extreme physiological stress. Second, we hypothesized </w:t>
      </w:r>
      <w:r w:rsidR="00B656CF">
        <w:rPr>
          <w:rFonts w:ascii="Calibri" w:hAnsi="Calibri" w:cs="Calibri"/>
        </w:rPr>
        <w:t xml:space="preserve">that </w:t>
      </w:r>
      <w:r w:rsidR="009C2AAF">
        <w:rPr>
          <w:rFonts w:ascii="Calibri" w:hAnsi="Calibri" w:cs="Calibri"/>
        </w:rPr>
        <w:t>warming</w:t>
      </w:r>
      <w:r w:rsidR="00AE4C5D">
        <w:rPr>
          <w:rFonts w:ascii="Calibri" w:hAnsi="Calibri" w:cs="Calibri"/>
        </w:rPr>
        <w:t xml:space="preserve"> </w:t>
      </w:r>
      <w:proofErr w:type="gramStart"/>
      <w:r w:rsidR="00016426">
        <w:rPr>
          <w:rFonts w:ascii="Calibri" w:hAnsi="Calibri" w:cs="Calibri"/>
        </w:rPr>
        <w:t>will</w:t>
      </w:r>
      <w:proofErr w:type="gramEnd"/>
      <w:r w:rsidR="00016426">
        <w:rPr>
          <w:rFonts w:ascii="Calibri" w:hAnsi="Calibri" w:cs="Calibri"/>
        </w:rPr>
        <w:t xml:space="preserve"> affect sea cucumber movement and behaviours because of heat-induced stress responses</w:t>
      </w:r>
      <w:r w:rsidR="007069F5">
        <w:rPr>
          <w:rFonts w:ascii="Calibri" w:hAnsi="Calibri" w:cs="Calibri"/>
        </w:rPr>
        <w:t>. T</w:t>
      </w:r>
      <w:r w:rsidR="002C09D7">
        <w:rPr>
          <w:rFonts w:ascii="Calibri" w:hAnsi="Calibri" w:cs="Calibri"/>
        </w:rPr>
        <w:t xml:space="preserve">hird, we hypothesized that </w:t>
      </w:r>
      <w:r w:rsidR="00B5240D">
        <w:rPr>
          <w:rFonts w:ascii="Calibri" w:hAnsi="Calibri" w:cs="Calibri"/>
        </w:rPr>
        <w:t xml:space="preserve">we </w:t>
      </w:r>
      <w:r w:rsidR="009C2AAF">
        <w:rPr>
          <w:rFonts w:ascii="Calibri" w:hAnsi="Calibri" w:cs="Calibri"/>
        </w:rPr>
        <w:t>would</w:t>
      </w:r>
      <w:r w:rsidR="00B5240D">
        <w:rPr>
          <w:rFonts w:ascii="Calibri" w:hAnsi="Calibri" w:cs="Calibri"/>
        </w:rPr>
        <w:t xml:space="preserve"> observe </w:t>
      </w:r>
      <w:r w:rsidR="00290338">
        <w:rPr>
          <w:rFonts w:ascii="Calibri" w:hAnsi="Calibri" w:cs="Calibri"/>
        </w:rPr>
        <w:t xml:space="preserve">wasting symptoms </w:t>
      </w:r>
      <w:r w:rsidR="001729E0">
        <w:rPr>
          <w:rFonts w:ascii="Calibri" w:hAnsi="Calibri" w:cs="Calibri"/>
        </w:rPr>
        <w:t>due to</w:t>
      </w:r>
      <w:r w:rsidR="001901A6">
        <w:rPr>
          <w:rFonts w:ascii="Calibri" w:hAnsi="Calibri" w:cs="Calibri"/>
        </w:rPr>
        <w:t xml:space="preserve"> </w:t>
      </w:r>
      <w:r w:rsidR="00ED7BFD">
        <w:rPr>
          <w:rFonts w:ascii="Calibri" w:hAnsi="Calibri" w:cs="Calibri"/>
        </w:rPr>
        <w:t xml:space="preserve">direct </w:t>
      </w:r>
      <w:r w:rsidR="00EF043D">
        <w:rPr>
          <w:rFonts w:ascii="Calibri" w:hAnsi="Calibri" w:cs="Calibri"/>
        </w:rPr>
        <w:t xml:space="preserve">physiological </w:t>
      </w:r>
      <w:r w:rsidR="00ED7BFD">
        <w:rPr>
          <w:rFonts w:ascii="Calibri" w:hAnsi="Calibri" w:cs="Calibri"/>
        </w:rPr>
        <w:t xml:space="preserve">or indirect </w:t>
      </w:r>
      <w:r w:rsidR="00AE4AC8">
        <w:rPr>
          <w:rFonts w:ascii="Calibri" w:hAnsi="Calibri" w:cs="Calibri"/>
        </w:rPr>
        <w:t xml:space="preserve">disease </w:t>
      </w:r>
      <w:r w:rsidR="00464149">
        <w:rPr>
          <w:rFonts w:ascii="Calibri" w:hAnsi="Calibri" w:cs="Calibri"/>
        </w:rPr>
        <w:t xml:space="preserve">responses </w:t>
      </w:r>
      <w:r w:rsidR="00B72AE3">
        <w:rPr>
          <w:rFonts w:ascii="Calibri" w:hAnsi="Calibri" w:cs="Calibri"/>
        </w:rPr>
        <w:t>caused by</w:t>
      </w:r>
      <w:r w:rsidR="005474A6">
        <w:rPr>
          <w:rFonts w:ascii="Calibri" w:hAnsi="Calibri" w:cs="Calibri"/>
        </w:rPr>
        <w:t xml:space="preserve"> extreme</w:t>
      </w:r>
      <w:r w:rsidR="00464149">
        <w:rPr>
          <w:rFonts w:ascii="Calibri" w:hAnsi="Calibri" w:cs="Calibri"/>
        </w:rPr>
        <w:t xml:space="preserve"> </w:t>
      </w:r>
      <w:r w:rsidR="00C134AA">
        <w:rPr>
          <w:rFonts w:ascii="Calibri" w:hAnsi="Calibri" w:cs="Calibri"/>
        </w:rPr>
        <w:t>heat stress.</w:t>
      </w:r>
      <w:r w:rsidR="000311E6">
        <w:rPr>
          <w:rFonts w:ascii="Calibri" w:hAnsi="Calibri" w:cs="Calibri"/>
        </w:rPr>
        <w:t xml:space="preserve"> </w:t>
      </w:r>
      <w:r w:rsidR="00D172C7">
        <w:rPr>
          <w:rFonts w:ascii="Calibri" w:hAnsi="Calibri" w:cs="Calibri"/>
        </w:rPr>
        <w:t xml:space="preserve">Based on our hypotheses, </w:t>
      </w:r>
      <w:r w:rsidR="00594AFD">
        <w:rPr>
          <w:rFonts w:ascii="Calibri" w:hAnsi="Calibri" w:cs="Calibri"/>
        </w:rPr>
        <w:t xml:space="preserve">we make </w:t>
      </w:r>
      <w:r w:rsidR="00FC1EEC">
        <w:rPr>
          <w:rFonts w:ascii="Calibri" w:hAnsi="Calibri" w:cs="Calibri"/>
        </w:rPr>
        <w:t xml:space="preserve">three </w:t>
      </w:r>
      <w:r w:rsidR="00D172C7">
        <w:rPr>
          <w:rFonts w:ascii="Calibri" w:hAnsi="Calibri" w:cs="Calibri"/>
        </w:rPr>
        <w:t xml:space="preserve">predictions: 1) </w:t>
      </w:r>
      <w:r w:rsidR="00B62618">
        <w:rPr>
          <w:rFonts w:ascii="Calibri" w:hAnsi="Calibri" w:cs="Calibri"/>
        </w:rPr>
        <w:t xml:space="preserve">we will observe </w:t>
      </w:r>
      <w:r w:rsidR="00AC05F3">
        <w:rPr>
          <w:rFonts w:ascii="Calibri" w:hAnsi="Calibri" w:cs="Calibri"/>
        </w:rPr>
        <w:t xml:space="preserve">greater mortality with higher </w:t>
      </w:r>
      <w:r w:rsidR="00FA6373">
        <w:rPr>
          <w:rFonts w:ascii="Calibri" w:hAnsi="Calibri" w:cs="Calibri"/>
        </w:rPr>
        <w:t xml:space="preserve">temperatures; 2) </w:t>
      </w:r>
      <w:r w:rsidR="002046A2">
        <w:rPr>
          <w:rFonts w:ascii="Calibri" w:hAnsi="Calibri" w:cs="Calibri"/>
        </w:rPr>
        <w:t xml:space="preserve">we </w:t>
      </w:r>
      <w:r w:rsidR="007C3550">
        <w:rPr>
          <w:rFonts w:ascii="Calibri" w:hAnsi="Calibri" w:cs="Calibri"/>
        </w:rPr>
        <w:t xml:space="preserve">will </w:t>
      </w:r>
      <w:r w:rsidR="00C430B8">
        <w:rPr>
          <w:rFonts w:ascii="Calibri" w:hAnsi="Calibri" w:cs="Calibri"/>
        </w:rPr>
        <w:t xml:space="preserve">observe changes </w:t>
      </w:r>
      <w:r w:rsidR="00E17FBA">
        <w:rPr>
          <w:rFonts w:ascii="Calibri" w:hAnsi="Calibri" w:cs="Calibri"/>
        </w:rPr>
        <w:t xml:space="preserve">in </w:t>
      </w:r>
      <w:r w:rsidR="004248F7">
        <w:rPr>
          <w:rFonts w:ascii="Calibri" w:hAnsi="Calibri" w:cs="Calibri"/>
        </w:rPr>
        <w:t>movement</w:t>
      </w:r>
      <w:r w:rsidR="0005130A">
        <w:rPr>
          <w:rFonts w:ascii="Calibri" w:hAnsi="Calibri" w:cs="Calibri"/>
        </w:rPr>
        <w:t xml:space="preserve"> rates</w:t>
      </w:r>
      <w:r w:rsidR="00B161AB">
        <w:rPr>
          <w:rFonts w:ascii="Calibri" w:hAnsi="Calibri" w:cs="Calibri"/>
        </w:rPr>
        <w:t xml:space="preserve"> </w:t>
      </w:r>
      <w:r w:rsidR="004248F7">
        <w:rPr>
          <w:rFonts w:ascii="Calibri" w:hAnsi="Calibri" w:cs="Calibri"/>
        </w:rPr>
        <w:t xml:space="preserve">and </w:t>
      </w:r>
      <w:r w:rsidR="004248F7">
        <w:rPr>
          <w:rFonts w:ascii="Calibri" w:hAnsi="Calibri" w:cs="Calibri"/>
        </w:rPr>
        <w:lastRenderedPageBreak/>
        <w:t>stress response</w:t>
      </w:r>
      <w:r w:rsidR="0005130A">
        <w:rPr>
          <w:rFonts w:ascii="Calibri" w:hAnsi="Calibri" w:cs="Calibri"/>
        </w:rPr>
        <w:t>s</w:t>
      </w:r>
      <w:r w:rsidR="004248F7">
        <w:rPr>
          <w:rFonts w:ascii="Calibri" w:hAnsi="Calibri" w:cs="Calibri"/>
        </w:rPr>
        <w:t xml:space="preserve"> </w:t>
      </w:r>
      <w:r w:rsidR="00E71C1B">
        <w:rPr>
          <w:rFonts w:ascii="Calibri" w:hAnsi="Calibri" w:cs="Calibri"/>
        </w:rPr>
        <w:t>as</w:t>
      </w:r>
      <w:r w:rsidR="00F7766D">
        <w:rPr>
          <w:rFonts w:ascii="Calibri" w:hAnsi="Calibri" w:cs="Calibri"/>
        </w:rPr>
        <w:t xml:space="preserve"> temperature increases; and 3) we </w:t>
      </w:r>
      <w:r w:rsidR="00750D1B">
        <w:rPr>
          <w:rFonts w:ascii="Calibri" w:hAnsi="Calibri" w:cs="Calibri"/>
        </w:rPr>
        <w:t xml:space="preserve">will observe wasting symptoms </w:t>
      </w:r>
      <w:r w:rsidR="003C6C2D">
        <w:rPr>
          <w:rFonts w:ascii="Calibri" w:hAnsi="Calibri" w:cs="Calibri"/>
        </w:rPr>
        <w:t xml:space="preserve">only in warmer temperature treatments. </w:t>
      </w:r>
    </w:p>
    <w:p w14:paraId="2BCEFC61" w14:textId="7DAF45DD" w:rsidR="00880C88" w:rsidRPr="007E3A72" w:rsidRDefault="00880C88" w:rsidP="003A680B">
      <w:pPr>
        <w:spacing w:line="480" w:lineRule="auto"/>
        <w:rPr>
          <w:rFonts w:ascii="Calibri" w:hAnsi="Calibri" w:cs="Calibri"/>
          <w:b/>
          <w:bCs/>
        </w:rPr>
      </w:pPr>
      <w:r w:rsidRPr="00880C88">
        <w:rPr>
          <w:rFonts w:ascii="Calibri" w:hAnsi="Calibri" w:cs="Calibri"/>
          <w:b/>
        </w:rPr>
        <w:t>Methods</w:t>
      </w:r>
      <w:r w:rsidRPr="00880C88">
        <w:rPr>
          <w:rFonts w:ascii="Calibri" w:hAnsi="Calibri" w:cs="Calibri"/>
          <w:b/>
          <w:bCs/>
        </w:rPr>
        <w:t>:</w:t>
      </w:r>
    </w:p>
    <w:p w14:paraId="3EB4DC32" w14:textId="77777777" w:rsidR="00880C88" w:rsidRPr="00880C88" w:rsidRDefault="00880C88" w:rsidP="003A680B">
      <w:pPr>
        <w:spacing w:line="480" w:lineRule="auto"/>
        <w:rPr>
          <w:rFonts w:ascii="Calibri" w:hAnsi="Calibri" w:cs="Calibri"/>
          <w:i/>
          <w:iCs/>
        </w:rPr>
      </w:pPr>
      <w:r w:rsidRPr="00880C88">
        <w:rPr>
          <w:rFonts w:ascii="Calibri" w:hAnsi="Calibri" w:cs="Calibri"/>
          <w:i/>
          <w:iCs/>
        </w:rPr>
        <w:t>Study organisms</w:t>
      </w:r>
    </w:p>
    <w:p w14:paraId="35B93EAD" w14:textId="102A336E" w:rsidR="00DC2B60" w:rsidRDefault="00880C88" w:rsidP="00B754CA">
      <w:pPr>
        <w:spacing w:line="480" w:lineRule="auto"/>
        <w:ind w:firstLine="720"/>
        <w:rPr>
          <w:rFonts w:ascii="Calibri" w:hAnsi="Calibri" w:cs="Calibri"/>
        </w:rPr>
      </w:pPr>
      <w:r w:rsidRPr="00880C88">
        <w:rPr>
          <w:rFonts w:ascii="Calibri" w:hAnsi="Calibri" w:cs="Calibri"/>
        </w:rPr>
        <w:t>We collected 63</w:t>
      </w:r>
      <w:r w:rsidRPr="00880C88">
        <w:rPr>
          <w:rFonts w:ascii="Calibri" w:hAnsi="Calibri" w:cs="Calibri"/>
          <w:i/>
          <w:iCs/>
        </w:rPr>
        <w:t xml:space="preserve"> </w:t>
      </w:r>
      <w:proofErr w:type="spellStart"/>
      <w:r w:rsidR="005B43BE">
        <w:rPr>
          <w:rFonts w:ascii="Calibri" w:hAnsi="Calibri" w:cs="Calibri"/>
          <w:i/>
          <w:iCs/>
        </w:rPr>
        <w:t>Parastichopus</w:t>
      </w:r>
      <w:proofErr w:type="spellEnd"/>
      <w:r w:rsidRPr="00880C88">
        <w:rPr>
          <w:rFonts w:ascii="Calibri" w:hAnsi="Calibri" w:cs="Calibri"/>
          <w:i/>
          <w:iCs/>
        </w:rPr>
        <w:t xml:space="preserve"> </w:t>
      </w:r>
      <w:proofErr w:type="spellStart"/>
      <w:r w:rsidRPr="00880C88">
        <w:rPr>
          <w:rFonts w:ascii="Calibri" w:hAnsi="Calibri" w:cs="Calibri"/>
          <w:i/>
          <w:iCs/>
        </w:rPr>
        <w:t>californicus</w:t>
      </w:r>
      <w:proofErr w:type="spellEnd"/>
      <w:r w:rsidRPr="00880C88">
        <w:rPr>
          <w:rFonts w:ascii="Calibri" w:hAnsi="Calibri" w:cs="Calibri"/>
        </w:rPr>
        <w:t xml:space="preserve"> from in Scott’s Bay and </w:t>
      </w:r>
      <w:r w:rsidR="004421F3">
        <w:rPr>
          <w:rFonts w:ascii="Calibri" w:hAnsi="Calibri" w:cs="Calibri"/>
        </w:rPr>
        <w:t>the entrance to</w:t>
      </w:r>
      <w:r w:rsidRPr="00880C88">
        <w:rPr>
          <w:rFonts w:ascii="Calibri" w:hAnsi="Calibri" w:cs="Calibri"/>
        </w:rPr>
        <w:t xml:space="preserve"> </w:t>
      </w:r>
      <w:proofErr w:type="spellStart"/>
      <w:r w:rsidRPr="00880C88">
        <w:rPr>
          <w:rFonts w:ascii="Calibri" w:hAnsi="Calibri" w:cs="Calibri"/>
        </w:rPr>
        <w:t>Bamfield</w:t>
      </w:r>
      <w:proofErr w:type="spellEnd"/>
      <w:r w:rsidRPr="00880C88">
        <w:rPr>
          <w:rFonts w:ascii="Calibri" w:hAnsi="Calibri" w:cs="Calibri"/>
        </w:rPr>
        <w:t xml:space="preserve"> Inlet in </w:t>
      </w:r>
      <w:r w:rsidR="00EF3BFA">
        <w:rPr>
          <w:rFonts w:ascii="Calibri" w:hAnsi="Calibri" w:cs="Calibri"/>
        </w:rPr>
        <w:t>Barkley Sound</w:t>
      </w:r>
      <w:r w:rsidRPr="00880C88">
        <w:rPr>
          <w:rFonts w:ascii="Calibri" w:hAnsi="Calibri" w:cs="Calibri"/>
        </w:rPr>
        <w:t xml:space="preserve">, British Columbia (48°50'02"N, 125°08'45"W) in </w:t>
      </w:r>
      <w:r w:rsidR="00EF3BFA">
        <w:rPr>
          <w:rFonts w:ascii="Calibri" w:hAnsi="Calibri" w:cs="Calibri"/>
        </w:rPr>
        <w:t>July</w:t>
      </w:r>
      <w:r w:rsidRPr="00880C88">
        <w:rPr>
          <w:rFonts w:ascii="Calibri" w:hAnsi="Calibri" w:cs="Calibri"/>
        </w:rPr>
        <w:t xml:space="preserve"> 2021. All were gathered from the shallow subtidal, between {NUMBER} and {NUMBER} depth. We place</w:t>
      </w:r>
      <w:r w:rsidR="00B6416C">
        <w:rPr>
          <w:rFonts w:ascii="Calibri" w:hAnsi="Calibri" w:cs="Calibri"/>
        </w:rPr>
        <w:t>d</w:t>
      </w:r>
      <w:r w:rsidRPr="00880C88">
        <w:rPr>
          <w:rFonts w:ascii="Calibri" w:hAnsi="Calibri" w:cs="Calibri"/>
        </w:rPr>
        <w:t xml:space="preserve"> the cucumbers in deep flow-through sea tables at the </w:t>
      </w:r>
      <w:proofErr w:type="spellStart"/>
      <w:r w:rsidRPr="00880C88">
        <w:rPr>
          <w:rFonts w:ascii="Calibri" w:hAnsi="Calibri" w:cs="Calibri"/>
        </w:rPr>
        <w:t>Bamfield</w:t>
      </w:r>
      <w:proofErr w:type="spellEnd"/>
      <w:r w:rsidRPr="00880C88">
        <w:rPr>
          <w:rFonts w:ascii="Calibri" w:hAnsi="Calibri" w:cs="Calibri"/>
        </w:rPr>
        <w:t xml:space="preserve"> Marine Sciences Centre, which had a constant input of water from 9m depth in Barkley Sound. We also </w:t>
      </w:r>
      <w:r w:rsidR="00BA64F8">
        <w:rPr>
          <w:rFonts w:ascii="Calibri" w:hAnsi="Calibri" w:cs="Calibri"/>
        </w:rPr>
        <w:t xml:space="preserve">provided </w:t>
      </w:r>
      <w:r w:rsidR="00055D1D">
        <w:rPr>
          <w:rFonts w:ascii="Calibri" w:hAnsi="Calibri" w:cs="Calibri"/>
        </w:rPr>
        <w:t>the</w:t>
      </w:r>
      <w:r w:rsidR="00BA64F8">
        <w:rPr>
          <w:rFonts w:ascii="Calibri" w:hAnsi="Calibri" w:cs="Calibri"/>
        </w:rPr>
        <w:t xml:space="preserve"> sea cucumbers with an abundant supply of kelp and supplemented their diet with plankton culture and bloodworms. </w:t>
      </w:r>
      <w:r w:rsidRPr="00880C88">
        <w:rPr>
          <w:rFonts w:ascii="Calibri" w:hAnsi="Calibri" w:cs="Calibri"/>
        </w:rPr>
        <w:t>The cucumbers remained in the lab for {</w:t>
      </w:r>
      <w:r w:rsidR="009351B6">
        <w:rPr>
          <w:rFonts w:ascii="Calibri" w:hAnsi="Calibri" w:cs="Calibri"/>
        </w:rPr>
        <w:t>NUMBER</w:t>
      </w:r>
      <w:r w:rsidRPr="00880C88">
        <w:rPr>
          <w:rFonts w:ascii="Calibri" w:hAnsi="Calibri" w:cs="Calibri"/>
        </w:rPr>
        <w:t xml:space="preserve">} days prior to the start of the experiment. </w:t>
      </w:r>
      <w:r w:rsidR="00D270E5">
        <w:rPr>
          <w:rFonts w:ascii="Calibri" w:hAnsi="Calibri" w:cs="Calibri"/>
        </w:rPr>
        <w:t>As part of a separate study, i</w:t>
      </w:r>
      <w:r w:rsidRPr="00880C88">
        <w:rPr>
          <w:rFonts w:ascii="Calibri" w:hAnsi="Calibri" w:cs="Calibri"/>
        </w:rPr>
        <w:t>ndividuals were tagged with several types of tags and monitored</w:t>
      </w:r>
      <w:r w:rsidR="00515722">
        <w:rPr>
          <w:rFonts w:ascii="Calibri" w:hAnsi="Calibri" w:cs="Calibri"/>
        </w:rPr>
        <w:t>;</w:t>
      </w:r>
      <w:r w:rsidRPr="00880C88">
        <w:rPr>
          <w:rFonts w:ascii="Calibri" w:hAnsi="Calibri" w:cs="Calibri"/>
        </w:rPr>
        <w:t xml:space="preserve"> the results of</w:t>
      </w:r>
      <w:r w:rsidR="00515722">
        <w:rPr>
          <w:rFonts w:ascii="Calibri" w:hAnsi="Calibri" w:cs="Calibri"/>
        </w:rPr>
        <w:t xml:space="preserve"> this study</w:t>
      </w:r>
      <w:r w:rsidRPr="00880C88">
        <w:rPr>
          <w:rFonts w:ascii="Calibri" w:hAnsi="Calibri" w:cs="Calibri"/>
        </w:rPr>
        <w:t xml:space="preserve"> indicated that the tags did not affect the sea cucumbers</w:t>
      </w:r>
      <w:r w:rsidR="009D11BB">
        <w:rPr>
          <w:rFonts w:ascii="Calibri" w:hAnsi="Calibri" w:cs="Calibri"/>
        </w:rPr>
        <w:t>’</w:t>
      </w:r>
      <w:r w:rsidRPr="00880C88">
        <w:rPr>
          <w:rFonts w:ascii="Calibri" w:hAnsi="Calibri" w:cs="Calibri"/>
        </w:rPr>
        <w:t xml:space="preserve"> </w:t>
      </w:r>
      <w:r w:rsidR="009D11BB">
        <w:rPr>
          <w:rFonts w:ascii="Calibri" w:hAnsi="Calibri" w:cs="Calibri"/>
        </w:rPr>
        <w:t xml:space="preserve">behaviour </w:t>
      </w:r>
      <w:r w:rsidR="00D270E5" w:rsidRPr="00880C88">
        <w:rPr>
          <w:rFonts w:ascii="Calibri" w:hAnsi="Calibri" w:cs="Calibri"/>
        </w:rPr>
        <w:t>(Lim et al., unpublished data)</w:t>
      </w:r>
      <w:r w:rsidRPr="00880C88">
        <w:rPr>
          <w:rFonts w:ascii="Calibri" w:hAnsi="Calibri" w:cs="Calibri"/>
        </w:rPr>
        <w:t>. One s</w:t>
      </w:r>
      <w:r w:rsidR="009D11BB">
        <w:rPr>
          <w:rFonts w:ascii="Calibri" w:hAnsi="Calibri" w:cs="Calibri"/>
        </w:rPr>
        <w:t xml:space="preserve">ea cucumber </w:t>
      </w:r>
      <w:r w:rsidRPr="00880C88">
        <w:rPr>
          <w:rFonts w:ascii="Calibri" w:hAnsi="Calibri" w:cs="Calibri"/>
        </w:rPr>
        <w:t xml:space="preserve">developed injuries around its T-tag, so we removed </w:t>
      </w:r>
      <w:r w:rsidR="00BF4A99">
        <w:rPr>
          <w:rFonts w:ascii="Calibri" w:hAnsi="Calibri" w:cs="Calibri"/>
        </w:rPr>
        <w:t>it</w:t>
      </w:r>
      <w:r w:rsidRPr="00880C88">
        <w:rPr>
          <w:rFonts w:ascii="Calibri" w:hAnsi="Calibri" w:cs="Calibri"/>
        </w:rPr>
        <w:t xml:space="preserve"> from our experiment.</w:t>
      </w:r>
      <w:r w:rsidR="0031165C">
        <w:rPr>
          <w:rFonts w:ascii="Calibri" w:hAnsi="Calibri" w:cs="Calibri"/>
        </w:rPr>
        <w:t xml:space="preserve"> </w:t>
      </w:r>
    </w:p>
    <w:p w14:paraId="4AB57A46" w14:textId="285AFCFA" w:rsidR="00880C88" w:rsidRPr="00880C88" w:rsidRDefault="00986212" w:rsidP="00C94625">
      <w:pPr>
        <w:spacing w:line="480" w:lineRule="auto"/>
        <w:ind w:firstLine="720"/>
        <w:rPr>
          <w:rFonts w:ascii="Calibri" w:hAnsi="Calibri" w:cs="Calibri"/>
        </w:rPr>
      </w:pPr>
      <w:r>
        <w:rPr>
          <w:rFonts w:ascii="Calibri" w:hAnsi="Calibri" w:cs="Calibri"/>
        </w:rPr>
        <w:t xml:space="preserve">We measured sea cucumber </w:t>
      </w:r>
      <w:r w:rsidR="00705176">
        <w:rPr>
          <w:rFonts w:ascii="Calibri" w:hAnsi="Calibri" w:cs="Calibri"/>
        </w:rPr>
        <w:t>s</w:t>
      </w:r>
      <w:r>
        <w:rPr>
          <w:rFonts w:ascii="Calibri" w:hAnsi="Calibri" w:cs="Calibri"/>
        </w:rPr>
        <w:t>ize</w:t>
      </w:r>
      <w:r w:rsidR="00705176">
        <w:rPr>
          <w:rFonts w:ascii="Calibri" w:hAnsi="Calibri" w:cs="Calibri"/>
        </w:rPr>
        <w:t xml:space="preserve"> to</w:t>
      </w:r>
      <w:r w:rsidR="0087603D">
        <w:rPr>
          <w:rFonts w:ascii="Calibri" w:hAnsi="Calibri" w:cs="Calibri"/>
        </w:rPr>
        <w:t xml:space="preserve"> account </w:t>
      </w:r>
      <w:r w:rsidR="00705176">
        <w:rPr>
          <w:rFonts w:ascii="Calibri" w:hAnsi="Calibri" w:cs="Calibri"/>
        </w:rPr>
        <w:t>for</w:t>
      </w:r>
      <w:r w:rsidR="0087603D">
        <w:rPr>
          <w:rFonts w:ascii="Calibri" w:hAnsi="Calibri" w:cs="Calibri"/>
        </w:rPr>
        <w:t xml:space="preserve"> </w:t>
      </w:r>
      <w:r w:rsidR="0087603D">
        <w:rPr>
          <w:rFonts w:ascii="Calibri" w:hAnsi="Calibri" w:cs="Calibri"/>
        </w:rPr>
        <w:t>potential confound</w:t>
      </w:r>
      <w:r w:rsidR="00705176">
        <w:rPr>
          <w:rFonts w:ascii="Calibri" w:hAnsi="Calibri" w:cs="Calibri"/>
        </w:rPr>
        <w:t>s</w:t>
      </w:r>
      <w:r w:rsidR="0087603D">
        <w:rPr>
          <w:rFonts w:ascii="Calibri" w:hAnsi="Calibri" w:cs="Calibri"/>
        </w:rPr>
        <w:t xml:space="preserve"> in our experiments, </w:t>
      </w:r>
      <w:r>
        <w:rPr>
          <w:rFonts w:ascii="Calibri" w:hAnsi="Calibri" w:cs="Calibri"/>
        </w:rPr>
        <w:t xml:space="preserve">as some studies </w:t>
      </w:r>
      <w:r w:rsidR="00880C88" w:rsidRPr="00880C88">
        <w:rPr>
          <w:rFonts w:ascii="Calibri" w:hAnsi="Calibri" w:cs="Calibri"/>
        </w:rPr>
        <w:t>have shown that body size can affect the thermal tolerance of marine organisms</w:t>
      </w:r>
      <w:r w:rsidR="00E52D32">
        <w:rPr>
          <w:rFonts w:ascii="Calibri" w:hAnsi="Calibri" w:cs="Calibri"/>
        </w:rPr>
        <w:t xml:space="preserve"> </w:t>
      </w:r>
      <w:r w:rsidR="008A0A74">
        <w:rPr>
          <w:rFonts w:ascii="Calibri" w:hAnsi="Calibri" w:cs="Calibri"/>
        </w:rPr>
        <w:fldChar w:fldCharType="begin" w:fldLock="1"/>
      </w:r>
      <w:r w:rsidR="003A4667">
        <w:rPr>
          <w:rFonts w:ascii="Calibri" w:hAnsi="Calibri" w:cs="Calibri"/>
        </w:rPr>
        <w:instrText>ADDIN CSL_CITATION {"citationItems":[{"id":"ITEM-1","itemData":{"DOI":"10.1016/J.JEMBE.2016.11.007","ISSN":"0022-0981","abstract":"Climatic models have projected an increase in the frequency and intensity of heat waves and cold events over the next century that have the potential to disrupt community dynamics, by reducing resilience of keystone species, such as cleaner fishes. One of the universal responses to global warming, together with shifts in geographic range and phenology, is the reduction of body size across taxonomic groups. As this phenomenon will likely play a major role in shaping communities, we investigate the effect of body size on acute thermal tolerance in cleaner gobies. In this study we set out to test the hypothesis that smaller fishes may be better able to tolerate acute temperature changes in the environment thus making them more resilient during extreme thermal events. We raised cleaner gobies of the genus Elacatinus (E. oceanops and the dwarf-sized E. lobeli) under common garden conditions and tested the effect of inter-individual variation in adult body size on thermal tolerance, using critical thermal methodology. Results from this study show that both species exhibit a limited capacity for acquired thermal tolerance following acclimation. Additionally, the smaller E. lobeli was able to tolerate higher and lower temperatures than E. oceanops. However, E. oceanops showed intraspecific difference in thermal tolerance, with smaller individuals being more thermo-tolerant. The comparison within these two species suggests that body size could have a role in thermo-tolerance and future physiological studies may test a range of sizes to capture the variation in responses of species and populations to temperature stress.","author":[{"dropping-particle":"","family":"Santo","given":"Valentina","non-dropping-particle":"Di","parse-names":false,"suffix":""},{"dropping-particle":"","family":"Lobel","given":"Phillip S.","non-dropping-particle":"","parse-names":false,"suffix":""}],"container-title":"Journal of Experimental Marine Biology and Ecology","id":"ITEM-1","issued":{"date-parts":[["2017","2","1"]]},"page":"11-17","publisher":"Elsevier","title":"Body size and thermal tolerance in tropical gobies","type":"article-journal","volume":"487"},"uris":["http://www.mendeley.com/documents/?uuid=e27606aa-0062-44de-85f7-8db8540c2873"]},{"id":"ITEM-2","itemData":{"DOI":"10.1016/J.JEMBE.2011.08.005","ISSN":"0022-0981","abstract":"For marine ectotherms, environmental temperature plays an important role in helping to determine biogeographical distribu tions. Understanding the impacts that temperature can have on organismal function can lead to insights into the nature of adaptive variation in thermotolerance. This approach has been widely used to understand the spatial distribution of related species within the context of evolutionary time scales. Here, we measured the upper lethal thermal threshold of the invasive European green crab, Carcinus maenas (Linnaeus, 1758), sampled from two populations from the southern and northern limits of its recipient range on the west coast of North America: Sea Drift Lagoon, Stinson Beach, California (CA), and Pipestem Inlet, Vancouver Island, British Columbia (BC). These two populations differ in their natural thermal regimes; sea surface temperatures near the southern, CA population range from ~. 23 °C to ~. 11 °C while temperatures near the northern population in BC range from ~. 14 °C to ~. 6 °C during summer and winter, respectively. We demonstrate that after laboratory acclimation to 6 °C or 23 °C, the CA group had a significantly higher mean critical thermal maximum (CTmax) than its northern counterpart, in both acclimation groups. After acclimation to 6 °C, the CA group displayed a mean CTmax of 34.7 °C whereas the mean CTmax of the BC group was 31.7 °C. In the 23 °C acclimation groups, mean CTmax was 36.2 °C in the CA population and 35.5 °C in the BC one. To establish whether these differences in whole-organism thermotolerance were manifested at the molecular scale, levels of the inducible stress protein, heat shock protein 70 (Hsp70), were quantified in the chelae of the crabs used in the CTmax assay, at each individual's time-of-death. In the 6 °C acclimation comparison, the CA population had significantly greater Hsp70 levels than the BC population. No difference in Hsp70 levels was observed between the 23 °C acclimation groups. In a separate experiment, collection site-specific differences were found in the thermal threshold for induction of Hsp70 in isolated chelae tissue.The two populations also differed morphologically. Significant differences in carapace widths (CW) were measured for adult male and female green crabs from the two populations, sampled during 2008-2009. Observable divergences in both morphology and in physiological responses to heat stress have occurred within the relatively recent time span (~. 20. years) of the …","author":[{"dropping-particle":"","family":"Kelley","given":"Amanda L.","non-dropping-particle":"","parse-names":false,"suffix":""},{"dropping-particle":"","family":"Rivera","given":"Catherine E.","non-dropping-particle":"de","parse-names":false,"suffix":""},{"dropping-particle":"","family":"Buckley","given":"Bradley A.","non-dropping-particle":"","parse-names":false,"suffix":""}],"container-title":"Journal of Experimental Marine Biology and Ecology","id":"ITEM-2","issue":"1-2","issued":{"date-parts":[["2011","12","1"]]},"page":"70-78","publisher":"Elsevier","title":"Intraspecific variation in thermotolerance and morphology of the invasive European green crab, Carcinus maenas, on the west coast of North America","type":"article-journal","volume":"409"},"uris":["http://www.mendeley.com/documents/?uuid=527a491e-3aeb-4a74-aa04-5eb1813d9ecf"]}],"mendeley":{"formattedCitation":"(Di Santo &amp; Lobel, 2017; Kelley et al., 2011)","plainTextFormattedCitation":"(Di Santo &amp; Lobel, 2017; Kelley et al., 2011)","previouslyFormattedCitation":"(Di Santo &amp; Lobel, 2017; Kelley et al., 2011)"},"properties":{"noteIndex":0},"schema":"https://github.com/citation-style-language/schema/raw/master/csl-citation.json"}</w:instrText>
      </w:r>
      <w:r w:rsidR="008A0A74">
        <w:rPr>
          <w:rFonts w:ascii="Calibri" w:hAnsi="Calibri" w:cs="Calibri"/>
        </w:rPr>
        <w:fldChar w:fldCharType="separate"/>
      </w:r>
      <w:r w:rsidR="008A0A74" w:rsidRPr="008A0A74">
        <w:rPr>
          <w:rFonts w:ascii="Calibri" w:hAnsi="Calibri" w:cs="Calibri"/>
          <w:noProof/>
        </w:rPr>
        <w:t>(Di Santo &amp; Lobel, 2017; Kelley et al., 2011)</w:t>
      </w:r>
      <w:r w:rsidR="008A0A74">
        <w:rPr>
          <w:rFonts w:ascii="Calibri" w:hAnsi="Calibri" w:cs="Calibri"/>
        </w:rPr>
        <w:fldChar w:fldCharType="end"/>
      </w:r>
      <w:r w:rsidR="003A1F82">
        <w:rPr>
          <w:rFonts w:ascii="Calibri" w:hAnsi="Calibri" w:cs="Calibri"/>
        </w:rPr>
        <w:t xml:space="preserve">. The metrics we measured were the </w:t>
      </w:r>
      <w:r w:rsidR="00880C88" w:rsidRPr="00880C88">
        <w:rPr>
          <w:rFonts w:ascii="Calibri" w:hAnsi="Calibri" w:cs="Calibri"/>
        </w:rPr>
        <w:t>total length from mouthparts to anus, circumference at widest point, wet weight, and volume (which was measured by measuring</w:t>
      </w:r>
      <w:r w:rsidR="00880C88" w:rsidRPr="00880C88">
        <w:rPr>
          <w:rFonts w:ascii="Calibri" w:hAnsi="Calibri" w:cs="Calibri"/>
        </w:rPr>
        <w:t xml:space="preserve"> volume </w:t>
      </w:r>
      <w:r w:rsidR="00880C88" w:rsidRPr="00880C88">
        <w:rPr>
          <w:rFonts w:ascii="Calibri" w:hAnsi="Calibri" w:cs="Calibri"/>
        </w:rPr>
        <w:t xml:space="preserve">water displacement). </w:t>
      </w:r>
      <w:r w:rsidR="00AF74E3">
        <w:rPr>
          <w:rFonts w:ascii="Calibri" w:hAnsi="Calibri" w:cs="Calibri"/>
        </w:rPr>
        <w:t xml:space="preserve">We also conducted a pilot study </w:t>
      </w:r>
      <w:r w:rsidR="00AF74E3" w:rsidRPr="00880C88">
        <w:rPr>
          <w:rFonts w:ascii="Calibri" w:hAnsi="Calibri" w:cs="Calibri"/>
        </w:rPr>
        <w:t>before the start of our experiment to determine how many cucumbers had their internal organs.</w:t>
      </w:r>
      <w:r w:rsidR="00AF74E3">
        <w:rPr>
          <w:rFonts w:ascii="Calibri" w:hAnsi="Calibri" w:cs="Calibri"/>
        </w:rPr>
        <w:t xml:space="preserve"> </w:t>
      </w:r>
      <w:r w:rsidR="00880C88" w:rsidRPr="00880C88">
        <w:rPr>
          <w:rFonts w:ascii="Calibri" w:hAnsi="Calibri" w:cs="Calibri"/>
        </w:rPr>
        <w:t xml:space="preserve">Giant </w:t>
      </w:r>
      <w:r w:rsidR="006C01FE">
        <w:rPr>
          <w:rFonts w:ascii="Calibri" w:hAnsi="Calibri" w:cs="Calibri"/>
        </w:rPr>
        <w:t>C</w:t>
      </w:r>
      <w:r w:rsidR="00880C88" w:rsidRPr="00880C88">
        <w:rPr>
          <w:rFonts w:ascii="Calibri" w:hAnsi="Calibri" w:cs="Calibri"/>
        </w:rPr>
        <w:t xml:space="preserve">alifornia </w:t>
      </w:r>
      <w:r w:rsidR="006C01FE">
        <w:rPr>
          <w:rFonts w:ascii="Calibri" w:hAnsi="Calibri" w:cs="Calibri"/>
        </w:rPr>
        <w:t>s</w:t>
      </w:r>
      <w:r w:rsidR="00880C88" w:rsidRPr="00880C88">
        <w:rPr>
          <w:rFonts w:ascii="Calibri" w:hAnsi="Calibri" w:cs="Calibri"/>
        </w:rPr>
        <w:t xml:space="preserve">ea </w:t>
      </w:r>
      <w:r w:rsidR="006C01FE">
        <w:rPr>
          <w:rFonts w:ascii="Calibri" w:hAnsi="Calibri" w:cs="Calibri"/>
        </w:rPr>
        <w:t>c</w:t>
      </w:r>
      <w:r w:rsidR="00880C88" w:rsidRPr="00880C88">
        <w:rPr>
          <w:rFonts w:ascii="Calibri" w:hAnsi="Calibri" w:cs="Calibri"/>
        </w:rPr>
        <w:t>ucumbers seasonally lose their internal organ</w:t>
      </w:r>
      <w:r w:rsidR="00880C88" w:rsidRPr="00880C88">
        <w:rPr>
          <w:rFonts w:ascii="Calibri" w:hAnsi="Calibri" w:cs="Calibri"/>
        </w:rPr>
        <w:t>s</w:t>
      </w:r>
      <w:r w:rsidR="00F40725">
        <w:rPr>
          <w:rFonts w:ascii="Calibri" w:hAnsi="Calibri" w:cs="Calibri"/>
        </w:rPr>
        <w:t xml:space="preserve"> in</w:t>
      </w:r>
      <w:r w:rsidR="00880C88" w:rsidRPr="00880C88">
        <w:rPr>
          <w:rFonts w:ascii="Calibri" w:hAnsi="Calibri" w:cs="Calibri"/>
        </w:rPr>
        <w:t xml:space="preserve"> a </w:t>
      </w:r>
      <w:r w:rsidR="00880C88" w:rsidRPr="00880C88">
        <w:rPr>
          <w:rFonts w:ascii="Calibri" w:hAnsi="Calibri" w:cs="Calibri"/>
        </w:rPr>
        <w:t xml:space="preserve">poorly understood </w:t>
      </w:r>
      <w:r w:rsidR="00F40725">
        <w:rPr>
          <w:rFonts w:ascii="Calibri" w:hAnsi="Calibri" w:cs="Calibri"/>
        </w:rPr>
        <w:t>process</w:t>
      </w:r>
      <w:r w:rsidR="0070034D">
        <w:rPr>
          <w:rFonts w:ascii="Calibri" w:hAnsi="Calibri" w:cs="Calibri"/>
        </w:rPr>
        <w:t xml:space="preserve"> that</w:t>
      </w:r>
      <w:r w:rsidR="00880C88" w:rsidRPr="00880C88">
        <w:rPr>
          <w:rFonts w:ascii="Calibri" w:hAnsi="Calibri" w:cs="Calibri"/>
        </w:rPr>
        <w:t xml:space="preserve"> may be caused by absorption of</w:t>
      </w:r>
      <w:r w:rsidR="00776029">
        <w:rPr>
          <w:rFonts w:ascii="Calibri" w:hAnsi="Calibri" w:cs="Calibri"/>
        </w:rPr>
        <w:t xml:space="preserve"> the</w:t>
      </w:r>
      <w:r w:rsidR="00880C88" w:rsidRPr="00880C88">
        <w:rPr>
          <w:rFonts w:ascii="Calibri" w:hAnsi="Calibri" w:cs="Calibri"/>
        </w:rPr>
        <w:t xml:space="preserve"> </w:t>
      </w:r>
      <w:r w:rsidR="00880C88" w:rsidRPr="00880C88">
        <w:rPr>
          <w:rFonts w:ascii="Calibri" w:hAnsi="Calibri" w:cs="Calibri"/>
        </w:rPr>
        <w:lastRenderedPageBreak/>
        <w:t xml:space="preserve">internal organs or expulsion by evisceration </w:t>
      </w:r>
      <w:r w:rsidR="00880C88" w:rsidRPr="00880C88">
        <w:rPr>
          <w:rFonts w:ascii="Calibri" w:hAnsi="Calibri" w:cs="Calibri"/>
        </w:rPr>
        <w:fldChar w:fldCharType="begin" w:fldLock="1"/>
      </w:r>
      <w:r w:rsidR="0050635C">
        <w:rPr>
          <w:rFonts w:ascii="Calibri" w:hAnsi="Calibri" w:cs="Calibri"/>
        </w:rPr>
        <w:instrText>ADDIN CSL_CITATION {"citationItems":[{"id":"ITEM-1","itemData":{"DOI":"10.1139/Z85-432","abstract":"The gut, gonad, respiratory trees, and circulatory system of the commercial sea cucumber Parastichopus californicus are annually lost as a result of atrophy of these organs and not, as originally s...","author":[{"dropping-particle":"V.","family":"Fankboner","given":"Peter","non-dropping-particle":"","parse-names":false,"suffix":""},{"dropping-particle":"","family":"Cameron","given":"J. Lane","non-dropping-particle":"","parse-names":false,"suffix":""}],"container-title":"Canadian Journal of Zoology","id":"ITEM-1","issue":"12","issued":{"date-parts":[["1985","12","1"]]},"page":"2888-2892","publisher":" NRC Research Press Ottawa, Canada ","title":"Seasonal atrophy of the visceral organs in a sea cucumber","type":"article-journal","volume":"63"},"uris":["http://www.mendeley.com/documents/?uuid=642a3979-98b4-4c2b-9363-b42ee3277a22"]},{"id":"ITEM-2","itemData":{"DOI":"10.1126/science.133.3458.1078","ISSN":"00368075","author":[{"dropping-particle":"","family":"Swan","given":"Emery F.","non-dropping-particle":"","parse-names":false,"suffix":""}],"container-title":"Science","id":"ITEM-2","issue":"3458","issued":{"date-parts":[["1961"]]},"page":"1078-1079","title":"Seasonal evisceration in the sea cucumber, Parastichopus californicus (Stimpson)","type":"article-journal","volume":"133"},"uris":["http://www.mendeley.com/documents/?uuid=d4c1fe8b-8bb9-459c-a095-f3cd10f4233a"]}],"mendeley":{"formattedCitation":"(Fankboner &amp; Cameron, 1985; Swan, 1961)","plainTextFormattedCitation":"(Fankboner &amp; Cameron, 1985; Swan, 1961)","previouslyFormattedCitation":"(Fankboner &amp; Cameron, 1985; Swan, 1961)"},"properties":{"noteIndex":0},"schema":"https://github.com/citation-style-language/schema/raw/master/csl-citation.json"}</w:instrText>
      </w:r>
      <w:r w:rsidR="00880C88" w:rsidRPr="00880C88">
        <w:rPr>
          <w:rFonts w:ascii="Calibri" w:hAnsi="Calibri" w:cs="Calibri"/>
        </w:rPr>
        <w:fldChar w:fldCharType="separate"/>
      </w:r>
      <w:r w:rsidR="001F6462" w:rsidRPr="001F6462">
        <w:rPr>
          <w:rFonts w:ascii="Calibri" w:hAnsi="Calibri" w:cs="Calibri"/>
          <w:noProof/>
        </w:rPr>
        <w:t>(Fankboner &amp; Cameron, 1985; Swan, 1961)</w:t>
      </w:r>
      <w:r w:rsidR="00880C88" w:rsidRPr="00880C88">
        <w:rPr>
          <w:rFonts w:ascii="Calibri" w:hAnsi="Calibri" w:cs="Calibri"/>
        </w:rPr>
        <w:fldChar w:fldCharType="end"/>
      </w:r>
      <w:r w:rsidR="00880C88" w:rsidRPr="00880C88">
        <w:rPr>
          <w:rFonts w:ascii="Calibri" w:hAnsi="Calibri" w:cs="Calibri"/>
        </w:rPr>
        <w:t xml:space="preserve">. </w:t>
      </w:r>
      <w:r w:rsidR="00CF4B22">
        <w:rPr>
          <w:rFonts w:ascii="Calibri" w:hAnsi="Calibri" w:cs="Calibri"/>
        </w:rPr>
        <w:t>This</w:t>
      </w:r>
      <w:r w:rsidR="00880C88" w:rsidRPr="00880C88">
        <w:rPr>
          <w:rFonts w:ascii="Calibri" w:hAnsi="Calibri" w:cs="Calibri"/>
        </w:rPr>
        <w:t xml:space="preserve"> loss of internal organs is hypothesized to be part of a seasonal senescence that could affect their behaviour</w:t>
      </w:r>
      <w:r w:rsidR="004F2306">
        <w:rPr>
          <w:rFonts w:ascii="Calibri" w:hAnsi="Calibri" w:cs="Calibri"/>
        </w:rPr>
        <w:t xml:space="preserve"> and</w:t>
      </w:r>
      <w:r w:rsidR="00205FD0">
        <w:rPr>
          <w:rFonts w:ascii="Calibri" w:hAnsi="Calibri" w:cs="Calibri"/>
        </w:rPr>
        <w:t xml:space="preserve"> therefor</w:t>
      </w:r>
      <w:r w:rsidR="007C6E86">
        <w:rPr>
          <w:rFonts w:ascii="Calibri" w:hAnsi="Calibri" w:cs="Calibri"/>
        </w:rPr>
        <w:t>e</w:t>
      </w:r>
      <w:r w:rsidR="004F2306">
        <w:rPr>
          <w:rFonts w:ascii="Calibri" w:hAnsi="Calibri" w:cs="Calibri"/>
        </w:rPr>
        <w:t xml:space="preserve"> confound our experiment</w:t>
      </w:r>
      <w:r w:rsidR="00DC32C1">
        <w:rPr>
          <w:rFonts w:ascii="Calibri" w:hAnsi="Calibri" w:cs="Calibri"/>
        </w:rPr>
        <w:t xml:space="preserve"> </w:t>
      </w:r>
      <w:r w:rsidR="008F3407">
        <w:rPr>
          <w:rFonts w:ascii="Calibri" w:hAnsi="Calibri" w:cs="Calibri"/>
        </w:rPr>
        <w:fldChar w:fldCharType="begin" w:fldLock="1"/>
      </w:r>
      <w:r w:rsidR="00515BCC">
        <w:rPr>
          <w:rFonts w:ascii="Calibri" w:hAnsi="Calibri" w:cs="Calibri"/>
        </w:rPr>
        <w:instrText>ADDIN CSL_CITATION {"citationItems":[{"id":"ITEM-1","itemData":{"DOI":"10.1016/J.JEMBE.2015.04.016","ISSN":"0022-0981","abstract":"The sea cucumber Parastichopus californicus atrophies and regenerates its internal organs on an annual cycle. Previous research has suggested that during the period of maximal regeneration (January-March) no movement or feeding occurs; however metabolic rate is doubled compared to non-regenerative periods (June-August). Uptake of dissolved organic material (DOM) from the aqueous environment could provide an external source of biosynthetic materials for regeneration of the internal organs. P. californicus were collected in the summer (actively moving and feeding, not degenerating or regenerating), winter (inactive, degenerating), and spring (inactive, regenerating). Animals were incubated in seawater containing a mixture of amino acids labeled with &lt;sup&gt;15&lt;/sup&gt;N and &lt;sup&gt;13&lt;/sup&gt;C. Incorporation of &lt;sup&gt;15&lt;/sup&gt;N (summer, winter, spring) and &lt;sup&gt;13&lt;/sup&gt;C (summer, spring) by the respiratory trees was significantly higher than incorporation by other types of tissues. Additionally, dorsal and ventral epidermis, oral tentacles, digestive tract, muscle, and tube feet incorporated &lt;sup&gt;15&lt;/sup&gt;N and/or &lt;sup&gt;13&lt;/sup&gt;C during at least one season. These results demonstrate that certain tissues, especially the respiratory trees, of P. californicus assimilate free amino acids from the sea water which could be used as biosynthetic materials for regeneration. These results also indicate that the respiratory trees may have a role in nutrition as well as respiration.","author":[{"dropping-particle":"","family":"Brothers","given":"C. J.","non-dropping-particle":"","parse-names":false,"suffix":""},{"dropping-particle":"","family":"Lee","given":"R. W.","non-dropping-particle":"","parse-names":false,"suffix":""},{"dropping-particle":"","family":"Nestler","given":"J. R.","non-dropping-particle":"","parse-names":false,"suffix":""}],"container-title":"Journal of Experimental Marine Biology and Ecology","id":"ITEM-1","issued":{"date-parts":[["2015","8","1"]]},"page":"69-75","publisher":"Elsevier","title":"The uptake of dissolved organic material by the sea cucumber Parastichopus californicus (Stimpson) and its potential role in visceral regeneration","type":"article-journal","volume":"469"},"uris":["http://www.mendeley.com/documents/?uuid=a355dab6-1b46-3ff8-a560-65dfd369132e","http://www.mendeley.com/documents/?uuid=6101c9b4-31fa-4923-8823-dd51af47119c"]}],"mendeley":{"formattedCitation":"(Brothers et al., 2015)","plainTextFormattedCitation":"(Brothers et al., 2015)","previouslyFormattedCitation":"(Brothers et al., 2015)"},"properties":{"noteIndex":0},"schema":"https://github.com/citation-style-language/schema/raw/master/csl-citation.json"}</w:instrText>
      </w:r>
      <w:r w:rsidR="008F3407">
        <w:rPr>
          <w:rFonts w:ascii="Calibri" w:hAnsi="Calibri" w:cs="Calibri"/>
        </w:rPr>
        <w:fldChar w:fldCharType="separate"/>
      </w:r>
      <w:r w:rsidR="008F3407" w:rsidRPr="008F3407">
        <w:rPr>
          <w:rFonts w:ascii="Calibri" w:hAnsi="Calibri" w:cs="Calibri"/>
          <w:noProof/>
        </w:rPr>
        <w:t>(Brothers et al., 2015)</w:t>
      </w:r>
      <w:r w:rsidR="008F3407">
        <w:rPr>
          <w:rFonts w:ascii="Calibri" w:hAnsi="Calibri" w:cs="Calibri"/>
        </w:rPr>
        <w:fldChar w:fldCharType="end"/>
      </w:r>
      <w:r w:rsidR="00880C88" w:rsidRPr="00880C88">
        <w:rPr>
          <w:rFonts w:ascii="Calibri" w:hAnsi="Calibri" w:cs="Calibri"/>
        </w:rPr>
        <w:t>. We isolated cucumbers into individual containers</w:t>
      </w:r>
      <w:r w:rsidR="003E0F6D">
        <w:rPr>
          <w:rFonts w:ascii="Calibri" w:hAnsi="Calibri" w:cs="Calibri"/>
        </w:rPr>
        <w:t xml:space="preserve"> </w:t>
      </w:r>
      <w:r w:rsidR="00880C88" w:rsidRPr="00880C88">
        <w:rPr>
          <w:rFonts w:ascii="Calibri" w:hAnsi="Calibri" w:cs="Calibri"/>
        </w:rPr>
        <w:t>for 24</w:t>
      </w:r>
      <w:r w:rsidR="00EB3551">
        <w:rPr>
          <w:rFonts w:ascii="Calibri" w:hAnsi="Calibri" w:cs="Calibri"/>
        </w:rPr>
        <w:t xml:space="preserve"> hours </w:t>
      </w:r>
      <w:r w:rsidR="00880C88" w:rsidRPr="00880C88">
        <w:rPr>
          <w:rFonts w:ascii="Calibri" w:hAnsi="Calibri" w:cs="Calibri"/>
        </w:rPr>
        <w:t xml:space="preserve">to determine if they were </w:t>
      </w:r>
      <w:r w:rsidR="00027067">
        <w:rPr>
          <w:rFonts w:ascii="Calibri" w:hAnsi="Calibri" w:cs="Calibri"/>
        </w:rPr>
        <w:t>defecating</w:t>
      </w:r>
      <w:r w:rsidR="00880C88" w:rsidRPr="00880C88">
        <w:rPr>
          <w:rFonts w:ascii="Calibri" w:hAnsi="Calibri" w:cs="Calibri"/>
        </w:rPr>
        <w:t xml:space="preserve">. Sea tables were then divided by a coarse plastic mesh to allow for plankton and water to flow through, and to prevent </w:t>
      </w:r>
      <w:r w:rsidR="0082707C">
        <w:rPr>
          <w:rFonts w:ascii="Calibri" w:hAnsi="Calibri" w:cs="Calibri"/>
        </w:rPr>
        <w:t>the mixing of</w:t>
      </w:r>
      <w:r w:rsidR="00880C88" w:rsidRPr="00880C88">
        <w:rPr>
          <w:rFonts w:ascii="Calibri" w:hAnsi="Calibri" w:cs="Calibri"/>
        </w:rPr>
        <w:t xml:space="preserve"> cucumbers </w:t>
      </w:r>
      <w:r w:rsidR="007B45A5">
        <w:rPr>
          <w:rFonts w:ascii="Calibri" w:hAnsi="Calibri" w:cs="Calibri"/>
        </w:rPr>
        <w:t>with and without internal</w:t>
      </w:r>
      <w:r w:rsidR="007B45A5">
        <w:rPr>
          <w:rFonts w:ascii="Calibri" w:hAnsi="Calibri" w:cs="Calibri"/>
        </w:rPr>
        <w:t xml:space="preserve"> organ</w:t>
      </w:r>
      <w:r w:rsidR="00D70F03">
        <w:rPr>
          <w:rFonts w:ascii="Calibri" w:hAnsi="Calibri" w:cs="Calibri"/>
        </w:rPr>
        <w:t>s</w:t>
      </w:r>
      <w:r w:rsidR="00880C88" w:rsidRPr="00880C88">
        <w:rPr>
          <w:rFonts w:ascii="Calibri" w:hAnsi="Calibri" w:cs="Calibri"/>
        </w:rPr>
        <w:t>.</w:t>
      </w:r>
    </w:p>
    <w:p w14:paraId="2F20BD6D" w14:textId="77777777" w:rsidR="00880C88" w:rsidRPr="00880C88" w:rsidRDefault="00880C88" w:rsidP="003A680B">
      <w:pPr>
        <w:spacing w:line="480" w:lineRule="auto"/>
        <w:rPr>
          <w:rFonts w:ascii="Calibri" w:hAnsi="Calibri" w:cs="Calibri"/>
          <w:i/>
          <w:iCs/>
        </w:rPr>
      </w:pPr>
      <w:r w:rsidRPr="00880C88">
        <w:rPr>
          <w:rFonts w:ascii="Calibri" w:hAnsi="Calibri" w:cs="Calibri"/>
          <w:i/>
          <w:iCs/>
        </w:rPr>
        <w:t>Experimental Design</w:t>
      </w:r>
    </w:p>
    <w:p w14:paraId="1CD79CCB" w14:textId="27EB9CDA" w:rsidR="005906FE" w:rsidRDefault="00880C88" w:rsidP="00167DAF">
      <w:pPr>
        <w:spacing w:line="480" w:lineRule="auto"/>
        <w:ind w:firstLine="720"/>
        <w:rPr>
          <w:rFonts w:ascii="Calibri" w:hAnsi="Calibri" w:cs="Calibri"/>
        </w:rPr>
      </w:pPr>
      <w:r w:rsidRPr="00880C88">
        <w:rPr>
          <w:rFonts w:ascii="Calibri" w:hAnsi="Calibri" w:cs="Calibri"/>
        </w:rPr>
        <w:t>M</w:t>
      </w:r>
      <w:r w:rsidRPr="00880C88">
        <w:rPr>
          <w:rFonts w:ascii="Calibri" w:hAnsi="Calibri" w:cs="Calibri"/>
        </w:rPr>
        <w:t xml:space="preserve">arine heatwaves have been observed in the </w:t>
      </w:r>
      <w:r w:rsidR="00707095">
        <w:rPr>
          <w:rFonts w:ascii="Calibri" w:hAnsi="Calibri" w:cs="Calibri"/>
        </w:rPr>
        <w:t>N</w:t>
      </w:r>
      <w:r w:rsidR="000C75E9">
        <w:rPr>
          <w:rFonts w:ascii="Calibri" w:hAnsi="Calibri" w:cs="Calibri"/>
        </w:rPr>
        <w:t>ortheast</w:t>
      </w:r>
      <w:r w:rsidRPr="00880C88">
        <w:rPr>
          <w:rFonts w:ascii="Calibri" w:hAnsi="Calibri" w:cs="Calibri"/>
        </w:rPr>
        <w:t xml:space="preserve"> Pacific Ocean year-round</w:t>
      </w:r>
      <w:r w:rsidR="00306A61">
        <w:rPr>
          <w:rFonts w:ascii="Calibri" w:hAnsi="Calibri" w:cs="Calibri"/>
        </w:rPr>
        <w:t>,</w:t>
      </w:r>
      <w:r w:rsidRPr="00880C88">
        <w:rPr>
          <w:rFonts w:ascii="Calibri" w:hAnsi="Calibri" w:cs="Calibri"/>
        </w:rPr>
        <w:t xml:space="preserve"> with </w:t>
      </w:r>
      <w:r w:rsidR="00306A61">
        <w:rPr>
          <w:rFonts w:ascii="Calibri" w:hAnsi="Calibri" w:cs="Calibri"/>
        </w:rPr>
        <w:t xml:space="preserve">subtidal </w:t>
      </w:r>
      <w:r w:rsidRPr="00880C88">
        <w:rPr>
          <w:rFonts w:ascii="Calibri" w:hAnsi="Calibri" w:cs="Calibri"/>
        </w:rPr>
        <w:t xml:space="preserve">November temperatures reaching similar extremes as those recorded in summer months </w:t>
      </w:r>
      <w:r w:rsidRPr="00880C88">
        <w:rPr>
          <w:rFonts w:ascii="Calibri" w:hAnsi="Calibri" w:cs="Calibri"/>
        </w:rPr>
        <w:fldChar w:fldCharType="begin" w:fldLock="1"/>
      </w:r>
      <w:r w:rsidR="00BD77B3">
        <w:rPr>
          <w:rFonts w:ascii="Calibri" w:hAnsi="Calibri" w:cs="Calibri"/>
        </w:rPr>
        <w:instrText>ADDIN CSL_CITATION {"citationItems":[{"id":"ITEM-1","itemData":{"DOI":"10.1029/2021GL093239","abstract":"Motivated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Letters","id":"ITEM-1","issue":"13","issued":{"date-parts":[["2021","7"]]},"publisher":"Blackwell Publishing Ltd","title":"A Persistent and Intense Marine Heatwave in the Northeast Pacific During 2019–2020","type":"article-journal","volume":"48"},"uris":["http://www.mendeley.com/documents/?uuid=fa291688-4521-4aa4-87ba-7e35824627f5"]}],"mendeley":{"formattedCitation":"(Chen et al., 2021a)","plainTextFormattedCitation":"(Chen et al., 2021a)","previouslyFormattedCitation":"(Chen et al., 2021a)"},"properties":{"noteIndex":0},"schema":"https://github.com/citation-style-language/schema/raw/master/csl-citation.json"}</w:instrText>
      </w:r>
      <w:r w:rsidRPr="00880C88">
        <w:rPr>
          <w:rFonts w:ascii="Calibri" w:hAnsi="Calibri" w:cs="Calibri"/>
        </w:rPr>
        <w:fldChar w:fldCharType="separate"/>
      </w:r>
      <w:r w:rsidR="00BD77B3" w:rsidRPr="00BD77B3">
        <w:rPr>
          <w:rFonts w:ascii="Calibri" w:hAnsi="Calibri" w:cs="Calibri"/>
          <w:noProof/>
        </w:rPr>
        <w:t>(Chen et al., 2021a)</w:t>
      </w:r>
      <w:r w:rsidRPr="00880C88">
        <w:rPr>
          <w:rFonts w:ascii="Calibri" w:hAnsi="Calibri" w:cs="Calibri"/>
        </w:rPr>
        <w:fldChar w:fldCharType="end"/>
      </w:r>
      <w:r w:rsidRPr="00880C88">
        <w:rPr>
          <w:rFonts w:ascii="Calibri" w:hAnsi="Calibri" w:cs="Calibri"/>
        </w:rPr>
        <w:t xml:space="preserve">. </w:t>
      </w:r>
      <w:r w:rsidR="00A50A41">
        <w:rPr>
          <w:rFonts w:ascii="Calibri" w:hAnsi="Calibri" w:cs="Calibri"/>
        </w:rPr>
        <w:t>We chose temperature treatments to mimic low (</w:t>
      </w:r>
      <w:r w:rsidR="00A50A41" w:rsidRPr="00880C88">
        <w:rPr>
          <w:rFonts w:ascii="Calibri" w:hAnsi="Calibri" w:cs="Calibri"/>
        </w:rPr>
        <w:t>8ºC</w:t>
      </w:r>
      <w:r w:rsidR="00A50A41">
        <w:rPr>
          <w:rFonts w:ascii="Calibri" w:hAnsi="Calibri" w:cs="Calibri"/>
        </w:rPr>
        <w:t>), high (</w:t>
      </w:r>
      <w:r w:rsidR="00A50A41" w:rsidRPr="00880C88">
        <w:rPr>
          <w:rFonts w:ascii="Calibri" w:hAnsi="Calibri" w:cs="Calibri"/>
        </w:rPr>
        <w:t>16ºC</w:t>
      </w:r>
      <w:r w:rsidR="00A50A41">
        <w:rPr>
          <w:rFonts w:ascii="Calibri" w:hAnsi="Calibri" w:cs="Calibri"/>
        </w:rPr>
        <w:t>), and extreme (</w:t>
      </w:r>
      <w:r w:rsidR="00A50A41" w:rsidRPr="00880C88">
        <w:rPr>
          <w:rFonts w:ascii="Calibri" w:hAnsi="Calibri" w:cs="Calibri"/>
        </w:rPr>
        <w:t>24ºC</w:t>
      </w:r>
      <w:r w:rsidR="00A50A41">
        <w:rPr>
          <w:rFonts w:ascii="Calibri" w:hAnsi="Calibri" w:cs="Calibri"/>
        </w:rPr>
        <w:t xml:space="preserve">) heat events. </w:t>
      </w:r>
      <w:r w:rsidR="00A50A41" w:rsidRPr="00880C88">
        <w:rPr>
          <w:rFonts w:ascii="Calibri" w:hAnsi="Calibri" w:cs="Calibri"/>
        </w:rPr>
        <w:t xml:space="preserve"> </w:t>
      </w:r>
      <w:r w:rsidR="00A50A41">
        <w:rPr>
          <w:rFonts w:ascii="Calibri" w:hAnsi="Calibri" w:cs="Calibri"/>
        </w:rPr>
        <w:t>The</w:t>
      </w:r>
      <w:r w:rsidR="00A50A41" w:rsidRPr="00880C88">
        <w:rPr>
          <w:rFonts w:ascii="Calibri" w:hAnsi="Calibri" w:cs="Calibri"/>
        </w:rPr>
        <w:t xml:space="preserve"> </w:t>
      </w:r>
      <w:r w:rsidR="00A50A41">
        <w:rPr>
          <w:rFonts w:ascii="Calibri" w:hAnsi="Calibri" w:cs="Calibri"/>
        </w:rPr>
        <w:t>8ºC</w:t>
      </w:r>
      <w:r w:rsidR="00A50A41" w:rsidRPr="00880C88">
        <w:rPr>
          <w:rFonts w:ascii="Calibri" w:hAnsi="Calibri" w:cs="Calibri"/>
        </w:rPr>
        <w:t xml:space="preserve"> </w:t>
      </w:r>
      <w:r w:rsidR="00A50A41">
        <w:rPr>
          <w:rFonts w:ascii="Calibri" w:hAnsi="Calibri" w:cs="Calibri"/>
        </w:rPr>
        <w:t xml:space="preserve">treatment represents the </w:t>
      </w:r>
      <w:r w:rsidR="00A50A41" w:rsidRPr="00880C88">
        <w:rPr>
          <w:rFonts w:ascii="Calibri" w:hAnsi="Calibri" w:cs="Calibri"/>
        </w:rPr>
        <w:t>average</w:t>
      </w:r>
      <w:r w:rsidR="00A50A41">
        <w:rPr>
          <w:rFonts w:ascii="Calibri" w:hAnsi="Calibri" w:cs="Calibri"/>
        </w:rPr>
        <w:t xml:space="preserve"> seawater</w:t>
      </w:r>
      <w:r w:rsidR="00A50A41" w:rsidRPr="00880C88">
        <w:rPr>
          <w:rFonts w:ascii="Calibri" w:hAnsi="Calibri" w:cs="Calibri"/>
        </w:rPr>
        <w:t xml:space="preserve"> temperature </w:t>
      </w:r>
      <w:r w:rsidR="00A50A41">
        <w:rPr>
          <w:rFonts w:ascii="Calibri" w:hAnsi="Calibri" w:cs="Calibri"/>
        </w:rPr>
        <w:t xml:space="preserve">50 meters </w:t>
      </w:r>
      <w:r w:rsidR="000C75E9">
        <w:rPr>
          <w:rFonts w:ascii="Calibri" w:hAnsi="Calibri" w:cs="Calibri"/>
        </w:rPr>
        <w:t xml:space="preserve">below surface </w:t>
      </w:r>
      <w:r w:rsidR="00A50A41">
        <w:rPr>
          <w:rFonts w:ascii="Calibri" w:hAnsi="Calibri" w:cs="Calibri"/>
        </w:rPr>
        <w:t>in B</w:t>
      </w:r>
      <w:r w:rsidR="00A50A41" w:rsidRPr="00880C88">
        <w:rPr>
          <w:rFonts w:ascii="Calibri" w:hAnsi="Calibri" w:cs="Calibri"/>
        </w:rPr>
        <w:t xml:space="preserve">arkley Sound during </w:t>
      </w:r>
      <w:r w:rsidR="00A50A41">
        <w:rPr>
          <w:rFonts w:ascii="Calibri" w:hAnsi="Calibri" w:cs="Calibri"/>
        </w:rPr>
        <w:t xml:space="preserve">November </w:t>
      </w:r>
      <w:r w:rsidR="00A50A41" w:rsidRPr="00880C88">
        <w:rPr>
          <w:rFonts w:ascii="Calibri" w:hAnsi="Calibri" w:cs="Calibri"/>
        </w:rPr>
        <w:fldChar w:fldCharType="begin" w:fldLock="1"/>
      </w:r>
      <w:r w:rsidR="00A50A41">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Ocean","id":"ITEM-1","issue":"4-5","issued":{"date-parts":[["2017","10","20"]]},"page":"264-283","publisher":"Taylor and Francis Ltd.","title":"Seasonal Cycles, Hypoxia, and Renewal in a Coastal Fjord (Barkley Sound, British Columbia)","type":"article-journal","volume":"55"},"uris":["http://www.mendeley.com/documents/?uuid=931bc642-debf-3f7e-9f7c-9c89adf0d5bf","http://www.mendeley.com/documents/?uuid=ec4af4ef-b088-48f6-b2c4-b7d134151cfc"]}],"mendeley":{"formattedCitation":"(Pawlowicz, 2017)","plainTextFormattedCitation":"(Pawlowicz, 2017)","previouslyFormattedCitation":"(Pawlowicz, 2017)"},"properties":{"noteIndex":0},"schema":"https://github.com/citation-style-language/schema/raw/master/csl-citation.json"}</w:instrText>
      </w:r>
      <w:r w:rsidR="00A50A41" w:rsidRPr="00880C88">
        <w:rPr>
          <w:rFonts w:ascii="Calibri" w:hAnsi="Calibri" w:cs="Calibri"/>
        </w:rPr>
        <w:fldChar w:fldCharType="separate"/>
      </w:r>
      <w:r w:rsidR="00A50A41" w:rsidRPr="006F1902">
        <w:rPr>
          <w:rFonts w:ascii="Calibri" w:hAnsi="Calibri" w:cs="Calibri"/>
          <w:noProof/>
        </w:rPr>
        <w:t>(Pawlowicz, 2017)</w:t>
      </w:r>
      <w:r w:rsidR="00A50A41" w:rsidRPr="00880C88">
        <w:rPr>
          <w:rFonts w:ascii="Calibri" w:hAnsi="Calibri" w:cs="Calibri"/>
        </w:rPr>
        <w:fldChar w:fldCharType="end"/>
      </w:r>
      <w:r w:rsidR="00A50A41" w:rsidRPr="00880C88">
        <w:rPr>
          <w:rFonts w:ascii="Calibri" w:hAnsi="Calibri" w:cs="Calibri"/>
        </w:rPr>
        <w:t xml:space="preserve">. </w:t>
      </w:r>
      <w:r w:rsidR="00A50A41">
        <w:rPr>
          <w:rFonts w:ascii="Calibri" w:hAnsi="Calibri" w:cs="Calibri"/>
        </w:rPr>
        <w:t>Sixteen degrees Celsius</w:t>
      </w:r>
      <w:r w:rsidR="00A50A41" w:rsidRPr="00880C88">
        <w:rPr>
          <w:rFonts w:ascii="Calibri" w:hAnsi="Calibri" w:cs="Calibri"/>
        </w:rPr>
        <w:t xml:space="preserve"> mimics </w:t>
      </w:r>
      <w:r w:rsidR="00A50A41">
        <w:rPr>
          <w:rFonts w:ascii="Calibri" w:hAnsi="Calibri" w:cs="Calibri"/>
        </w:rPr>
        <w:t>a high, but realistic,</w:t>
      </w:r>
      <w:r w:rsidR="00A50A41" w:rsidRPr="00880C88">
        <w:rPr>
          <w:rFonts w:ascii="Calibri" w:hAnsi="Calibri" w:cs="Calibri"/>
        </w:rPr>
        <w:t xml:space="preserve"> </w:t>
      </w:r>
      <w:r w:rsidR="00A50A41">
        <w:rPr>
          <w:rFonts w:ascii="Calibri" w:hAnsi="Calibri" w:cs="Calibri"/>
        </w:rPr>
        <w:t>subtidal</w:t>
      </w:r>
      <w:r w:rsidR="00A50A41" w:rsidRPr="00880C88">
        <w:rPr>
          <w:rFonts w:ascii="Calibri" w:hAnsi="Calibri" w:cs="Calibri"/>
        </w:rPr>
        <w:t xml:space="preserve"> temperature </w:t>
      </w:r>
      <w:r w:rsidR="00A50A41" w:rsidRPr="00880C88">
        <w:rPr>
          <w:rFonts w:ascii="Calibri" w:hAnsi="Calibri" w:cs="Calibri"/>
        </w:rPr>
        <w:fldChar w:fldCharType="begin" w:fldLock="1"/>
      </w:r>
      <w:r w:rsidR="00BD77B3">
        <w:rPr>
          <w:rFonts w:ascii="Calibri" w:hAnsi="Calibri" w:cs="Calibri"/>
        </w:rPr>
        <w:instrText>ADDIN CSL_CITATION {"citationItems":[{"id":"ITEM-1","itemData":{"DOI":"10.1111/MEC.14942","ISSN":"1365-294X","abstract":"Understanding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Ecology","id":"ITEM-1","issue":"24","issued":{"date-parts":[["2018","12","1"]]},"page":"5035-5048","publisher":"John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data","type":"article-journal","volume":"27"},"uris":["http://www.mendeley.com/documents/?uuid=d4ac7a12-6a62-3be4-9700-092281457c69","http://www.mendeley.com/documents/?uuid=c168647c-5d24-4845-891b-0897f7953ee0"]}],"mendeley":{"formattedCitation":"(Xuereb et al., 2018)","plainTextFormattedCitation":"(Xuereb et al., 2018)","previouslyFormattedCitation":"(Xuereb et al., 2018a)"},"properties":{"noteIndex":0},"schema":"https://github.com/citation-style-language/schema/raw/master/csl-citation.json"}</w:instrText>
      </w:r>
      <w:r w:rsidR="00A50A41" w:rsidRPr="00880C88">
        <w:rPr>
          <w:rFonts w:ascii="Calibri" w:hAnsi="Calibri" w:cs="Calibri"/>
        </w:rPr>
        <w:fldChar w:fldCharType="separate"/>
      </w:r>
      <w:r w:rsidR="00BD77B3" w:rsidRPr="00BD77B3">
        <w:rPr>
          <w:rFonts w:ascii="Calibri" w:hAnsi="Calibri" w:cs="Calibri"/>
          <w:noProof/>
        </w:rPr>
        <w:t>(Xuereb et al., 2018)</w:t>
      </w:r>
      <w:r w:rsidR="00A50A41" w:rsidRPr="00880C88">
        <w:rPr>
          <w:rFonts w:ascii="Calibri" w:hAnsi="Calibri" w:cs="Calibri"/>
        </w:rPr>
        <w:fldChar w:fldCharType="end"/>
      </w:r>
      <w:r w:rsidR="00A50A41">
        <w:rPr>
          <w:rFonts w:ascii="Calibri" w:hAnsi="Calibri" w:cs="Calibri"/>
        </w:rPr>
        <w:t>. Twenty-four degrees</w:t>
      </w:r>
      <w:r w:rsidR="00A50A41" w:rsidRPr="00880C88">
        <w:rPr>
          <w:rFonts w:ascii="Calibri" w:hAnsi="Calibri" w:cs="Calibri"/>
        </w:rPr>
        <w:t xml:space="preserve"> represents an extreme heat event that</w:t>
      </w:r>
      <w:r w:rsidR="00A50A41">
        <w:rPr>
          <w:rFonts w:ascii="Calibri" w:hAnsi="Calibri" w:cs="Calibri"/>
        </w:rPr>
        <w:t xml:space="preserve"> is unlikely to occur under natural circumstances</w:t>
      </w:r>
      <w:r w:rsidR="00BD77B3">
        <w:rPr>
          <w:rFonts w:ascii="Calibri" w:hAnsi="Calibri" w:cs="Calibri"/>
        </w:rPr>
        <w:t xml:space="preserve"> </w:t>
      </w:r>
      <w:r w:rsidR="00BD77B3">
        <w:rPr>
          <w:rFonts w:ascii="Calibri" w:hAnsi="Calibri" w:cs="Calibri"/>
        </w:rPr>
        <w:fldChar w:fldCharType="begin" w:fldLock="1"/>
      </w:r>
      <w:r w:rsidR="00BD77B3">
        <w:rPr>
          <w:rFonts w:ascii="Calibri" w:hAnsi="Calibri" w:cs="Calibri"/>
        </w:rPr>
        <w:instrText>ADDIN CSL_CITATION {"citationItems":[{"id":"ITEM-1","itemData":{"DOI":"10.1080/07055900.2017.1374240","abstract":"The west coast of Vancouver Island (WCVI) is an important marine ecosystem in which concentrations of dissolved oxygen can reach hypoxic levels at certain times of the year. Although the general features of its oceanography are well understood, little is known in particular about the seasonal cycle of oxygen in shelf areas and its interannual variability. It is possible that high temporal resolution monitoring efforts could be carried out relatively easily in sheltered fjords adjacent to the shelf, but the linkages between conditions in these fjords and those on the shelf are also not known. Here a 10-year time series of monthly hydrographic stations in Barkley Sound, British Columbia, is used to identify the seasonal cycle of temperature, salinity, density, dissolved oxygen, and chlorophyll fluorescence in a WCVI fjord. Analysis suggests that there is a standard estuarine circulation in surface and near-surface waters of the Sound, as well as a deep renewal cycle in intermediate and deep waters, and that the two are largely independent. The deep basin in the Sound undergoes annual summer renewals in response to wind-driven upwelling on the shelf, separated by stagnation and hypoxia during fall, winter, and spring downwelling periods. Other than for the stagnant deep waters in winter, residence times in different parts of the Sound are only a few weeks. Barkley Sound characteristics thus adjust rapidly to shelf conditions, and inshore measurements can be used with care as a proxy for some shelf properties. However, phytoplankton biomass does not appear to be affected by the onset of deep renewal and the associated reversal of along-shore winds and instead responds to local factors. Finally, once the seasonal cycle has been accounted for, interannual variations in temperature, density, and dissolved oxygen are uncoupled, possibly in response to longer-term changes in the characteristics of source waters offshore and/or to changes in shelf processes.","author":[{"dropping-particle":"","family":"Pawlowicz","given":"R.","non-dropping-particle":"","parse-names":false,"suffix":""}],"container-title":"Atmosphere - Ocean","id":"ITEM-1","issue":"4-5","issued":{"date-parts":[["2017","10","20"]]},"page":"264-283","publisher":"Taylor and Francis Ltd.","title":"Seasonal Cycles, Hypoxia, and Renewal in a Coastal Fjord (Barkley Sound, British Columbia)","type":"article-journal","volume":"55"},"uris":["http://www.mendeley.com/documents/?uuid=931bc642-debf-3f7e-9f7c-9c89adf0d5bf"]},{"id":"ITEM-2","itemData":{"DOI":"10.1111/MEC.14942","ISSN":"1365-294X","abstract":"Understanding the spatial scale of local adaptation and the factors associated with adaptive diversity are important objectives for ecology and evolutionary biology, and have significant implications for effective conservation and management of wild populations and natural resources. In this study, we used an environmental association analysis to identify important bioclimatic variables correlated with putatively adaptive genetic variation in a benthic marine invertebrate—the giant California sea cucumber (Parastichopus californicus)—spanning coastal British Columbia and southeastern Alaska. We used a redundancy analysis (RDA) with 3,699 single nucleotide polymorphisms (SNPs) obtained using RAD sequencing to detect candidate markers associated with 11 bioclimatic variables, including sea bottom and surface conditions, across two spatial scales (entire study area and within subregions). At the broadest scale, RDA revealed 59 candidate SNPs, 86% of which were associated with mean bottom temperature. Similar patterns were identified when population structure was accounted for. Additive polygenic scores, which provide a measure of the cumulative signal across all candidate SNPs, were strongly correlated with mean bottom temperature, consistent with spatially varying selection across a thermal gradient. At a finer scale, 23 candidate SNPs were detected, primarily associated with surface salinity (26%) and bottom current velocity (17%). Our findings suggest that environmental variables may play a role as drivers of spatially varying selection for P. californicus. These results provide context for future studies to evaluate the genetic basis of local adaptation in P. californicus and help inform the relevant scales and environmental variables for in situ field studies of putative adaptive variation in marine invertebrates.","author":[{"dropping-particle":"","family":"Xuereb","given":"Amanda","non-dropping-particle":"","parse-names":false,"suffix":""},{"dropping-particle":"","family":"Kimber","given":"Christopher M.","non-dropping-particle":"","parse-names":false,"suffix":""},{"dropping-particle":"","family":"Curtis","given":"Janelle M. R.","non-dropping-particle":"","parse-names":false,"suffix":""},{"dropping-particle":"","family":"Bernatchez","given":"Louis","non-dropping-particle":"","parse-names":false,"suffix":""},{"dropping-particle":"","family":"Fortin","given":"Marie-Josée","non-dropping-particle":"","parse-names":false,"suffix":""}],"container-title":"Molecular Ecology","id":"ITEM-2","issue":"24","issued":{"date-parts":[["2018","12","1"]]},"page":"5035-5048","publisher":"John Wiley &amp; Sons, Ltd","title":"Putatively adaptive genetic variation in the giant California sea cucumber (Parastichopus californicus) as revealed by environmental association analysis of restriction-site associated DNA sequencing data","type":"article-journal","volume":"27"},"uris":["http://www.mendeley.com/documents/?uuid=d4ac7a12-6a62-3be4-9700-092281457c69"]},{"id":"ITEM-3","itemData":{"DOI":"10.1029/2021GL093239","abstract":"Motivated by increasing marine heatwaves (MHWs) and their dramatic climate effects, we analyze the persistent 2019–2020 MHW, which showed significant positive sea surface temperature (SST) anomalies in the Northeast Pacific. Four SST peaks were identified during its evolution, which appeared in November 2019, April, July, and November 2020. Positive temperature anomalies were mostly located within the mixed layer for the first-year winter peak. However, the warm core was centered around 50 m below (at the bottom of) the mixed layer for the summer (second-year winter) peak. The dominant factor for the two wintertime peaks was a surface heat flux anomaly, with reduction in evaporative cooling due to the easterly anomaly. The heat flux and potentially the vertical entrainment combined to induce the peak in spring. In the tropical Pacific, a La Niña event occurred following this MHW, while other recorded double-peak events were associated with El Niño or neutral conditions.","author":[{"dropping-particle":"","family":"Chen","given":"Ziyan","non-dropping-particle":"","parse-names":false,"suffix":""},{"dropping-particle":"","family":"Shi","given":"Jian","non-dropping-particle":"","parse-names":false,"suffix":""},{"dropping-particle":"","family":"Liu","given":"Qinyu","non-dropping-particle":"","parse-names":false,"suffix":""},{"dropping-particle":"","family":"Chen","given":"Hui","non-dropping-particle":"","parse-names":false,"suffix":""},{"dropping-particle":"","family":"Li","given":"Chun","non-dropping-particle":"","parse-names":false,"suffix":""}],"container-title":"Geophysical Research Letters","id":"ITEM-3","issue":"13","issued":{"date-parts":[["2021","7","16"]]},"publisher":"Blackwell Publishing Ltd","title":"A Persistent and Intense Marine Heatwave in the Northeast Pacific During 2019–2020","type":"article-journal","volume":"48"},"uris":["http://www.mendeley.com/documents/?uuid=0c84cf8b-1145-3323-a1b5-7385a9c2f8d8"]}],"mendeley":{"formattedCitation":"(Chen et al., 2021b; Pawlowicz, 2017; Xuereb et al., 2018)","plainTextFormattedCitation":"(Chen et al., 2021b; Pawlowicz, 2017; Xuereb et al., 2018)","previouslyFormattedCitation":"(Chen et al., 2021b; Pawlowicz, 2017; Xuereb et al., 2018b)"},"properties":{"noteIndex":0},"schema":"https://github.com/citation-style-language/schema/raw/master/csl-citation.json"}</w:instrText>
      </w:r>
      <w:r w:rsidR="00BD77B3">
        <w:rPr>
          <w:rFonts w:ascii="Calibri" w:hAnsi="Calibri" w:cs="Calibri"/>
        </w:rPr>
        <w:fldChar w:fldCharType="separate"/>
      </w:r>
      <w:r w:rsidR="00BD77B3" w:rsidRPr="00BD77B3">
        <w:rPr>
          <w:rFonts w:ascii="Calibri" w:hAnsi="Calibri" w:cs="Calibri"/>
          <w:noProof/>
        </w:rPr>
        <w:t>(Chen et al., 2021b; Pawlowicz, 2017; Xuereb et al., 2018)</w:t>
      </w:r>
      <w:r w:rsidR="00BD77B3">
        <w:rPr>
          <w:rFonts w:ascii="Calibri" w:hAnsi="Calibri" w:cs="Calibri"/>
        </w:rPr>
        <w:fldChar w:fldCharType="end"/>
      </w:r>
      <w:r w:rsidR="00A50A41">
        <w:rPr>
          <w:rFonts w:ascii="Calibri" w:hAnsi="Calibri" w:cs="Calibri"/>
        </w:rPr>
        <w:t>, but we expected would induce a severe heat stress response in sea cucumbers</w:t>
      </w:r>
      <w:r w:rsidR="00A50A41" w:rsidRPr="00880C88">
        <w:rPr>
          <w:rFonts w:ascii="Calibri" w:hAnsi="Calibri" w:cs="Calibri"/>
        </w:rPr>
        <w:t>.</w:t>
      </w:r>
    </w:p>
    <w:p w14:paraId="76E9A9A3" w14:textId="7C022693" w:rsidR="00880C88" w:rsidRPr="00880C88" w:rsidRDefault="00A50A41" w:rsidP="00485177">
      <w:pPr>
        <w:spacing w:line="480" w:lineRule="auto"/>
        <w:ind w:firstLine="720"/>
        <w:rPr>
          <w:rFonts w:ascii="Calibri" w:hAnsi="Calibri" w:cs="Calibri"/>
        </w:rPr>
      </w:pPr>
      <w:r>
        <w:rPr>
          <w:rFonts w:ascii="Calibri" w:hAnsi="Calibri" w:cs="Calibri"/>
        </w:rPr>
        <w:t xml:space="preserve">We separated </w:t>
      </w:r>
      <w:r w:rsidR="00B241AC" w:rsidRPr="00D926B3">
        <w:rPr>
          <w:rFonts w:ascii="Calibri" w:hAnsi="Calibri" w:cs="Calibri"/>
          <w:i/>
          <w:iCs/>
        </w:rPr>
        <w:t>N</w:t>
      </w:r>
      <w:r w:rsidR="00D926B3">
        <w:rPr>
          <w:rFonts w:ascii="Calibri" w:hAnsi="Calibri" w:cs="Calibri"/>
        </w:rPr>
        <w:t>=</w:t>
      </w:r>
      <w:r w:rsidR="00AB0A7D" w:rsidRPr="00D926B3">
        <w:rPr>
          <w:rFonts w:ascii="Calibri" w:hAnsi="Calibri" w:cs="Calibri"/>
        </w:rPr>
        <w:t>60</w:t>
      </w:r>
      <w:r w:rsidR="00AB0A7D">
        <w:rPr>
          <w:rFonts w:ascii="Calibri" w:hAnsi="Calibri" w:cs="Calibri"/>
        </w:rPr>
        <w:t xml:space="preserve"> sea cucumbers into the three temperature treatments. </w:t>
      </w:r>
      <w:r w:rsidR="00841339">
        <w:rPr>
          <w:rFonts w:ascii="Calibri" w:hAnsi="Calibri" w:cs="Calibri"/>
        </w:rPr>
        <w:t>E</w:t>
      </w:r>
      <w:r w:rsidR="00841339" w:rsidRPr="00880C88">
        <w:rPr>
          <w:rFonts w:ascii="Calibri" w:hAnsi="Calibri" w:cs="Calibri"/>
        </w:rPr>
        <w:t xml:space="preserve">ach treatment had </w:t>
      </w:r>
      <w:r w:rsidR="0074527D">
        <w:rPr>
          <w:rFonts w:ascii="Calibri" w:hAnsi="Calibri" w:cs="Calibri"/>
        </w:rPr>
        <w:t xml:space="preserve">a total of </w:t>
      </w:r>
      <w:r w:rsidR="00075B91" w:rsidRPr="00075B91">
        <w:rPr>
          <w:rFonts w:ascii="Calibri" w:hAnsi="Calibri" w:cs="Calibri"/>
          <w:i/>
          <w:iCs/>
        </w:rPr>
        <w:t>N</w:t>
      </w:r>
      <w:r w:rsidR="00075B91">
        <w:rPr>
          <w:rFonts w:ascii="Calibri" w:hAnsi="Calibri" w:cs="Calibri"/>
        </w:rPr>
        <w:t>=</w:t>
      </w:r>
      <w:r w:rsidR="0074527D" w:rsidRPr="00075B91">
        <w:rPr>
          <w:rFonts w:ascii="Calibri" w:hAnsi="Calibri" w:cs="Calibri"/>
        </w:rPr>
        <w:t>20</w:t>
      </w:r>
      <w:r w:rsidR="0074527D">
        <w:rPr>
          <w:rFonts w:ascii="Calibri" w:hAnsi="Calibri" w:cs="Calibri"/>
        </w:rPr>
        <w:t xml:space="preserve"> sea cucumbers</w:t>
      </w:r>
      <w:r w:rsidR="00075B91">
        <w:rPr>
          <w:rFonts w:ascii="Calibri" w:hAnsi="Calibri" w:cs="Calibri"/>
        </w:rPr>
        <w:t xml:space="preserve"> in</w:t>
      </w:r>
      <w:r w:rsidR="001D3E9E">
        <w:rPr>
          <w:rFonts w:ascii="Calibri" w:hAnsi="Calibri" w:cs="Calibri"/>
        </w:rPr>
        <w:t xml:space="preserve"> 10 bins</w:t>
      </w:r>
      <w:r w:rsidR="00075B91">
        <w:rPr>
          <w:rFonts w:ascii="Calibri" w:hAnsi="Calibri" w:cs="Calibri"/>
        </w:rPr>
        <w:t xml:space="preserve">. </w:t>
      </w:r>
      <w:r w:rsidR="00061B72">
        <w:rPr>
          <w:rFonts w:ascii="Calibri" w:hAnsi="Calibri" w:cs="Calibri"/>
        </w:rPr>
        <w:t xml:space="preserve">We used a water permeable divider to separate cucumbers </w:t>
      </w:r>
      <w:r w:rsidR="0095649D">
        <w:rPr>
          <w:rFonts w:ascii="Calibri" w:hAnsi="Calibri" w:cs="Calibri"/>
        </w:rPr>
        <w:t>within</w:t>
      </w:r>
      <w:r w:rsidR="00061B72">
        <w:rPr>
          <w:rFonts w:ascii="Calibri" w:hAnsi="Calibri" w:cs="Calibri"/>
        </w:rPr>
        <w:t xml:space="preserve"> bins to allow for individual identification throughout the experiment</w:t>
      </w:r>
      <w:r w:rsidR="001D3E9E">
        <w:rPr>
          <w:rFonts w:ascii="Calibri" w:hAnsi="Calibri" w:cs="Calibri"/>
        </w:rPr>
        <w:t>.</w:t>
      </w:r>
      <w:r w:rsidR="00485177">
        <w:rPr>
          <w:rFonts w:ascii="Calibri" w:hAnsi="Calibri" w:cs="Calibri"/>
        </w:rPr>
        <w:t xml:space="preserve"> </w:t>
      </w:r>
      <w:r w:rsidR="001C7F32">
        <w:rPr>
          <w:rFonts w:ascii="Calibri" w:hAnsi="Calibri" w:cs="Calibri"/>
        </w:rPr>
        <w:t>We did not provide s</w:t>
      </w:r>
      <w:r w:rsidR="00354967">
        <w:rPr>
          <w:rFonts w:ascii="Calibri" w:hAnsi="Calibri" w:cs="Calibri"/>
        </w:rPr>
        <w:t xml:space="preserve">ea cucumbers with food </w:t>
      </w:r>
      <w:r w:rsidR="00474476">
        <w:rPr>
          <w:rFonts w:ascii="Calibri" w:hAnsi="Calibri" w:cs="Calibri"/>
        </w:rPr>
        <w:t>during</w:t>
      </w:r>
      <w:r w:rsidR="00354967">
        <w:rPr>
          <w:rFonts w:ascii="Calibri" w:hAnsi="Calibri" w:cs="Calibri"/>
        </w:rPr>
        <w:t xml:space="preserve"> the experiment. </w:t>
      </w:r>
      <w:r w:rsidR="00075B91">
        <w:rPr>
          <w:rFonts w:ascii="Calibri" w:hAnsi="Calibri" w:cs="Calibri"/>
        </w:rPr>
        <w:t>We placed bins in</w:t>
      </w:r>
      <w:r w:rsidR="00880C88" w:rsidRPr="00880C88">
        <w:rPr>
          <w:rFonts w:ascii="Calibri" w:hAnsi="Calibri" w:cs="Calibri"/>
        </w:rPr>
        <w:t xml:space="preserve"> sea tables</w:t>
      </w:r>
      <w:r w:rsidR="00075B91">
        <w:rPr>
          <w:rFonts w:ascii="Calibri" w:hAnsi="Calibri" w:cs="Calibri"/>
        </w:rPr>
        <w:t>, which</w:t>
      </w:r>
      <w:r w:rsidR="00880C88" w:rsidRPr="00880C88">
        <w:rPr>
          <w:rFonts w:ascii="Calibri" w:hAnsi="Calibri" w:cs="Calibri"/>
        </w:rPr>
        <w:t xml:space="preserve"> acted as temperature control water bath</w:t>
      </w:r>
      <w:r w:rsidR="00075B91">
        <w:rPr>
          <w:rFonts w:ascii="Calibri" w:hAnsi="Calibri" w:cs="Calibri"/>
        </w:rPr>
        <w:t>s</w:t>
      </w:r>
      <w:r w:rsidR="00880C88" w:rsidRPr="00880C88">
        <w:rPr>
          <w:rFonts w:ascii="Calibri" w:hAnsi="Calibri" w:cs="Calibri"/>
        </w:rPr>
        <w:t xml:space="preserve"> with either a chiller </w:t>
      </w:r>
      <w:r w:rsidR="00F31734">
        <w:rPr>
          <w:rFonts w:ascii="Calibri" w:hAnsi="Calibri" w:cs="Calibri"/>
        </w:rPr>
        <w:t>(</w:t>
      </w:r>
      <w:r w:rsidR="00880C88" w:rsidRPr="00880C88">
        <w:rPr>
          <w:rFonts w:ascii="Calibri" w:hAnsi="Calibri" w:cs="Calibri"/>
        </w:rPr>
        <w:t>8</w:t>
      </w:r>
      <w:r w:rsidR="00880C88" w:rsidRPr="00334FA1">
        <w:rPr>
          <w:rFonts w:ascii="Calibri" w:hAnsi="Calibri" w:cs="Calibri"/>
        </w:rPr>
        <w:t>º</w:t>
      </w:r>
      <w:r w:rsidR="00880C88" w:rsidRPr="00880C88">
        <w:rPr>
          <w:rFonts w:ascii="Calibri" w:hAnsi="Calibri" w:cs="Calibri"/>
        </w:rPr>
        <w:t xml:space="preserve">C treatment) or </w:t>
      </w:r>
      <w:r w:rsidR="005F5904">
        <w:rPr>
          <w:rFonts w:ascii="Calibri" w:hAnsi="Calibri" w:cs="Calibri"/>
        </w:rPr>
        <w:t xml:space="preserve">2 </w:t>
      </w:r>
      <w:r w:rsidR="00880C88" w:rsidRPr="00880C88">
        <w:rPr>
          <w:rFonts w:ascii="Calibri" w:hAnsi="Calibri" w:cs="Calibri"/>
        </w:rPr>
        <w:t xml:space="preserve">heaters per sea table (16ºC and 24ºC treatments). 50% water changes were required at </w:t>
      </w:r>
      <w:r w:rsidR="00A043D5">
        <w:rPr>
          <w:rFonts w:ascii="Calibri" w:hAnsi="Calibri" w:cs="Calibri"/>
        </w:rPr>
        <w:t>24h</w:t>
      </w:r>
      <w:r w:rsidR="00880C88" w:rsidRPr="00880C88">
        <w:rPr>
          <w:rFonts w:ascii="Calibri" w:hAnsi="Calibri" w:cs="Calibri"/>
        </w:rPr>
        <w:t xml:space="preserve"> intervals to keep nitrate and ammonium levels</w:t>
      </w:r>
      <w:r w:rsidR="00D71FAB">
        <w:rPr>
          <w:rFonts w:ascii="Calibri" w:hAnsi="Calibri" w:cs="Calibri"/>
        </w:rPr>
        <w:t xml:space="preserve"> low</w:t>
      </w:r>
      <w:r w:rsidR="00570124">
        <w:rPr>
          <w:rFonts w:ascii="Calibri" w:hAnsi="Calibri" w:cs="Calibri"/>
        </w:rPr>
        <w:t>.</w:t>
      </w:r>
      <w:r w:rsidR="00880C88" w:rsidRPr="00880C88">
        <w:rPr>
          <w:rFonts w:ascii="Calibri" w:hAnsi="Calibri" w:cs="Calibri"/>
        </w:rPr>
        <w:t xml:space="preserve"> </w:t>
      </w:r>
      <w:r w:rsidR="00167DAF">
        <w:rPr>
          <w:rFonts w:ascii="Calibri" w:hAnsi="Calibri" w:cs="Calibri"/>
        </w:rPr>
        <w:t xml:space="preserve">We acclimatized seawater to room temperature for 6 hours. We </w:t>
      </w:r>
      <w:r w:rsidR="00167DAF">
        <w:rPr>
          <w:rFonts w:ascii="Calibri" w:hAnsi="Calibri" w:cs="Calibri"/>
        </w:rPr>
        <w:lastRenderedPageBreak/>
        <w:t>exposed sea</w:t>
      </w:r>
      <w:r w:rsidR="00167DAF" w:rsidRPr="00880C88">
        <w:rPr>
          <w:rFonts w:ascii="Calibri" w:hAnsi="Calibri" w:cs="Calibri"/>
        </w:rPr>
        <w:t xml:space="preserve"> </w:t>
      </w:r>
      <w:r w:rsidR="00167DAF">
        <w:rPr>
          <w:rFonts w:ascii="Calibri" w:hAnsi="Calibri" w:cs="Calibri"/>
        </w:rPr>
        <w:t>c</w:t>
      </w:r>
      <w:r w:rsidR="00880C88" w:rsidRPr="00880C88">
        <w:rPr>
          <w:rFonts w:ascii="Calibri" w:hAnsi="Calibri" w:cs="Calibri"/>
        </w:rPr>
        <w:t xml:space="preserve">ucumbers to treatments for </w:t>
      </w:r>
      <w:r w:rsidR="003F3DA5">
        <w:rPr>
          <w:rFonts w:ascii="Calibri" w:hAnsi="Calibri" w:cs="Calibri"/>
        </w:rPr>
        <w:t>96</w:t>
      </w:r>
      <w:r w:rsidR="00880C88" w:rsidRPr="00880C88">
        <w:rPr>
          <w:rFonts w:ascii="Calibri" w:hAnsi="Calibri" w:cs="Calibri"/>
        </w:rPr>
        <w:t xml:space="preserve"> hours and monitored </w:t>
      </w:r>
      <w:r w:rsidR="000F118C">
        <w:rPr>
          <w:rFonts w:ascii="Calibri" w:hAnsi="Calibri" w:cs="Calibri"/>
        </w:rPr>
        <w:t xml:space="preserve">them </w:t>
      </w:r>
      <w:r w:rsidR="00880C88" w:rsidRPr="00880C88">
        <w:rPr>
          <w:rFonts w:ascii="Calibri" w:hAnsi="Calibri" w:cs="Calibri"/>
        </w:rPr>
        <w:t xml:space="preserve">for </w:t>
      </w:r>
      <w:r w:rsidR="00DE1637">
        <w:rPr>
          <w:rFonts w:ascii="Calibri" w:hAnsi="Calibri" w:cs="Calibri"/>
        </w:rPr>
        <w:t>10</w:t>
      </w:r>
      <w:r w:rsidR="00880C88" w:rsidRPr="00880C88">
        <w:rPr>
          <w:rFonts w:ascii="Calibri" w:hAnsi="Calibri" w:cs="Calibri"/>
        </w:rPr>
        <w:t xml:space="preserve"> days afterwards for </w:t>
      </w:r>
      <w:r w:rsidR="00DE1637">
        <w:rPr>
          <w:rFonts w:ascii="Calibri" w:hAnsi="Calibri" w:cs="Calibri"/>
        </w:rPr>
        <w:t xml:space="preserve">mortality and wasting </w:t>
      </w:r>
      <w:r w:rsidR="00880C88" w:rsidRPr="00880C88">
        <w:rPr>
          <w:rFonts w:ascii="Calibri" w:hAnsi="Calibri" w:cs="Calibri"/>
        </w:rPr>
        <w:t xml:space="preserve">symptoms. </w:t>
      </w:r>
    </w:p>
    <w:p w14:paraId="7D1DB87D" w14:textId="4E492EA9" w:rsidR="00880C88" w:rsidRPr="00880C88" w:rsidRDefault="00880C88" w:rsidP="003A680B">
      <w:pPr>
        <w:spacing w:line="480" w:lineRule="auto"/>
        <w:rPr>
          <w:rFonts w:ascii="Calibri" w:hAnsi="Calibri" w:cs="Calibri"/>
          <w:i/>
          <w:iCs/>
        </w:rPr>
      </w:pPr>
      <w:r w:rsidRPr="00880C88">
        <w:rPr>
          <w:rFonts w:ascii="Calibri" w:hAnsi="Calibri" w:cs="Calibri"/>
          <w:i/>
          <w:iCs/>
        </w:rPr>
        <w:t xml:space="preserve">Measuring Response to </w:t>
      </w:r>
      <w:r w:rsidR="00DE2BB9">
        <w:rPr>
          <w:rFonts w:ascii="Calibri" w:hAnsi="Calibri" w:cs="Calibri"/>
          <w:i/>
          <w:iCs/>
        </w:rPr>
        <w:t>Simulated Marine Heat Wave</w:t>
      </w:r>
    </w:p>
    <w:p w14:paraId="204483AA" w14:textId="0C128A35" w:rsidR="00880C88" w:rsidRPr="00880C88" w:rsidRDefault="00880C88" w:rsidP="00150D72">
      <w:pPr>
        <w:spacing w:line="480" w:lineRule="auto"/>
        <w:ind w:firstLine="360"/>
        <w:rPr>
          <w:rFonts w:ascii="Calibri" w:hAnsi="Calibri" w:cs="Calibri"/>
        </w:rPr>
      </w:pPr>
      <w:r w:rsidRPr="00880C88">
        <w:rPr>
          <w:rFonts w:ascii="Calibri" w:hAnsi="Calibri" w:cs="Calibri"/>
        </w:rPr>
        <w:t>We measured several response variables to capture direct lethal</w:t>
      </w:r>
      <w:r w:rsidR="00FB5BF5">
        <w:rPr>
          <w:rFonts w:ascii="Calibri" w:hAnsi="Calibri" w:cs="Calibri"/>
        </w:rPr>
        <w:t>,</w:t>
      </w:r>
      <w:r w:rsidRPr="00880C88">
        <w:rPr>
          <w:rFonts w:ascii="Calibri" w:hAnsi="Calibri" w:cs="Calibri"/>
        </w:rPr>
        <w:t xml:space="preserve"> sublethal, an</w:t>
      </w:r>
      <w:r w:rsidR="00F8242A">
        <w:rPr>
          <w:rFonts w:ascii="Calibri" w:hAnsi="Calibri" w:cs="Calibri"/>
        </w:rPr>
        <w:t xml:space="preserve">d </w:t>
      </w:r>
      <w:r w:rsidRPr="00880C88">
        <w:rPr>
          <w:rFonts w:ascii="Calibri" w:hAnsi="Calibri" w:cs="Calibri"/>
        </w:rPr>
        <w:t xml:space="preserve">wasting thermal impacts on </w:t>
      </w:r>
      <w:r w:rsidR="00A55F59">
        <w:rPr>
          <w:rFonts w:ascii="Calibri" w:hAnsi="Calibri" w:cs="Calibri"/>
        </w:rPr>
        <w:t>g</w:t>
      </w:r>
      <w:r w:rsidRPr="00880C88">
        <w:rPr>
          <w:rFonts w:ascii="Calibri" w:hAnsi="Calibri" w:cs="Calibri"/>
        </w:rPr>
        <w:t xml:space="preserve">iant California </w:t>
      </w:r>
      <w:r w:rsidR="00A55F59">
        <w:rPr>
          <w:rFonts w:ascii="Calibri" w:hAnsi="Calibri" w:cs="Calibri"/>
        </w:rPr>
        <w:t>s</w:t>
      </w:r>
      <w:r w:rsidRPr="00880C88">
        <w:rPr>
          <w:rFonts w:ascii="Calibri" w:hAnsi="Calibri" w:cs="Calibri"/>
        </w:rPr>
        <w:t xml:space="preserve">ea </w:t>
      </w:r>
      <w:r w:rsidR="00A55F59">
        <w:rPr>
          <w:rFonts w:ascii="Calibri" w:hAnsi="Calibri" w:cs="Calibri"/>
        </w:rPr>
        <w:t>c</w:t>
      </w:r>
      <w:r w:rsidRPr="00880C88">
        <w:rPr>
          <w:rFonts w:ascii="Calibri" w:hAnsi="Calibri" w:cs="Calibri"/>
        </w:rPr>
        <w:t>ucumbers</w:t>
      </w:r>
      <w:r w:rsidR="00755586">
        <w:rPr>
          <w:rFonts w:ascii="Calibri" w:hAnsi="Calibri" w:cs="Calibri"/>
        </w:rPr>
        <w:t xml:space="preserve"> (Table 1)</w:t>
      </w:r>
      <w:r w:rsidRPr="00880C88">
        <w:rPr>
          <w:rFonts w:ascii="Calibri" w:hAnsi="Calibri" w:cs="Calibri"/>
        </w:rPr>
        <w:t xml:space="preserve">. The first of these was the time until direct mortality. We considered cucumbers to be dead if their tube feet were unresponsive to stimulus and all movement had ceased for over 60 minutes. </w:t>
      </w:r>
    </w:p>
    <w:p w14:paraId="4C68A958" w14:textId="25D806E1" w:rsidR="00880C88" w:rsidRPr="00880C88" w:rsidRDefault="00022C97" w:rsidP="006442A8">
      <w:pPr>
        <w:spacing w:line="480" w:lineRule="auto"/>
        <w:ind w:firstLine="360"/>
        <w:rPr>
          <w:rFonts w:ascii="Calibri" w:hAnsi="Calibri" w:cs="Calibri"/>
        </w:rPr>
      </w:pPr>
      <w:r>
        <w:rPr>
          <w:rFonts w:ascii="Calibri" w:hAnsi="Calibri" w:cs="Calibri"/>
        </w:rPr>
        <w:t>Sea</w:t>
      </w:r>
      <w:r w:rsidR="00880C88" w:rsidRPr="00880C88">
        <w:rPr>
          <w:rFonts w:ascii="Calibri" w:hAnsi="Calibri" w:cs="Calibri"/>
        </w:rPr>
        <w:t xml:space="preserve"> cucumbers stiffen</w:t>
      </w:r>
      <w:r>
        <w:rPr>
          <w:rFonts w:ascii="Calibri" w:hAnsi="Calibri" w:cs="Calibri"/>
        </w:rPr>
        <w:t xml:space="preserve"> as</w:t>
      </w:r>
      <w:r w:rsidR="00880C88" w:rsidRPr="00880C88">
        <w:rPr>
          <w:rFonts w:ascii="Calibri" w:hAnsi="Calibri" w:cs="Calibri"/>
        </w:rPr>
        <w:t xml:space="preserve"> a </w:t>
      </w:r>
      <w:r>
        <w:rPr>
          <w:rFonts w:ascii="Calibri" w:hAnsi="Calibri" w:cs="Calibri"/>
        </w:rPr>
        <w:t>defense</w:t>
      </w:r>
      <w:r w:rsidR="00880C88" w:rsidRPr="00880C88">
        <w:rPr>
          <w:rFonts w:ascii="Calibri" w:hAnsi="Calibri" w:cs="Calibri"/>
        </w:rPr>
        <w:t xml:space="preserve"> mechanism </w:t>
      </w:r>
      <w:r>
        <w:rPr>
          <w:rFonts w:ascii="Calibri" w:hAnsi="Calibri" w:cs="Calibri"/>
        </w:rPr>
        <w:t xml:space="preserve">and </w:t>
      </w:r>
      <w:r w:rsidR="00880C88" w:rsidRPr="00880C88">
        <w:rPr>
          <w:rFonts w:ascii="Calibri" w:hAnsi="Calibri" w:cs="Calibri"/>
        </w:rPr>
        <w:t>for posture maintenance</w:t>
      </w:r>
      <w:r w:rsidR="00880C88" w:rsidRPr="00880C88">
        <w:rPr>
          <w:rFonts w:ascii="Calibri" w:hAnsi="Calibri" w:cs="Calibri"/>
        </w:rPr>
        <w:t xml:space="preserve"> </w:t>
      </w:r>
      <w:r w:rsidR="00880C88" w:rsidRPr="00880C88">
        <w:rPr>
          <w:rFonts w:ascii="Calibri" w:hAnsi="Calibri" w:cs="Calibri"/>
        </w:rPr>
        <w:fldChar w:fldCharType="begin" w:fldLock="1"/>
      </w:r>
      <w:r w:rsidR="006F1902">
        <w:rPr>
          <w:rFonts w:ascii="Calibri" w:hAnsi="Calibri" w:cs="Calibri"/>
        </w:rPr>
        <w:instrText>ADDIN CSL_CITATION {"citationItems":[{"id":"ITEM-1","itemData":{"DOI":"10.2307/1543290","abstract":"The dermis of the sea cucumber body wall is a typical catch connective tissue that rapidly changes its mechanical properties in response to various stimuli. Dynamic mechanical properties were measured in stiff, standard, and soft states of the sea cucumber Actinopyga mauritiana. Sinusoidal deformations were applied, either at a constant frequency of 0.1 Hz with varying maximum strain of 2%-20% or at a fixed maximum strain of 1.8% with varying frequency of 0.0005-50 Hz. The dermis showed viscoelasticity with both strain and strain-rate dependence. The dermis in the standard state showed a J-shaped stress-strain curve with a stiffness of 1 MPa and a dissipation ratio of 60%; the curve of the stiff dermis was linear with high stiffness (3 MPa) and a low dissipation ratio (30%). Soft dermis showed a J-shaped curve with low stiffness (0.3 MPa) and a high dissipation ratio (80%). The strain-induced softening was observed in the soft state. Stiff samples had a higher storage modulus and a lower tangent δ than soft ones, implying a larger contribution of the elastic component in the stiff state. A simple molecular model was proposed that accounted for the mechanical behavior of the dermis. The model suggested that stiffening stimulation increased intermolecular bonds, whereas softening stimulation affected intra-molecular bonds. The adaptive significance of each mechanical state in the behavior of sea cucumbers is discussed.","author":[{"dropping-particle":"","family":"Motokawa","given":"Tatsuo","non-dropping-particle":"","parse-names":false,"suffix":""},{"dropping-particle":"","family":"Tsuchi","given":"Akifumi","non-dropping-particle":"","parse-names":false,"suffix":""}],"container-title":"Biological Bulletin","id":"ITEM-1","issue":"3","issued":{"date-parts":[["2003"]]},"page":"261-275","publisher":"Marine Biological Laboratory","title":"Dynamic Mechanical Properties of Body-Wall Dermis in Various Mechanical States and Their Implications for the Behavior of Sea Cucumbers","type":"article-journal","volume":"205"},"uris":["http://www.mendeley.com/documents/?uuid=a9f3d4e8-2591-40ca-82ff-2fe769dddad8"]}],"mendeley":{"formattedCitation":"(Motokawa &amp; Tsuchi, 2003)","plainTextFormattedCitation":"(Motokawa &amp; Tsuchi, 2003)","previouslyFormattedCitation":"(Motokawa &amp; Tsuchi, 2003)"},"properties":{"noteIndex":0},"schema":"https://github.com/citation-style-language/schema/raw/master/csl-citation.json"}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(Motokawa &amp; Tsuchi, 2003)</w:t>
      </w:r>
      <w:r w:rsidR="00880C88" w:rsidRPr="00880C88">
        <w:rPr>
          <w:rFonts w:ascii="Calibri" w:hAnsi="Calibri" w:cs="Calibri"/>
        </w:rPr>
        <w:fldChar w:fldCharType="end"/>
      </w:r>
      <w:r>
        <w:rPr>
          <w:rFonts w:ascii="Calibri" w:hAnsi="Calibri" w:cs="Calibri"/>
        </w:rPr>
        <w:t>. We measured stiffness</w:t>
      </w:r>
      <w:r w:rsidR="00880C88" w:rsidRPr="00880C88">
        <w:rPr>
          <w:rFonts w:ascii="Calibri" w:hAnsi="Calibri" w:cs="Calibri"/>
        </w:rPr>
        <w:t xml:space="preserve"> using two different ordinal scales</w:t>
      </w:r>
      <w:r w:rsidR="00F479C7">
        <w:rPr>
          <w:rFonts w:ascii="Calibri" w:hAnsi="Calibri" w:cs="Calibri"/>
        </w:rPr>
        <w:t>.</w:t>
      </w:r>
      <w:r w:rsidR="00880C88" w:rsidRPr="00880C88">
        <w:rPr>
          <w:rFonts w:ascii="Calibri" w:hAnsi="Calibri" w:cs="Calibri"/>
        </w:rPr>
        <w:t xml:space="preserve"> First, we gently poked the cucumber with one finger and then poked them again </w:t>
      </w:r>
      <w:r w:rsidR="00461359">
        <w:rPr>
          <w:rFonts w:ascii="Calibri" w:hAnsi="Calibri" w:cs="Calibri"/>
        </w:rPr>
        <w:t xml:space="preserve">after </w:t>
      </w:r>
      <w:r w:rsidR="00880C88" w:rsidRPr="00880C88">
        <w:rPr>
          <w:rFonts w:ascii="Calibri" w:hAnsi="Calibri" w:cs="Calibri"/>
        </w:rPr>
        <w:t xml:space="preserve">3 seconds to measure their defense response. We assigned the cucumber a score of 0 if it failed to stiffen when initially poked, a score of 1 if it stiffened but was not still stiff when poked a second time, and a score of 2 if the cucumber got hard and stayed hard. Secondly, we removed each cucumber from their tank and placed them on a 5 cm x 5 cm elevated platform to measure their ability to maintain their posture. We assigned the cucumber a score of 0 if it failed to stiffen at all, a score of 1 if it failed to remain stiff when placed on the platform, a score of 2 if it maintained its posture for less than 2 seconds, and a score of 3 if it maintained its posture for more than 5 seconds. Each stiffness test was performed before, once during, and after the heat wave. </w:t>
      </w:r>
    </w:p>
    <w:p w14:paraId="2C9239BB" w14:textId="62493242" w:rsidR="00880C88" w:rsidRPr="00880C88" w:rsidRDefault="00DE1637" w:rsidP="00EF084D">
      <w:pPr>
        <w:spacing w:line="480" w:lineRule="auto"/>
        <w:ind w:firstLine="360"/>
        <w:rPr>
          <w:rFonts w:ascii="Calibri" w:hAnsi="Calibri" w:cs="Calibri"/>
        </w:rPr>
      </w:pPr>
      <w:r>
        <w:rPr>
          <w:rFonts w:ascii="Calibri" w:hAnsi="Calibri" w:cs="Calibri"/>
        </w:rPr>
        <w:t xml:space="preserve">The </w:t>
      </w:r>
      <w:r w:rsidR="00880C88" w:rsidRPr="00880C88">
        <w:rPr>
          <w:rFonts w:ascii="Calibri" w:hAnsi="Calibri" w:cs="Calibri"/>
        </w:rPr>
        <w:t xml:space="preserve">cucumbers </w:t>
      </w:r>
      <w:r w:rsidR="004D05E6">
        <w:rPr>
          <w:rFonts w:ascii="Calibri" w:hAnsi="Calibri" w:cs="Calibri"/>
        </w:rPr>
        <w:t>and their tanks were checked every 12 hours to see i</w:t>
      </w:r>
      <w:r w:rsidR="00880C88" w:rsidRPr="00880C88">
        <w:rPr>
          <w:rFonts w:ascii="Calibri" w:hAnsi="Calibri" w:cs="Calibri"/>
        </w:rPr>
        <w:t xml:space="preserve">f </w:t>
      </w:r>
      <w:r w:rsidR="00AD0CB4">
        <w:rPr>
          <w:rFonts w:ascii="Calibri" w:hAnsi="Calibri" w:cs="Calibri"/>
        </w:rPr>
        <w:t>a cucumber</w:t>
      </w:r>
      <w:r w:rsidR="004D05E6">
        <w:rPr>
          <w:rFonts w:ascii="Calibri" w:hAnsi="Calibri" w:cs="Calibri"/>
        </w:rPr>
        <w:t xml:space="preserve"> had</w:t>
      </w:r>
      <w:r w:rsidR="00880C88" w:rsidRPr="00880C88">
        <w:rPr>
          <w:rFonts w:ascii="Calibri" w:hAnsi="Calibri" w:cs="Calibri"/>
        </w:rPr>
        <w:t xml:space="preserve"> eviscerated, an act where they partially expulse their inner organs. We also </w:t>
      </w:r>
      <w:r w:rsidR="005A3B38">
        <w:rPr>
          <w:rFonts w:ascii="Calibri" w:hAnsi="Calibri" w:cs="Calibri"/>
        </w:rPr>
        <w:t>checked for symptoms of wasting</w:t>
      </w:r>
      <w:r w:rsidR="00913B57">
        <w:rPr>
          <w:rFonts w:ascii="Calibri" w:hAnsi="Calibri" w:cs="Calibri"/>
        </w:rPr>
        <w:t xml:space="preserve"> and</w:t>
      </w:r>
      <w:r w:rsidR="00880C88" w:rsidRPr="00880C88">
        <w:rPr>
          <w:rFonts w:ascii="Calibri" w:hAnsi="Calibri" w:cs="Calibri"/>
        </w:rPr>
        <w:t xml:space="preserve"> whether cucumbers spawned, </w:t>
      </w:r>
      <w:r w:rsidR="008A7A72">
        <w:rPr>
          <w:rFonts w:ascii="Calibri" w:hAnsi="Calibri" w:cs="Calibri"/>
        </w:rPr>
        <w:t>since</w:t>
      </w:r>
      <w:r w:rsidR="00880C88" w:rsidRPr="00880C88">
        <w:rPr>
          <w:rFonts w:ascii="Calibri" w:hAnsi="Calibri" w:cs="Calibri"/>
        </w:rPr>
        <w:t xml:space="preserve"> heat-</w:t>
      </w:r>
      <w:r w:rsidR="00E7298A">
        <w:rPr>
          <w:rFonts w:ascii="Calibri" w:hAnsi="Calibri" w:cs="Calibri"/>
        </w:rPr>
        <w:t xml:space="preserve">stress </w:t>
      </w:r>
      <w:r w:rsidR="00880C88" w:rsidRPr="00880C88">
        <w:rPr>
          <w:rFonts w:ascii="Calibri" w:hAnsi="Calibri" w:cs="Calibri"/>
        </w:rPr>
        <w:t xml:space="preserve">induced spawning has been reported in other sea cucumber species </w:t>
      </w:r>
      <w:r w:rsidR="00880C88" w:rsidRPr="00880C88">
        <w:rPr>
          <w:rFonts w:ascii="Calibri" w:hAnsi="Calibri" w:cs="Calibri"/>
        </w:rPr>
        <w:fldChar w:fldCharType="begin" w:fldLock="1"/>
      </w:r>
      <w:r w:rsidR="006F1902">
        <w:rPr>
          <w:rFonts w:ascii="Calibri" w:hAnsi="Calibri" w:cs="Calibri"/>
        </w:rPr>
        <w:instrText>ADDIN CSL_CITATION {"citationItems":[{"id":"ITEM-1","itemData":{"DOI":"10.1016/S0044-8486(01)00725-6","ISSN":"0044-8486","abstract":"Tropical sea cucumbers, Holothuria scabra, H. fuscogilva and Actinopyga mauritiana were collected from the wild, held in insulated containers and transported by a combination of sea, air and road transport for up to 12 h. Methods for obtaining reliable supplies of fertilised eggs from wild-caught broodstock were investigated. Of the 779 H. scabra collected, 4.5% eviscerated during transport, compared with 11.0% of the 181 H. fuscogilva and none of the 52 A. mauritiana. Experiments conducted in 20-l containers, with and without sea water and temperature control, determined that H. scabra survived for over 80 h, H. fuscogilva for 8 h and A. mauritiana for 20 h, in static seawater at 29°C. Spawning of H. scabra in Solomon Islands can be induced throughout the year, but only in 3 months for H. fuscogilva (from August to October), and 2 months for A. mauritiana (from October to November). The peak spawning period for all three species was during the dry season: August-November. Collection, transport and thermal stress was an effective spawning induction method for H. scabra and A. mauritiana. Induced egg production in H. scabra was greatest in September, when 35% of broodstock spawned. Spawning appeared to be entrained to a lunar cycle in H. scabra, and occurred more readily during the afternoon and early evening. Addition of dried Schizochytrium sp. induced spawning in H. fuscogilva and was far more effective than thermal induction. Females of all three species were highly fecund and capable of multiple spawning. The mean number of fertilised eggs was: 1.9 million (±0.6 S.E., n = 17) for H. scabra; 2.6 million (±0.2 S.E., n = 5) for H. fuscogilva and 2.6 million (±0.1 S.E., n = 6) for A. mauritiana. The techniques for inducing spawning identified in this study allowed the collection of fertilised eggs for experimental and pilot-scale mass production of juvenile sea cucumbers. Further research should target improved spawning induction through the conditioning and holding of captive broodstock. © 2002 Elsevier Science B.V. All rights reserved.","author":[{"dropping-particle":"","family":"Battaglene","given":"Stephen C.","non-dropping-particle":"","parse-names":false,"suffix":""},{"dropping-particle":"","family":"Seymour","given":"J. Evizel","non-dropping-particle":"","parse-names":false,"suffix":""},{"dropping-particle":"","family":"Ramofafia","given":"Christian","non-dropping-particle":"","parse-names":false,"suffix":""},{"dropping-particle":"","family":"Lane","given":"Idris","non-dropping-particle":"","parse-names":false,"suffix":""}],"container-title":"Aquaculture","id":"ITEM-1","issue":"1-2","issued":{"date-parts":[["2002","4","30"]]},"page":"29-47","publisher":"Elsevier","title":"Spawning induction of three tropical sea cucumbers, Holothuria scabra, H. fuscogilva and Actinopyga mauritiana","type":"article-journal","volume":"207"},"uris":["http://www.mendeley.com/documents/?uuid=408ee8d8-9314-4dbe-8c5d-b04ca5764daf"]}],"mendeley":{"formattedCitation":"(Battaglene et al., 2002)","plainTextFormattedCitation":"(Battaglene et al., 2002)","previouslyFormattedCitation":"(Battaglene et al., 2002)"},"properties":{"noteIndex":0},"schema":"https://github.com/citation-style-language/schema/raw/master/csl-citation.json"}</w:instrText>
      </w:r>
      <w:r w:rsidR="00880C88" w:rsidRPr="00880C88">
        <w:rPr>
          <w:rFonts w:ascii="Calibri" w:hAnsi="Calibri" w:cs="Calibri"/>
        </w:rPr>
        <w:fldChar w:fldCharType="separate"/>
      </w:r>
      <w:r w:rsidR="006F1902" w:rsidRPr="006F1902">
        <w:rPr>
          <w:rFonts w:ascii="Calibri" w:hAnsi="Calibri" w:cs="Calibri"/>
          <w:noProof/>
        </w:rPr>
        <w:t>(Battaglene et al., 2002)</w:t>
      </w:r>
      <w:r w:rsidR="00880C88" w:rsidRPr="00880C88">
        <w:rPr>
          <w:rFonts w:ascii="Calibri" w:hAnsi="Calibri" w:cs="Calibri"/>
        </w:rPr>
        <w:fldChar w:fldCharType="end"/>
      </w:r>
      <w:r w:rsidR="00880C88" w:rsidRPr="00880C88">
        <w:rPr>
          <w:rFonts w:ascii="Calibri" w:hAnsi="Calibri" w:cs="Calibri"/>
        </w:rPr>
        <w:t xml:space="preserve">. Finally, </w:t>
      </w:r>
      <w:r w:rsidR="00880C88" w:rsidRPr="00880C88">
        <w:rPr>
          <w:rFonts w:ascii="Calibri" w:hAnsi="Calibri" w:cs="Calibri"/>
        </w:rPr>
        <w:lastRenderedPageBreak/>
        <w:t xml:space="preserve">we recorded if cucumbers were defecating to </w:t>
      </w:r>
      <w:r w:rsidR="004531BF">
        <w:rPr>
          <w:rFonts w:ascii="Calibri" w:hAnsi="Calibri" w:cs="Calibri"/>
        </w:rPr>
        <w:t>determine if there was a change in the status of their organ reabsorption throughout the course of the experiment</w:t>
      </w:r>
      <w:r w:rsidR="00880C88" w:rsidRPr="00880C88">
        <w:rPr>
          <w:rFonts w:ascii="Calibri" w:hAnsi="Calibri" w:cs="Calibri"/>
        </w:rPr>
        <w:t>.</w:t>
      </w:r>
    </w:p>
    <w:p w14:paraId="7504484A" w14:textId="20DE1E39" w:rsidR="00880C88" w:rsidRPr="00880C88" w:rsidRDefault="00880C88" w:rsidP="002C3169">
      <w:pPr>
        <w:spacing w:line="480" w:lineRule="auto"/>
        <w:ind w:firstLine="360"/>
        <w:rPr>
          <w:rFonts w:ascii="Calibri" w:hAnsi="Calibri" w:cs="Calibri"/>
        </w:rPr>
      </w:pPr>
      <w:r w:rsidRPr="00880C88">
        <w:rPr>
          <w:rFonts w:ascii="Calibri" w:hAnsi="Calibri" w:cs="Calibri"/>
        </w:rPr>
        <w:t xml:space="preserve">To measure movement rates and dispersal distances we removed each cucumber from their aquaria, placed them in a large tank that had been heated to match the temperature of their heat treatment, and then recorded their activity for 30 minutes using a GoPro camera. </w:t>
      </w:r>
      <w:r w:rsidR="008D35D6">
        <w:rPr>
          <w:rFonts w:ascii="Calibri" w:hAnsi="Calibri" w:cs="Calibri"/>
        </w:rPr>
        <w:t>In a previous movement trial</w:t>
      </w:r>
      <w:r w:rsidR="002C3169">
        <w:rPr>
          <w:rFonts w:ascii="Calibri" w:hAnsi="Calibri" w:cs="Calibri"/>
        </w:rPr>
        <w:t>,</w:t>
      </w:r>
      <w:r w:rsidR="008D35D6">
        <w:rPr>
          <w:rFonts w:ascii="Calibri" w:hAnsi="Calibri" w:cs="Calibri"/>
        </w:rPr>
        <w:t xml:space="preserve"> sea cucumbers consistently </w:t>
      </w:r>
      <w:r w:rsidR="002C3169">
        <w:rPr>
          <w:rFonts w:ascii="Calibri" w:hAnsi="Calibri" w:cs="Calibri"/>
        </w:rPr>
        <w:t>moved from the center to the container walls for shelter (</w:t>
      </w:r>
      <w:proofErr w:type="spellStart"/>
      <w:r w:rsidR="002C3169">
        <w:rPr>
          <w:rFonts w:ascii="Calibri" w:hAnsi="Calibri" w:cs="Calibri"/>
        </w:rPr>
        <w:t>Em</w:t>
      </w:r>
      <w:proofErr w:type="spellEnd"/>
      <w:r w:rsidR="002C3169">
        <w:rPr>
          <w:rFonts w:ascii="Calibri" w:hAnsi="Calibri" w:cs="Calibri"/>
        </w:rPr>
        <w:t xml:space="preserve"> Lim</w:t>
      </w:r>
      <w:r w:rsidR="002C3169" w:rsidRPr="002C3169">
        <w:rPr>
          <w:rFonts w:ascii="Calibri" w:hAnsi="Calibri" w:cs="Calibri"/>
          <w:i/>
          <w:iCs/>
        </w:rPr>
        <w:t>, personal communication</w:t>
      </w:r>
      <w:r w:rsidR="002C3169">
        <w:rPr>
          <w:rFonts w:ascii="Calibri" w:hAnsi="Calibri" w:cs="Calibri"/>
        </w:rPr>
        <w:t xml:space="preserve">). </w:t>
      </w:r>
      <w:r w:rsidR="00E37554">
        <w:rPr>
          <w:rFonts w:ascii="Calibri" w:hAnsi="Calibri" w:cs="Calibri"/>
        </w:rPr>
        <w:t>To analyze movement,</w:t>
      </w:r>
      <w:r w:rsidR="00FA006C">
        <w:rPr>
          <w:rFonts w:ascii="Calibri" w:hAnsi="Calibri" w:cs="Calibri"/>
        </w:rPr>
        <w:t xml:space="preserve"> we</w:t>
      </w:r>
      <w:r w:rsidR="00867F67">
        <w:rPr>
          <w:rFonts w:ascii="Calibri" w:hAnsi="Calibri" w:cs="Calibri"/>
        </w:rPr>
        <w:t xml:space="preserve"> </w:t>
      </w:r>
      <w:r w:rsidR="002C3169">
        <w:rPr>
          <w:rFonts w:ascii="Calibri" w:hAnsi="Calibri" w:cs="Calibri"/>
        </w:rPr>
        <w:t>re</w:t>
      </w:r>
      <w:r w:rsidR="00867F67">
        <w:rPr>
          <w:rFonts w:ascii="Calibri" w:hAnsi="Calibri" w:cs="Calibri"/>
        </w:rPr>
        <w:t>played the video and</w:t>
      </w:r>
      <w:r w:rsidR="00FA006C">
        <w:rPr>
          <w:rFonts w:ascii="Calibri" w:hAnsi="Calibri" w:cs="Calibri"/>
        </w:rPr>
        <w:t xml:space="preserve"> laid </w:t>
      </w:r>
      <w:r w:rsidR="001145BE">
        <w:rPr>
          <w:rFonts w:ascii="Calibri" w:hAnsi="Calibri" w:cs="Calibri"/>
        </w:rPr>
        <w:t>4x5 grid</w:t>
      </w:r>
      <w:r w:rsidRPr="00880C88">
        <w:rPr>
          <w:rFonts w:ascii="Calibri" w:hAnsi="Calibri" w:cs="Calibri"/>
        </w:rPr>
        <w:t xml:space="preserve"> over </w:t>
      </w:r>
      <w:r w:rsidR="00EE5A6B">
        <w:rPr>
          <w:rFonts w:ascii="Calibri" w:hAnsi="Calibri" w:cs="Calibri"/>
        </w:rPr>
        <w:t>the</w:t>
      </w:r>
      <w:r w:rsidR="00867F67">
        <w:rPr>
          <w:rFonts w:ascii="Calibri" w:hAnsi="Calibri" w:cs="Calibri"/>
        </w:rPr>
        <w:t xml:space="preserve"> screen</w:t>
      </w:r>
      <w:r w:rsidR="000B7E52">
        <w:rPr>
          <w:rFonts w:ascii="Calibri" w:hAnsi="Calibri" w:cs="Calibri"/>
        </w:rPr>
        <w:t>.</w:t>
      </w:r>
      <w:r w:rsidR="00867F67">
        <w:rPr>
          <w:rFonts w:ascii="Calibri" w:hAnsi="Calibri" w:cs="Calibri"/>
        </w:rPr>
        <w:t xml:space="preserve"> </w:t>
      </w:r>
      <w:r w:rsidR="000B7E52">
        <w:rPr>
          <w:rFonts w:ascii="Calibri" w:hAnsi="Calibri" w:cs="Calibri"/>
        </w:rPr>
        <w:t>W</w:t>
      </w:r>
      <w:r w:rsidR="00377F0D">
        <w:rPr>
          <w:rFonts w:ascii="Calibri" w:hAnsi="Calibri" w:cs="Calibri"/>
        </w:rPr>
        <w:t>e recorded the number of times the cucumber crossed a gridline</w:t>
      </w:r>
      <w:r w:rsidR="003913B7">
        <w:rPr>
          <w:rFonts w:ascii="Calibri" w:hAnsi="Calibri" w:cs="Calibri"/>
        </w:rPr>
        <w:t>,</w:t>
      </w:r>
      <w:r w:rsidR="0012212D">
        <w:rPr>
          <w:rFonts w:ascii="Calibri" w:hAnsi="Calibri" w:cs="Calibri"/>
        </w:rPr>
        <w:t xml:space="preserve"> and the duration of time it took for a cucumber to reach the sidewall of the container</w:t>
      </w:r>
      <w:r w:rsidRPr="00880C88">
        <w:rPr>
          <w:rFonts w:ascii="Calibri" w:hAnsi="Calibri" w:cs="Calibri"/>
        </w:rPr>
        <w:t xml:space="preserve">. We measured movement before the experiment, on the second of four days of </w:t>
      </w:r>
      <w:r w:rsidR="0070266A">
        <w:rPr>
          <w:rFonts w:ascii="Calibri" w:hAnsi="Calibri" w:cs="Calibri"/>
        </w:rPr>
        <w:t xml:space="preserve">the </w:t>
      </w:r>
      <w:r w:rsidRPr="00880C88">
        <w:rPr>
          <w:rFonts w:ascii="Calibri" w:hAnsi="Calibri" w:cs="Calibri"/>
        </w:rPr>
        <w:t xml:space="preserve">heat treatment, and one day after the </w:t>
      </w:r>
      <w:r w:rsidR="0070266A">
        <w:rPr>
          <w:rFonts w:ascii="Calibri" w:hAnsi="Calibri" w:cs="Calibri"/>
        </w:rPr>
        <w:t>heat treatment</w:t>
      </w:r>
      <w:r w:rsidRPr="00880C88">
        <w:rPr>
          <w:rFonts w:ascii="Calibri" w:hAnsi="Calibri" w:cs="Calibri"/>
        </w:rPr>
        <w:t xml:space="preserve">. </w:t>
      </w:r>
    </w:p>
    <w:p w14:paraId="4568639D" w14:textId="5C0C043C" w:rsidR="00880C88" w:rsidRPr="00EF084D" w:rsidRDefault="00880C88" w:rsidP="00EF084D">
      <w:pPr>
        <w:spacing w:line="480" w:lineRule="auto"/>
        <w:rPr>
          <w:rFonts w:ascii="Calibri" w:hAnsi="Calibri" w:cs="Calibri"/>
          <w:i/>
          <w:iCs/>
        </w:rPr>
      </w:pPr>
      <w:r w:rsidRPr="00880C88">
        <w:rPr>
          <w:rFonts w:ascii="Calibri" w:hAnsi="Calibri" w:cs="Calibri"/>
          <w:i/>
          <w:iCs/>
        </w:rPr>
        <w:t>Statistical Analyses</w:t>
      </w:r>
    </w:p>
    <w:p w14:paraId="50C26762" w14:textId="74047CF6" w:rsidR="00880C88" w:rsidRPr="00880C88" w:rsidRDefault="00880C88" w:rsidP="003A680B">
      <w:pPr>
        <w:spacing w:line="480" w:lineRule="auto"/>
        <w:ind w:firstLine="720"/>
        <w:rPr>
          <w:rFonts w:ascii="Calibri" w:hAnsi="Calibri" w:cs="Calibri"/>
        </w:rPr>
      </w:pPr>
      <w:r w:rsidRPr="00880C88">
        <w:rPr>
          <w:rFonts w:ascii="Calibri" w:hAnsi="Calibri" w:cs="Calibri"/>
        </w:rPr>
        <w:t xml:space="preserve">To determine whether survival differed across temperature treatments we used a cox proportional hazards model </w:t>
      </w:r>
      <w:r w:rsidRPr="00880C88">
        <w:rPr>
          <w:rFonts w:ascii="Calibri" w:hAnsi="Calibri" w:cs="Calibri"/>
        </w:rPr>
        <w:fldChar w:fldCharType="begin" w:fldLock="1"/>
      </w:r>
      <w:r w:rsidR="006F1902">
        <w:rPr>
          <w:rFonts w:ascii="Calibri" w:hAnsi="Calibri" w:cs="Calibri"/>
        </w:rPr>
        <w:instrText>ADDIN CSL_CITATION {"citationItems":[{"id":"ITEM-1","itemData":{"DOI":"10.1111/J.2517-6161.1972.TB00899.X","ISSN":"2517-6161","abstract":"The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coffcients.","author":[{"dropping-particle":"","family":"Cox","given":"D. R.","non-dropping-particle":"","parse-names":false,"suffix":""}],"container-title":"Journal of the Royal Statistical Society: Series B (Methodological)","id":"ITEM-1","issue":"2","issued":{"date-parts":[["1972","1","1"]]},"page":"187-202","publisher":"John Wiley &amp; Sons, Ltd","title":"Regression Models and Life-Tables","type":"article-journal","volume":"34"},"uris":["http://www.mendeley.com/documents/?uuid=95332abd-7c1d-4c53-95cd-b4e9b8541656"]}],"mendeley":{"formattedCitation":"(Cox, 1972)","plainTextFormattedCitation":"(Cox, 1972)","previouslyFormattedCitation":"(Cox, 1972)"},"properties":{"noteIndex":0},"schema":"https://github.com/citation-style-language/schema/raw/master/csl-citation.json"}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(Cox, 1972)</w:t>
      </w:r>
      <w:r w:rsidRPr="00880C88">
        <w:rPr>
          <w:rFonts w:ascii="Calibri" w:hAnsi="Calibri" w:cs="Calibri"/>
        </w:rPr>
        <w:fldChar w:fldCharType="end"/>
      </w:r>
      <w:r w:rsidRPr="00880C88">
        <w:rPr>
          <w:rFonts w:ascii="Calibri" w:hAnsi="Calibri" w:cs="Calibri"/>
        </w:rPr>
        <w:t>. We included several covariates in the model that we hypothesized could have also affected survival</w:t>
      </w:r>
      <w:r w:rsidR="00044B93">
        <w:rPr>
          <w:rFonts w:ascii="Calibri" w:hAnsi="Calibri" w:cs="Calibri"/>
        </w:rPr>
        <w:t xml:space="preserve">: </w:t>
      </w:r>
      <w:r w:rsidRPr="00880C88">
        <w:rPr>
          <w:rFonts w:ascii="Calibri" w:hAnsi="Calibri" w:cs="Calibri"/>
        </w:rPr>
        <w:t xml:space="preserve">intestinal status (reabsorbed Y/N), initial movement rates, and body </w:t>
      </w:r>
      <w:r w:rsidR="000B7E52">
        <w:rPr>
          <w:rFonts w:ascii="Calibri" w:hAnsi="Calibri" w:cs="Calibri"/>
        </w:rPr>
        <w:t>size metrics</w:t>
      </w:r>
      <w:r w:rsidRPr="00880C88">
        <w:rPr>
          <w:rFonts w:ascii="Calibri" w:hAnsi="Calibri" w:cs="Calibri"/>
        </w:rPr>
        <w:t>. We assessed whether our qualitative scales</w:t>
      </w:r>
      <w:r w:rsidR="006A0263">
        <w:rPr>
          <w:rFonts w:ascii="Calibri" w:hAnsi="Calibri" w:cs="Calibri"/>
        </w:rPr>
        <w:t xml:space="preserve"> (stiffness scales)</w:t>
      </w:r>
      <w:r w:rsidRPr="00880C88">
        <w:rPr>
          <w:rFonts w:ascii="Calibri" w:hAnsi="Calibri" w:cs="Calibri"/>
        </w:rPr>
        <w:t xml:space="preserve"> for sublethal responses varied across temperature treatments using ordinal logistic regression, a model designed for use on qualitative scaled data </w:t>
      </w:r>
      <w:r w:rsidRPr="00880C88">
        <w:rPr>
          <w:rFonts w:ascii="Calibri" w:hAnsi="Calibri" w:cs="Calibri"/>
        </w:rPr>
        <w:fldChar w:fldCharType="begin" w:fldLock="1"/>
      </w:r>
      <w:r w:rsidR="006F1902">
        <w:rPr>
          <w:rFonts w:ascii="Calibri" w:hAnsi="Calibri" w:cs="Calibri"/>
        </w:rPr>
        <w:instrText>ADDIN CSL_CITATION {"citationItems":[{"id":"ITEM-1","itemData":{"DOI":"10.1111/J.2517-6161.1980.TB01109.X","ISSN":"2517-6161","abstract":"A general class of regression models for ordinal data is deveioped and discussed. There models utilize the ordinal nature of the data by describing various modes of stochastic ordering and this eliminates the need for assigning scores or otherwise assuming cardinality instead of ordinality. Two models in particular, the probportional odds and the proportional hazards models are likely to be most useful in practice because of the simplicity of their interpretation. These linear models are shown to be multivariate extensions of generalized linear models. Extensions to non-linear models are discussed and it is shown that even here the method of iteratively reweihted least squares coverges to the maximum likelihood estimate, a property which greatly simplifies the necessary computation. Applications are discussed with the aid of examples.","author":[{"dropping-particle":"","family":"McCullagh","given":"Peter","non-dropping-particle":"","parse-names":false,"suffix":""}],"container-title":"Journal of the Royal Statistical Society: Series B (Methodological)","id":"ITEM-1","issue":"2","issued":{"date-parts":[["1980","1","1"]]},"page":"109-127","publisher":"John Wiley &amp; Sons, Ltd","title":"Regression Models for Ordinal Data","type":"article-journal","volume":"42"},"uris":["http://www.mendeley.com/documents/?uuid=055523b1-7053-4e1a-9ec3-4ce7358d8f16"]}],"mendeley":{"formattedCitation":"(McCullagh, 1980)","plainTextFormattedCitation":"(McCullagh, 1980)","previouslyFormattedCitation":"(McCullagh, 1980)"},"properties":{"noteIndex":0},"schema":"https://github.com/citation-style-language/schema/raw/master/csl-citation.json"}</w:instrText>
      </w:r>
      <w:r w:rsidRPr="00880C88">
        <w:rPr>
          <w:rFonts w:ascii="Calibri" w:hAnsi="Calibri" w:cs="Calibri"/>
        </w:rPr>
        <w:fldChar w:fldCharType="separate"/>
      </w:r>
      <w:r w:rsidR="006F1902" w:rsidRPr="006F1902">
        <w:rPr>
          <w:rFonts w:ascii="Calibri" w:hAnsi="Calibri" w:cs="Calibri"/>
          <w:noProof/>
        </w:rPr>
        <w:t>(McCullagh, 1980)</w:t>
      </w:r>
      <w:r w:rsidRPr="00880C88">
        <w:rPr>
          <w:rFonts w:ascii="Calibri" w:hAnsi="Calibri" w:cs="Calibri"/>
        </w:rPr>
        <w:fldChar w:fldCharType="end"/>
      </w:r>
      <w:r w:rsidRPr="00880C88">
        <w:rPr>
          <w:rFonts w:ascii="Calibri" w:hAnsi="Calibri" w:cs="Calibri"/>
        </w:rPr>
        <w:t>. For qualitative values measured as binary response variables we used logistic regression. We determined if movement varied significantly across treatments using a linear regression model with dispers</w:t>
      </w:r>
      <w:r w:rsidR="00081A09">
        <w:rPr>
          <w:rFonts w:ascii="Calibri" w:hAnsi="Calibri" w:cs="Calibri"/>
        </w:rPr>
        <w:t>al</w:t>
      </w:r>
      <w:r w:rsidRPr="00880C88">
        <w:rPr>
          <w:rFonts w:ascii="Calibri" w:hAnsi="Calibri" w:cs="Calibri"/>
        </w:rPr>
        <w:t xml:space="preserve"> distance </w:t>
      </w:r>
      <w:r w:rsidR="008D4C40">
        <w:rPr>
          <w:rFonts w:ascii="Calibri" w:hAnsi="Calibri" w:cs="Calibri"/>
        </w:rPr>
        <w:t xml:space="preserve">or </w:t>
      </w:r>
      <w:r w:rsidR="00413CB9">
        <w:rPr>
          <w:rFonts w:ascii="Calibri" w:hAnsi="Calibri" w:cs="Calibri"/>
        </w:rPr>
        <w:t xml:space="preserve">time until </w:t>
      </w:r>
      <w:r w:rsidR="002C3F67">
        <w:rPr>
          <w:rFonts w:ascii="Calibri" w:hAnsi="Calibri" w:cs="Calibri"/>
        </w:rPr>
        <w:t xml:space="preserve">reaching the container wall </w:t>
      </w:r>
      <w:r w:rsidRPr="00880C88">
        <w:rPr>
          <w:rFonts w:ascii="Calibri" w:hAnsi="Calibri" w:cs="Calibri"/>
        </w:rPr>
        <w:t>as the response variable</w:t>
      </w:r>
      <w:r w:rsidR="00FD32CF">
        <w:rPr>
          <w:rFonts w:ascii="Calibri" w:hAnsi="Calibri" w:cs="Calibri"/>
        </w:rPr>
        <w:t>s</w:t>
      </w:r>
      <w:r w:rsidRPr="00880C88">
        <w:rPr>
          <w:rFonts w:ascii="Calibri" w:hAnsi="Calibri" w:cs="Calibri"/>
        </w:rPr>
        <w:t xml:space="preserve"> and temperature as the </w:t>
      </w:r>
      <w:r w:rsidR="00BE4EED">
        <w:rPr>
          <w:rFonts w:ascii="Calibri" w:hAnsi="Calibri" w:cs="Calibri"/>
        </w:rPr>
        <w:t>explanatory v</w:t>
      </w:r>
      <w:r w:rsidRPr="00880C88">
        <w:rPr>
          <w:rFonts w:ascii="Calibri" w:hAnsi="Calibri" w:cs="Calibri"/>
        </w:rPr>
        <w:t xml:space="preserve">ariable. Finally, we used a binary logistic regression model to determine if wasting (yes/no) was temperature dependent. </w:t>
      </w:r>
    </w:p>
    <w:p w14:paraId="4D050347" w14:textId="77777777" w:rsidR="00880C88" w:rsidRDefault="00880C88" w:rsidP="003A680B">
      <w:pPr>
        <w:spacing w:line="480" w:lineRule="auto"/>
        <w:rPr>
          <w:rFonts w:ascii="Calibri" w:hAnsi="Calibri" w:cs="Calibri"/>
        </w:rPr>
      </w:pPr>
    </w:p>
    <w:p w14:paraId="2840A4ED" w14:textId="5C29E51A" w:rsidR="00755586" w:rsidRPr="00880C88" w:rsidRDefault="00755586" w:rsidP="003A680B">
      <w:pPr>
        <w:spacing w:line="480" w:lineRule="auto"/>
        <w:rPr>
          <w:rFonts w:ascii="Calibri" w:hAnsi="Calibri" w:cs="Calibri"/>
        </w:rPr>
      </w:pPr>
      <w:r w:rsidRPr="00151891">
        <w:rPr>
          <w:rFonts w:ascii="Calibri" w:hAnsi="Calibri" w:cs="Calibri"/>
          <w:b/>
          <w:bCs/>
        </w:rPr>
        <w:lastRenderedPageBreak/>
        <w:t>Table</w:t>
      </w:r>
      <w:r>
        <w:rPr>
          <w:rFonts w:ascii="Calibri" w:hAnsi="Calibri" w:cs="Calibri"/>
        </w:rPr>
        <w:t xml:space="preserve"> </w:t>
      </w:r>
      <w:r w:rsidRPr="00151891">
        <w:rPr>
          <w:rFonts w:ascii="Calibri" w:hAnsi="Calibri" w:cs="Calibri"/>
          <w:b/>
          <w:bCs/>
        </w:rPr>
        <w:t>1</w:t>
      </w:r>
      <w:r>
        <w:rPr>
          <w:rFonts w:ascii="Calibri" w:hAnsi="Calibri" w:cs="Calibri"/>
        </w:rPr>
        <w:t>. The response variables measured to quantify the effect of a marine heat wave on</w:t>
      </w:r>
      <w:r w:rsidR="00BE4EED">
        <w:rPr>
          <w:rFonts w:ascii="Calibri" w:hAnsi="Calibri" w:cs="Calibri"/>
        </w:rPr>
        <w:t xml:space="preserve"> giant California sea cucumbers (</w:t>
      </w:r>
      <w:proofErr w:type="spellStart"/>
      <w:r w:rsidR="00BE4EED">
        <w:rPr>
          <w:rFonts w:ascii="Calibri" w:hAnsi="Calibri" w:cs="Calibri"/>
          <w:i/>
          <w:iCs/>
        </w:rPr>
        <w:t>Apostichopus</w:t>
      </w:r>
      <w:proofErr w:type="spellEnd"/>
      <w:r w:rsidR="00BE4EED">
        <w:rPr>
          <w:rFonts w:ascii="Calibri" w:hAnsi="Calibri" w:cs="Calibri"/>
          <w:i/>
          <w:iCs/>
        </w:rPr>
        <w:t xml:space="preserve"> </w:t>
      </w:r>
      <w:proofErr w:type="spellStart"/>
      <w:r w:rsidR="00BE4EED">
        <w:rPr>
          <w:rFonts w:ascii="Calibri" w:hAnsi="Calibri" w:cs="Calibri"/>
          <w:i/>
          <w:iCs/>
        </w:rPr>
        <w:t>californicus</w:t>
      </w:r>
      <w:proofErr w:type="spellEnd"/>
      <w:r w:rsidR="00BE4EED">
        <w:rPr>
          <w:rFonts w:ascii="Calibri" w:hAnsi="Calibri" w:cs="Calibri"/>
        </w:rPr>
        <w:t xml:space="preserve">). </w:t>
      </w:r>
      <w:r>
        <w:rPr>
          <w:rFonts w:ascii="Calibri" w:hAnsi="Calibri" w:cs="Calibri"/>
        </w:rPr>
        <w:t xml:space="preserve"> </w:t>
      </w:r>
    </w:p>
    <w:tbl>
      <w:tblPr>
        <w:tblStyle w:val="GridTable5Dark-Accent3"/>
        <w:tblW w:w="9884" w:type="dxa"/>
        <w:tblLook w:val="04A0" w:firstRow="1" w:lastRow="0" w:firstColumn="1" w:lastColumn="0" w:noHBand="0" w:noVBand="1"/>
      </w:tblPr>
      <w:tblGrid>
        <w:gridCol w:w="1705"/>
        <w:gridCol w:w="2520"/>
        <w:gridCol w:w="2575"/>
        <w:gridCol w:w="3084"/>
      </w:tblGrid>
      <w:tr w:rsidR="00E72AE5" w14:paraId="1EC08B6A" w14:textId="77A4B580" w:rsidTr="001239A3">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40A2EDEC" w14:textId="19F8AB1E" w:rsidR="00D421F5" w:rsidRPr="00E72AE5" w:rsidRDefault="00E10B39" w:rsidP="003A680B">
            <w:pPr>
              <w:spacing w:line="480" w:lineRule="auto"/>
              <w:rPr>
                <w:rFonts w:ascii="Calibri" w:hAnsi="Calibri" w:cs="Calibri"/>
              </w:rPr>
            </w:pPr>
            <w:r w:rsidRPr="00E72AE5">
              <w:rPr>
                <w:rFonts w:ascii="Calibri" w:hAnsi="Calibri" w:cs="Calibri"/>
              </w:rPr>
              <w:t>Category</w:t>
            </w:r>
          </w:p>
        </w:tc>
        <w:tc>
          <w:tcPr>
            <w:tcW w:w="2520" w:type="dxa"/>
          </w:tcPr>
          <w:p w14:paraId="475E4F6D" w14:textId="2B819697"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Response Variable</w:t>
            </w:r>
            <w:r w:rsidR="006E430E" w:rsidRPr="00E72AE5">
              <w:rPr>
                <w:rFonts w:ascii="Calibri" w:hAnsi="Calibri" w:cs="Calibri"/>
              </w:rPr>
              <w:t>s</w:t>
            </w:r>
          </w:p>
        </w:tc>
        <w:tc>
          <w:tcPr>
            <w:tcW w:w="2575" w:type="dxa"/>
          </w:tcPr>
          <w:p w14:paraId="0819F27A" w14:textId="760D9857"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Measurement Method</w:t>
            </w:r>
          </w:p>
        </w:tc>
        <w:tc>
          <w:tcPr>
            <w:tcW w:w="3084" w:type="dxa"/>
          </w:tcPr>
          <w:p w14:paraId="04D3EFDB" w14:textId="2CA9E0C6" w:rsidR="00D421F5" w:rsidRPr="00E72AE5" w:rsidRDefault="00D421F5" w:rsidP="003A680B">
            <w:pPr>
              <w:spacing w:line="480"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E72AE5">
              <w:rPr>
                <w:rFonts w:ascii="Calibri" w:hAnsi="Calibri" w:cs="Calibri"/>
              </w:rPr>
              <w:t>Variable Type</w:t>
            </w:r>
          </w:p>
        </w:tc>
      </w:tr>
      <w:tr w:rsidR="00E72AE5" w14:paraId="45DDC63D" w14:textId="77D09469"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5F5E20DA" w14:textId="629CFD40" w:rsidR="00D421F5" w:rsidRPr="00E72AE5" w:rsidRDefault="00E10B39" w:rsidP="003A680B">
            <w:pPr>
              <w:spacing w:line="480" w:lineRule="auto"/>
              <w:rPr>
                <w:rFonts w:ascii="Calibri" w:hAnsi="Calibri" w:cs="Calibri"/>
              </w:rPr>
            </w:pPr>
            <w:r w:rsidRPr="00E72AE5">
              <w:rPr>
                <w:rFonts w:ascii="Calibri" w:hAnsi="Calibri" w:cs="Calibri"/>
              </w:rPr>
              <w:t>Direct lethal</w:t>
            </w:r>
          </w:p>
        </w:tc>
        <w:tc>
          <w:tcPr>
            <w:tcW w:w="2520" w:type="dxa"/>
          </w:tcPr>
          <w:p w14:paraId="5BB1332E" w14:textId="2772473D"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Mortality </w:t>
            </w:r>
          </w:p>
        </w:tc>
        <w:tc>
          <w:tcPr>
            <w:tcW w:w="2575" w:type="dxa"/>
          </w:tcPr>
          <w:p w14:paraId="3805451A" w14:textId="2E342A3E"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Time to Death</w:t>
            </w:r>
          </w:p>
        </w:tc>
        <w:tc>
          <w:tcPr>
            <w:tcW w:w="3084" w:type="dxa"/>
          </w:tcPr>
          <w:p w14:paraId="17DA6B98" w14:textId="0764E3F2" w:rsidR="00D421F5" w:rsidRDefault="00D421F5"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Continuous </w:t>
            </w:r>
          </w:p>
        </w:tc>
      </w:tr>
      <w:tr w:rsidR="002C4D37" w14:paraId="089DE218" w14:textId="420C50F4" w:rsidTr="001239A3">
        <w:trPr>
          <w:trHeight w:val="286"/>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10868FFC" w14:textId="0BD0F81F" w:rsidR="00772C19" w:rsidRPr="00E72AE5" w:rsidRDefault="00772C19" w:rsidP="003A680B">
            <w:pPr>
              <w:spacing w:line="480" w:lineRule="auto"/>
              <w:rPr>
                <w:rFonts w:ascii="Calibri" w:hAnsi="Calibri" w:cs="Calibri"/>
              </w:rPr>
            </w:pPr>
            <w:r w:rsidRPr="00E72AE5">
              <w:rPr>
                <w:rFonts w:ascii="Calibri" w:hAnsi="Calibri" w:cs="Calibri"/>
              </w:rPr>
              <w:t>Direct sublethal</w:t>
            </w:r>
          </w:p>
        </w:tc>
        <w:tc>
          <w:tcPr>
            <w:tcW w:w="2520" w:type="dxa"/>
          </w:tcPr>
          <w:p w14:paraId="680ADE23" w14:textId="1BED4F4A"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Stiffening (antipredator defense)</w:t>
            </w:r>
          </w:p>
        </w:tc>
        <w:tc>
          <w:tcPr>
            <w:tcW w:w="2575" w:type="dxa"/>
          </w:tcPr>
          <w:p w14:paraId="03F8C59A" w14:textId="7D542601"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Repeated poke test</w:t>
            </w:r>
          </w:p>
        </w:tc>
        <w:tc>
          <w:tcPr>
            <w:tcW w:w="3084" w:type="dxa"/>
          </w:tcPr>
          <w:p w14:paraId="6D8A7D8D" w14:textId="559FA0C8"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Ordinal (3 level) </w:t>
            </w:r>
          </w:p>
        </w:tc>
      </w:tr>
      <w:tr w:rsidR="002C4D37" w14:paraId="06A1E2D7" w14:textId="682E7042"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3FB4E25" w14:textId="77777777" w:rsidR="00772C19" w:rsidRPr="00E72AE5" w:rsidRDefault="00772C19" w:rsidP="003A680B">
            <w:pPr>
              <w:spacing w:line="480" w:lineRule="auto"/>
              <w:rPr>
                <w:rFonts w:ascii="Calibri" w:hAnsi="Calibri" w:cs="Calibri"/>
              </w:rPr>
            </w:pPr>
          </w:p>
        </w:tc>
        <w:tc>
          <w:tcPr>
            <w:tcW w:w="2520" w:type="dxa"/>
          </w:tcPr>
          <w:p w14:paraId="2BF75783" w14:textId="316ABEC4"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Stiffening (posture maintenance)</w:t>
            </w:r>
          </w:p>
        </w:tc>
        <w:tc>
          <w:tcPr>
            <w:tcW w:w="2575" w:type="dxa"/>
          </w:tcPr>
          <w:p w14:paraId="4AE4F72F" w14:textId="6EDB0EFC"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Platform test</w:t>
            </w:r>
          </w:p>
        </w:tc>
        <w:tc>
          <w:tcPr>
            <w:tcW w:w="3084" w:type="dxa"/>
          </w:tcPr>
          <w:p w14:paraId="58959201" w14:textId="2AFF744D"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Ordinal (4 level) </w:t>
            </w:r>
          </w:p>
        </w:tc>
      </w:tr>
      <w:tr w:rsidR="002C4D37" w14:paraId="70C498A7" w14:textId="5721FA9E" w:rsidTr="001239A3">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4C18943" w14:textId="77777777" w:rsidR="00772C19" w:rsidRPr="00E72AE5" w:rsidRDefault="00772C19" w:rsidP="003A680B">
            <w:pPr>
              <w:spacing w:line="480" w:lineRule="auto"/>
              <w:rPr>
                <w:rFonts w:ascii="Calibri" w:hAnsi="Calibri" w:cs="Calibri"/>
              </w:rPr>
            </w:pPr>
          </w:p>
        </w:tc>
        <w:tc>
          <w:tcPr>
            <w:tcW w:w="2520" w:type="dxa"/>
          </w:tcPr>
          <w:p w14:paraId="0B87F733" w14:textId="3F48E7F9"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Evisceration</w:t>
            </w:r>
          </w:p>
        </w:tc>
        <w:tc>
          <w:tcPr>
            <w:tcW w:w="2575" w:type="dxa"/>
          </w:tcPr>
          <w:p w14:paraId="7A230FA1" w14:textId="633494ED"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Inner organs observed</w:t>
            </w:r>
          </w:p>
        </w:tc>
        <w:tc>
          <w:tcPr>
            <w:tcW w:w="3084" w:type="dxa"/>
          </w:tcPr>
          <w:p w14:paraId="4D98648D" w14:textId="43691118"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Binary </w:t>
            </w:r>
          </w:p>
        </w:tc>
      </w:tr>
      <w:tr w:rsidR="002C4D37" w14:paraId="2830C3C3" w14:textId="3B28F069"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4A50F563" w14:textId="77777777" w:rsidR="00772C19" w:rsidRPr="00E72AE5" w:rsidRDefault="00772C19" w:rsidP="003A680B">
            <w:pPr>
              <w:spacing w:line="480" w:lineRule="auto"/>
              <w:rPr>
                <w:rFonts w:ascii="Calibri" w:hAnsi="Calibri" w:cs="Calibri"/>
              </w:rPr>
            </w:pPr>
          </w:p>
        </w:tc>
        <w:tc>
          <w:tcPr>
            <w:tcW w:w="2520" w:type="dxa"/>
          </w:tcPr>
          <w:p w14:paraId="4121295E" w14:textId="1E5DA54D"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Spawning</w:t>
            </w:r>
          </w:p>
        </w:tc>
        <w:tc>
          <w:tcPr>
            <w:tcW w:w="2575" w:type="dxa"/>
          </w:tcPr>
          <w:p w14:paraId="303CC7CD" w14:textId="7644C191"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Sperm or eggs observed</w:t>
            </w:r>
          </w:p>
        </w:tc>
        <w:tc>
          <w:tcPr>
            <w:tcW w:w="3084" w:type="dxa"/>
          </w:tcPr>
          <w:p w14:paraId="2C9BBD38" w14:textId="6FCDE2B8"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Binary </w:t>
            </w:r>
          </w:p>
        </w:tc>
      </w:tr>
      <w:tr w:rsidR="002C4D37" w14:paraId="2E429564" w14:textId="77777777" w:rsidTr="001239A3">
        <w:trPr>
          <w:trHeight w:val="296"/>
        </w:trPr>
        <w:tc>
          <w:tcPr>
            <w:cnfStyle w:val="001000000000" w:firstRow="0" w:lastRow="0" w:firstColumn="1" w:lastColumn="0" w:oddVBand="0" w:evenVBand="0" w:oddHBand="0" w:evenHBand="0" w:firstRowFirstColumn="0" w:firstRowLastColumn="0" w:lastRowFirstColumn="0" w:lastRowLastColumn="0"/>
            <w:tcW w:w="1705" w:type="dxa"/>
            <w:vMerge/>
          </w:tcPr>
          <w:p w14:paraId="5707784B" w14:textId="77777777" w:rsidR="00772C19" w:rsidRPr="00E72AE5" w:rsidRDefault="00772C19" w:rsidP="003A680B">
            <w:pPr>
              <w:spacing w:line="480" w:lineRule="auto"/>
              <w:rPr>
                <w:rFonts w:ascii="Calibri" w:hAnsi="Calibri" w:cs="Calibri"/>
              </w:rPr>
            </w:pPr>
          </w:p>
        </w:tc>
        <w:tc>
          <w:tcPr>
            <w:tcW w:w="2520" w:type="dxa"/>
          </w:tcPr>
          <w:p w14:paraId="549EA891" w14:textId="22597059"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Movement</w:t>
            </w:r>
          </w:p>
        </w:tc>
        <w:tc>
          <w:tcPr>
            <w:tcW w:w="2575" w:type="dxa"/>
          </w:tcPr>
          <w:p w14:paraId="65B59BEA" w14:textId="6154B657"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Dispersal distance</w:t>
            </w:r>
          </w:p>
        </w:tc>
        <w:tc>
          <w:tcPr>
            <w:tcW w:w="3084" w:type="dxa"/>
          </w:tcPr>
          <w:p w14:paraId="032B46AA" w14:textId="30B5C703" w:rsidR="00772C19" w:rsidRDefault="00772C19" w:rsidP="003A680B">
            <w:pPr>
              <w:spacing w:line="48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Continuous</w:t>
            </w:r>
          </w:p>
        </w:tc>
      </w:tr>
      <w:tr w:rsidR="00772C19" w14:paraId="5E395860" w14:textId="77777777" w:rsidTr="001239A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05" w:type="dxa"/>
          </w:tcPr>
          <w:p w14:paraId="2BB2FA57" w14:textId="67A9A6B7" w:rsidR="00772C19" w:rsidRPr="00E72AE5" w:rsidRDefault="00772C19" w:rsidP="003A680B">
            <w:pPr>
              <w:spacing w:line="480" w:lineRule="auto"/>
              <w:rPr>
                <w:rFonts w:ascii="Calibri" w:hAnsi="Calibri" w:cs="Calibri"/>
              </w:rPr>
            </w:pPr>
            <w:r w:rsidRPr="00E72AE5">
              <w:rPr>
                <w:rFonts w:ascii="Calibri" w:hAnsi="Calibri" w:cs="Calibri"/>
              </w:rPr>
              <w:t xml:space="preserve">Disease (indirect or direct) </w:t>
            </w:r>
          </w:p>
        </w:tc>
        <w:tc>
          <w:tcPr>
            <w:tcW w:w="2520" w:type="dxa"/>
          </w:tcPr>
          <w:p w14:paraId="0C3A9E5F" w14:textId="5C47ED45"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Wasting </w:t>
            </w:r>
          </w:p>
        </w:tc>
        <w:tc>
          <w:tcPr>
            <w:tcW w:w="2575" w:type="dxa"/>
          </w:tcPr>
          <w:p w14:paraId="3FDA4FEB" w14:textId="2ADEAD6E"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Presence of wasting lesions</w:t>
            </w:r>
          </w:p>
        </w:tc>
        <w:tc>
          <w:tcPr>
            <w:tcW w:w="3084" w:type="dxa"/>
          </w:tcPr>
          <w:p w14:paraId="3538C70F" w14:textId="53BA1996" w:rsidR="00772C19" w:rsidRDefault="00772C19" w:rsidP="003A680B">
            <w:pPr>
              <w:spacing w:line="48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Binary</w:t>
            </w:r>
          </w:p>
        </w:tc>
      </w:tr>
    </w:tbl>
    <w:p w14:paraId="299978CC" w14:textId="6875A4CA" w:rsidR="00880C88" w:rsidRDefault="00880C88" w:rsidP="003A680B">
      <w:pPr>
        <w:spacing w:line="480" w:lineRule="auto"/>
        <w:rPr>
          <w:rFonts w:ascii="Calibri" w:hAnsi="Calibri" w:cs="Calibri"/>
        </w:rPr>
      </w:pPr>
    </w:p>
    <w:p w14:paraId="105E108A" w14:textId="77777777" w:rsidR="0016402A" w:rsidRDefault="0016402A" w:rsidP="003A680B">
      <w:pPr>
        <w:spacing w:line="480" w:lineRule="auto"/>
        <w:rPr>
          <w:rFonts w:ascii="Calibri" w:hAnsi="Calibri" w:cs="Calibri"/>
        </w:rPr>
      </w:pPr>
    </w:p>
    <w:p w14:paraId="0C2005F3" w14:textId="77777777" w:rsidR="00D51B46" w:rsidRDefault="00D51B46">
      <w:pPr>
        <w:rPr>
          <w:rFonts w:ascii="Calibri" w:hAnsi="Calibri" w:cs="Calibri"/>
          <w:b/>
          <w:bCs/>
        </w:rPr>
      </w:pPr>
      <w:r>
        <w:rPr>
          <w:rFonts w:ascii="Calibri" w:hAnsi="Calibri" w:cs="Calibri"/>
          <w:b/>
          <w:bCs/>
        </w:rPr>
        <w:br w:type="page"/>
      </w:r>
    </w:p>
    <w:p w14:paraId="7646C36E" w14:textId="601EFC75" w:rsidR="007D75C6" w:rsidRDefault="0013582F" w:rsidP="00DE2BB9">
      <w:pPr>
        <w:spacing w:line="480" w:lineRule="auto"/>
        <w:jc w:val="center"/>
        <w:rPr>
          <w:rFonts w:ascii="Calibri" w:hAnsi="Calibri" w:cs="Calibri"/>
          <w:b/>
          <w:bCs/>
        </w:rPr>
      </w:pPr>
      <w:r>
        <w:rPr>
          <w:rFonts w:ascii="Calibri" w:hAnsi="Calibri" w:cs="Calibri"/>
          <w:b/>
          <w:bCs/>
        </w:rPr>
        <w:lastRenderedPageBreak/>
        <w:t>Literature Cited</w:t>
      </w:r>
    </w:p>
    <w:p w14:paraId="6218C195" w14:textId="47D9E980" w:rsidR="00BD77B3" w:rsidRPr="00BD77B3" w:rsidRDefault="00F20C2B" w:rsidP="0013582F">
      <w:pPr>
        <w:widowControl w:val="0"/>
        <w:autoSpaceDE w:val="0"/>
        <w:autoSpaceDN w:val="0"/>
        <w:adjustRightInd w:val="0"/>
        <w:spacing w:after="120"/>
        <w:ind w:left="480" w:hanging="480"/>
        <w:rPr>
          <w:rFonts w:ascii="Calibri" w:hAnsi="Calibri" w:cs="Calibri"/>
          <w:noProof/>
        </w:rPr>
      </w:pPr>
      <w:r>
        <w:rPr>
          <w:rFonts w:ascii="Calibri" w:hAnsi="Calibri" w:cs="Calibri"/>
          <w:b/>
          <w:bCs/>
        </w:rPr>
        <w:fldChar w:fldCharType="begin" w:fldLock="1"/>
      </w:r>
      <w:r>
        <w:rPr>
          <w:rFonts w:ascii="Calibri" w:hAnsi="Calibri" w:cs="Calibri"/>
          <w:b/>
          <w:bCs/>
        </w:rPr>
        <w:instrText xml:space="preserve">ADDIN Mendeley Bibliography CSL_BIBLIOGRAPHY </w:instrText>
      </w:r>
      <w:r>
        <w:rPr>
          <w:rFonts w:ascii="Calibri" w:hAnsi="Calibri" w:cs="Calibri"/>
          <w:b/>
          <w:bCs/>
        </w:rPr>
        <w:fldChar w:fldCharType="separate"/>
      </w:r>
      <w:r w:rsidR="00BD77B3" w:rsidRPr="00BD77B3">
        <w:rPr>
          <w:rFonts w:ascii="Calibri" w:hAnsi="Calibri" w:cs="Calibri"/>
          <w:noProof/>
        </w:rPr>
        <w:t xml:space="preserve">Allan, R. P., Arias, P. A., Berger, S., Canadell, J. G., Cassou, C., Chen, D., Cherchi, A., Connors, S. L., Coppola, E., Cruz, F. A., Diongue-Niang, A., Doblas-Reyes, F. J., Douville, H., Driouech, F., Edwards, T. L., Engelbrecht, F., Eyring, V., Fischer, E., Flato, G. M., … Zickfeld, K. (2021). IPCC: Climate Change 2021: The Physical Science Basis. </w:t>
      </w:r>
      <w:r w:rsidR="00BD77B3" w:rsidRPr="00BD77B3">
        <w:rPr>
          <w:rFonts w:ascii="Calibri" w:hAnsi="Calibri" w:cs="Calibri"/>
          <w:i/>
          <w:iCs/>
          <w:noProof/>
        </w:rPr>
        <w:t>Cambridge University Press. In Press.</w:t>
      </w:r>
      <w:r w:rsidR="00BD77B3" w:rsidRPr="00BD77B3">
        <w:rPr>
          <w:rFonts w:ascii="Calibri" w:hAnsi="Calibri" w:cs="Calibri"/>
          <w:noProof/>
        </w:rPr>
        <w:t>, 42. https://www.ipcc.ch/report/ar6/wg1/</w:t>
      </w:r>
    </w:p>
    <w:p w14:paraId="6AC761A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Aquino, C. A., Besemer, R. M., DeRito, C. M., Kocian, J., Porter, I. R., Raimondi, P. T., Rede, J. E., Schiebelhut, L. M., Sparks, J. P., Wares, J. P., &amp; Hewson, I. (2021). Evidence That Microorganisms at the Animal-Water Interface Drive Sea Star Wasting Disease. </w:t>
      </w:r>
      <w:r w:rsidRPr="00BD77B3">
        <w:rPr>
          <w:rFonts w:ascii="Calibri" w:hAnsi="Calibri" w:cs="Calibri"/>
          <w:i/>
          <w:iCs/>
          <w:noProof/>
        </w:rPr>
        <w:t>Frontiers in Microbiology</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 https://doi.org/10.3389/fmicb.2020.610009</w:t>
      </w:r>
    </w:p>
    <w:p w14:paraId="7DFAD694"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Bates, A. E., Hilton, B. J., &amp; Harley, C. D. G. (2009). Effects of temperature, season and locality on wasting disease in the keystone predatory sea star Pisaster ochraceus. </w:t>
      </w:r>
      <w:r w:rsidRPr="00BD77B3">
        <w:rPr>
          <w:rFonts w:ascii="Calibri" w:hAnsi="Calibri" w:cs="Calibri"/>
          <w:i/>
          <w:iCs/>
          <w:noProof/>
        </w:rPr>
        <w:t>Diseases of Aquatic Organisms</w:t>
      </w:r>
      <w:r w:rsidRPr="00BD77B3">
        <w:rPr>
          <w:rFonts w:ascii="Calibri" w:hAnsi="Calibri" w:cs="Calibri"/>
          <w:noProof/>
        </w:rPr>
        <w:t xml:space="preserve">, </w:t>
      </w:r>
      <w:r w:rsidRPr="00BD77B3">
        <w:rPr>
          <w:rFonts w:ascii="Calibri" w:hAnsi="Calibri" w:cs="Calibri"/>
          <w:i/>
          <w:iCs/>
          <w:noProof/>
        </w:rPr>
        <w:t>86</w:t>
      </w:r>
      <w:r w:rsidRPr="00BD77B3">
        <w:rPr>
          <w:rFonts w:ascii="Calibri" w:hAnsi="Calibri" w:cs="Calibri"/>
          <w:noProof/>
        </w:rPr>
        <w:t>(3), 245–251. https://doi.org/10.3354/dao02125</w:t>
      </w:r>
    </w:p>
    <w:p w14:paraId="1B06D68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Battaglene, S. C., Seymour, J. E., Ramofafia, C., &amp; Lane, I. (2002). Spawning induction of three tropical sea cucumbers, Holothuria scabra, H. fuscogilva and Actinopyga mauritiana.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207</w:t>
      </w:r>
      <w:r w:rsidRPr="00BD77B3">
        <w:rPr>
          <w:rFonts w:ascii="Calibri" w:hAnsi="Calibri" w:cs="Calibri"/>
          <w:noProof/>
        </w:rPr>
        <w:t>(1–2), 29–47. https://doi.org/10.1016/S0044-8486(01)00725-6</w:t>
      </w:r>
    </w:p>
    <w:p w14:paraId="70613FD3"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Brothers, C. J., Lee, R. W., &amp; Nestler, J. R. (2015). The uptake of dissolved organic material by the sea cucumber Parastichopus californicus (Stimpson) and its potential role in visceral regeneration.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469</w:t>
      </w:r>
      <w:r w:rsidRPr="00BD77B3">
        <w:rPr>
          <w:rFonts w:ascii="Calibri" w:hAnsi="Calibri" w:cs="Calibri"/>
          <w:noProof/>
        </w:rPr>
        <w:t>, 69–75. https://doi.org/10.1016/J.JEMBE.2015.04.016</w:t>
      </w:r>
    </w:p>
    <w:p w14:paraId="5DDA7DB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Case, R. J., Longford, S. R., Campbell, A. H., Low, A., Tujula, N., Steinberg, P. D., &amp; Kjelleberg, S. (2011). Temperature induced bacterial virulence and bleaching disease in a </w:t>
      </w:r>
      <w:r w:rsidRPr="00BD77B3">
        <w:rPr>
          <w:rFonts w:ascii="Calibri" w:hAnsi="Calibri" w:cs="Calibri"/>
          <w:noProof/>
        </w:rPr>
        <w:lastRenderedPageBreak/>
        <w:t xml:space="preserve">chemically defended marine macroalga. </w:t>
      </w:r>
      <w:r w:rsidRPr="00BD77B3">
        <w:rPr>
          <w:rFonts w:ascii="Calibri" w:hAnsi="Calibri" w:cs="Calibri"/>
          <w:i/>
          <w:iCs/>
          <w:noProof/>
        </w:rPr>
        <w:t>Environmental Microbiology</w:t>
      </w:r>
      <w:r w:rsidRPr="00BD77B3">
        <w:rPr>
          <w:rFonts w:ascii="Calibri" w:hAnsi="Calibri" w:cs="Calibri"/>
          <w:noProof/>
        </w:rPr>
        <w:t xml:space="preserve">, </w:t>
      </w:r>
      <w:r w:rsidRPr="00BD77B3">
        <w:rPr>
          <w:rFonts w:ascii="Calibri" w:hAnsi="Calibri" w:cs="Calibri"/>
          <w:i/>
          <w:iCs/>
          <w:noProof/>
        </w:rPr>
        <w:t>13</w:t>
      </w:r>
      <w:r w:rsidRPr="00BD77B3">
        <w:rPr>
          <w:rFonts w:ascii="Calibri" w:hAnsi="Calibri" w:cs="Calibri"/>
          <w:noProof/>
        </w:rPr>
        <w:t>(2), 529–537. https://doi.org/10.1111/j.1462-2920.2010.02356.x</w:t>
      </w:r>
    </w:p>
    <w:p w14:paraId="2216675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Cavole, L. M., Demko, A. M., Diner, R. E., Giddings, A., Koester, I., Pagniello, C. M. L. S., Paulsen, M. L., Ramirez-Valdez, A., Schwenck, S. M., Yen, N. K., Zill, M. E., &amp; Franks, P. J. S. (2016). Biological impacts of the 2013–2015 warm-water anomaly in the northeast Pacific: Winners, Losers, and the Future. </w:t>
      </w:r>
      <w:r w:rsidRPr="00BD77B3">
        <w:rPr>
          <w:rFonts w:ascii="Calibri" w:hAnsi="Calibri" w:cs="Calibri"/>
          <w:i/>
          <w:iCs/>
          <w:noProof/>
        </w:rPr>
        <w:t>Oceanography</w:t>
      </w:r>
      <w:r w:rsidRPr="00BD77B3">
        <w:rPr>
          <w:rFonts w:ascii="Calibri" w:hAnsi="Calibri" w:cs="Calibri"/>
          <w:noProof/>
        </w:rPr>
        <w:t xml:space="preserve">, </w:t>
      </w:r>
      <w:r w:rsidRPr="00BD77B3">
        <w:rPr>
          <w:rFonts w:ascii="Calibri" w:hAnsi="Calibri" w:cs="Calibri"/>
          <w:i/>
          <w:iCs/>
          <w:noProof/>
        </w:rPr>
        <w:t>29</w:t>
      </w:r>
      <w:r w:rsidRPr="00BD77B3">
        <w:rPr>
          <w:rFonts w:ascii="Calibri" w:hAnsi="Calibri" w:cs="Calibri"/>
          <w:noProof/>
        </w:rPr>
        <w:t>(2), 273–285. https://doi.org/10.5670/oceanog.2016.32</w:t>
      </w:r>
    </w:p>
    <w:p w14:paraId="508770D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Chen, Z., Shi, J., Liu, Q., Chen, H., &amp; Li, C. (2021a). A Persistent and Intense Marine Heatwave in the Northeast Pacific During 2019–2020. </w:t>
      </w:r>
      <w:r w:rsidRPr="00BD77B3">
        <w:rPr>
          <w:rFonts w:ascii="Calibri" w:hAnsi="Calibri" w:cs="Calibri"/>
          <w:i/>
          <w:iCs/>
          <w:noProof/>
        </w:rPr>
        <w:t>Geophysical Research Letters</w:t>
      </w:r>
      <w:r w:rsidRPr="00BD77B3">
        <w:rPr>
          <w:rFonts w:ascii="Calibri" w:hAnsi="Calibri" w:cs="Calibri"/>
          <w:noProof/>
        </w:rPr>
        <w:t xml:space="preserve">, </w:t>
      </w:r>
      <w:r w:rsidRPr="00BD77B3">
        <w:rPr>
          <w:rFonts w:ascii="Calibri" w:hAnsi="Calibri" w:cs="Calibri"/>
          <w:i/>
          <w:iCs/>
          <w:noProof/>
        </w:rPr>
        <w:t>48</w:t>
      </w:r>
      <w:r w:rsidRPr="00BD77B3">
        <w:rPr>
          <w:rFonts w:ascii="Calibri" w:hAnsi="Calibri" w:cs="Calibri"/>
          <w:noProof/>
        </w:rPr>
        <w:t>(13). https://doi.org/10.1029/2021GL093239</w:t>
      </w:r>
    </w:p>
    <w:p w14:paraId="7700A1B9"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Chen, Z., Shi, J., Liu, Q., Chen, H., &amp; Li, C. (2021b). A Persistent and Intense Marine Heatwave in the Northeast Pacific During 2019–2020. </w:t>
      </w:r>
      <w:r w:rsidRPr="00BD77B3">
        <w:rPr>
          <w:rFonts w:ascii="Calibri" w:hAnsi="Calibri" w:cs="Calibri"/>
          <w:i/>
          <w:iCs/>
          <w:noProof/>
        </w:rPr>
        <w:t>Geophysical Research Letters</w:t>
      </w:r>
      <w:r w:rsidRPr="00BD77B3">
        <w:rPr>
          <w:rFonts w:ascii="Calibri" w:hAnsi="Calibri" w:cs="Calibri"/>
          <w:noProof/>
        </w:rPr>
        <w:t xml:space="preserve">, </w:t>
      </w:r>
      <w:r w:rsidRPr="00BD77B3">
        <w:rPr>
          <w:rFonts w:ascii="Calibri" w:hAnsi="Calibri" w:cs="Calibri"/>
          <w:i/>
          <w:iCs/>
          <w:noProof/>
        </w:rPr>
        <w:t>48</w:t>
      </w:r>
      <w:r w:rsidRPr="00BD77B3">
        <w:rPr>
          <w:rFonts w:ascii="Calibri" w:hAnsi="Calibri" w:cs="Calibri"/>
          <w:noProof/>
        </w:rPr>
        <w:t>(13). https://doi.org/10.1029/2021GL093239</w:t>
      </w:r>
    </w:p>
    <w:p w14:paraId="6E492A3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Cox, D. R. (1972). Regression Models and Life-Tables. </w:t>
      </w:r>
      <w:r w:rsidRPr="00BD77B3">
        <w:rPr>
          <w:rFonts w:ascii="Calibri" w:hAnsi="Calibri" w:cs="Calibri"/>
          <w:i/>
          <w:iCs/>
          <w:noProof/>
        </w:rPr>
        <w:t>Journal of the Royal Statistical Society: Series B (Methodological)</w:t>
      </w:r>
      <w:r w:rsidRPr="00BD77B3">
        <w:rPr>
          <w:rFonts w:ascii="Calibri" w:hAnsi="Calibri" w:cs="Calibri"/>
          <w:noProof/>
        </w:rPr>
        <w:t xml:space="preserve">, </w:t>
      </w:r>
      <w:r w:rsidRPr="00BD77B3">
        <w:rPr>
          <w:rFonts w:ascii="Calibri" w:hAnsi="Calibri" w:cs="Calibri"/>
          <w:i/>
          <w:iCs/>
          <w:noProof/>
        </w:rPr>
        <w:t>34</w:t>
      </w:r>
      <w:r w:rsidRPr="00BD77B3">
        <w:rPr>
          <w:rFonts w:ascii="Calibri" w:hAnsi="Calibri" w:cs="Calibri"/>
          <w:noProof/>
        </w:rPr>
        <w:t>(2), 187–202. https://doi.org/10.1111/J.2517-6161.1972.TB00899.X</w:t>
      </w:r>
    </w:p>
    <w:p w14:paraId="07E4A0E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Delroisse, J., Van Wayneberghe, K., Flammang, P., Gillan, D., Gerbaux, P., Opina, N., Todinanahary, G. G. B., &amp; Eeckhaut, I. (2020). Epidemiology of a SKin Ulceration Disease (SKUD) in the sea cucumber Holothuria scabra with a review on the SKUDs in Holothuroidea (Echinodermata). </w:t>
      </w:r>
      <w:r w:rsidRPr="00BD77B3">
        <w:rPr>
          <w:rFonts w:ascii="Calibri" w:hAnsi="Calibri" w:cs="Calibri"/>
          <w:i/>
          <w:iCs/>
          <w:noProof/>
        </w:rPr>
        <w:t>Scientific Reports</w:t>
      </w:r>
      <w:r w:rsidRPr="00BD77B3">
        <w:rPr>
          <w:rFonts w:ascii="Calibri" w:hAnsi="Calibri" w:cs="Calibri"/>
          <w:noProof/>
        </w:rPr>
        <w:t xml:space="preserve">, </w:t>
      </w:r>
      <w:r w:rsidRPr="00BD77B3">
        <w:rPr>
          <w:rFonts w:ascii="Calibri" w:hAnsi="Calibri" w:cs="Calibri"/>
          <w:i/>
          <w:iCs/>
          <w:noProof/>
        </w:rPr>
        <w:t>10</w:t>
      </w:r>
      <w:r w:rsidRPr="00BD77B3">
        <w:rPr>
          <w:rFonts w:ascii="Calibri" w:hAnsi="Calibri" w:cs="Calibri"/>
          <w:noProof/>
        </w:rPr>
        <w:t>(1). https://doi.org/10.1038/S41598-020-78876-0</w:t>
      </w:r>
    </w:p>
    <w:p w14:paraId="68FD5E3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Deng, H., Zhou, Z. C., Wang, N. Bin, &amp; Liu, C. (2008). The syndrome of sea cucumber (Apostichopus japonicus) infected by virus and bacteria. </w:t>
      </w:r>
      <w:r w:rsidRPr="00BD77B3">
        <w:rPr>
          <w:rFonts w:ascii="Calibri" w:hAnsi="Calibri" w:cs="Calibri"/>
          <w:i/>
          <w:iCs/>
          <w:noProof/>
        </w:rPr>
        <w:t>Virologica Sinica</w:t>
      </w:r>
      <w:r w:rsidRPr="00BD77B3">
        <w:rPr>
          <w:rFonts w:ascii="Calibri" w:hAnsi="Calibri" w:cs="Calibri"/>
          <w:noProof/>
        </w:rPr>
        <w:t xml:space="preserve">, </w:t>
      </w:r>
      <w:r w:rsidRPr="00BD77B3">
        <w:rPr>
          <w:rFonts w:ascii="Calibri" w:hAnsi="Calibri" w:cs="Calibri"/>
          <w:i/>
          <w:iCs/>
          <w:noProof/>
        </w:rPr>
        <w:t>23</w:t>
      </w:r>
      <w:r w:rsidRPr="00BD77B3">
        <w:rPr>
          <w:rFonts w:ascii="Calibri" w:hAnsi="Calibri" w:cs="Calibri"/>
          <w:noProof/>
        </w:rPr>
        <w:t xml:space="preserve">(1), 63–67. </w:t>
      </w:r>
      <w:r w:rsidRPr="00BD77B3">
        <w:rPr>
          <w:rFonts w:ascii="Calibri" w:hAnsi="Calibri" w:cs="Calibri"/>
          <w:noProof/>
        </w:rPr>
        <w:lastRenderedPageBreak/>
        <w:t>https://doi.org/10.1007/S12250-008-2863-9</w:t>
      </w:r>
    </w:p>
    <w:p w14:paraId="5B14227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Di Lorenzo, E., &amp; Mantua, N. (2016). Multi-year persistence of the 2014/15 North Pacific marine heatwave. </w:t>
      </w:r>
      <w:r w:rsidRPr="00BD77B3">
        <w:rPr>
          <w:rFonts w:ascii="Calibri" w:hAnsi="Calibri" w:cs="Calibri"/>
          <w:i/>
          <w:iCs/>
          <w:noProof/>
        </w:rPr>
        <w:t>Nature Climate Change</w:t>
      </w:r>
      <w:r w:rsidRPr="00BD77B3">
        <w:rPr>
          <w:rFonts w:ascii="Calibri" w:hAnsi="Calibri" w:cs="Calibri"/>
          <w:noProof/>
        </w:rPr>
        <w:t xml:space="preserve">, </w:t>
      </w:r>
      <w:r w:rsidRPr="00BD77B3">
        <w:rPr>
          <w:rFonts w:ascii="Calibri" w:hAnsi="Calibri" w:cs="Calibri"/>
          <w:i/>
          <w:iCs/>
          <w:noProof/>
        </w:rPr>
        <w:t>6</w:t>
      </w:r>
      <w:r w:rsidRPr="00BD77B3">
        <w:rPr>
          <w:rFonts w:ascii="Calibri" w:hAnsi="Calibri" w:cs="Calibri"/>
          <w:noProof/>
        </w:rPr>
        <w:t>(11), 1042–1047. https://doi.org/10.1038/nclimate3082</w:t>
      </w:r>
    </w:p>
    <w:p w14:paraId="2E7B422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Di Santo, V., &amp; Lobel, P. S. (2017). Body size and thermal tolerance in tropical gobies.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487</w:t>
      </w:r>
      <w:r w:rsidRPr="00BD77B3">
        <w:rPr>
          <w:rFonts w:ascii="Calibri" w:hAnsi="Calibri" w:cs="Calibri"/>
          <w:noProof/>
        </w:rPr>
        <w:t>, 11–17. https://doi.org/10.1016/J.JEMBE.2016.11.007</w:t>
      </w:r>
    </w:p>
    <w:p w14:paraId="49A626A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Dong, Y. wei, Yu, S. shan, Wang, Q. lin, &amp; Dong, S. lin. (2011). Physiological responses in a variable environment: Relationships between metabolism, hsp and thermotolerance in an intertidal-subtidal species. </w:t>
      </w:r>
      <w:r w:rsidRPr="00BD77B3">
        <w:rPr>
          <w:rFonts w:ascii="Calibri" w:hAnsi="Calibri" w:cs="Calibri"/>
          <w:i/>
          <w:iCs/>
          <w:noProof/>
        </w:rPr>
        <w:t>PLoS ONE</w:t>
      </w:r>
      <w:r w:rsidRPr="00BD77B3">
        <w:rPr>
          <w:rFonts w:ascii="Calibri" w:hAnsi="Calibri" w:cs="Calibri"/>
          <w:noProof/>
        </w:rPr>
        <w:t xml:space="preserve">, </w:t>
      </w:r>
      <w:r w:rsidRPr="00BD77B3">
        <w:rPr>
          <w:rFonts w:ascii="Calibri" w:hAnsi="Calibri" w:cs="Calibri"/>
          <w:i/>
          <w:iCs/>
          <w:noProof/>
        </w:rPr>
        <w:t>6</w:t>
      </w:r>
      <w:r w:rsidRPr="00BD77B3">
        <w:rPr>
          <w:rFonts w:ascii="Calibri" w:hAnsi="Calibri" w:cs="Calibri"/>
          <w:noProof/>
        </w:rPr>
        <w:t>(10). https://doi.org/10.1371/journal.pone.0026446</w:t>
      </w:r>
    </w:p>
    <w:p w14:paraId="062626B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Eisenlord, M. E., Groner, M. L., Yoshioka, R. M., Elliott, J., Maynard, J., Fradkin, S., Turner, M., Pyne, K., Rivlin, N., Van Hooidonk, R., &amp; Harvell, C. D. (2016). Ochre star mortality during the 2014 wasting disease epizootic: Role of population size structure and temperature. </w:t>
      </w:r>
      <w:r w:rsidRPr="00BD77B3">
        <w:rPr>
          <w:rFonts w:ascii="Calibri" w:hAnsi="Calibri" w:cs="Calibri"/>
          <w:i/>
          <w:iCs/>
          <w:noProof/>
        </w:rPr>
        <w:t>Philosophical Transactions of the Royal Society B: Biological Sciences</w:t>
      </w:r>
      <w:r w:rsidRPr="00BD77B3">
        <w:rPr>
          <w:rFonts w:ascii="Calibri" w:hAnsi="Calibri" w:cs="Calibri"/>
          <w:noProof/>
        </w:rPr>
        <w:t xml:space="preserve">, </w:t>
      </w:r>
      <w:r w:rsidRPr="00BD77B3">
        <w:rPr>
          <w:rFonts w:ascii="Calibri" w:hAnsi="Calibri" w:cs="Calibri"/>
          <w:i/>
          <w:iCs/>
          <w:noProof/>
        </w:rPr>
        <w:t>371</w:t>
      </w:r>
      <w:r w:rsidRPr="00BD77B3">
        <w:rPr>
          <w:rFonts w:ascii="Calibri" w:hAnsi="Calibri" w:cs="Calibri"/>
          <w:noProof/>
        </w:rPr>
        <w:t>(1689). https://doi.org/10.1098/rstb.2015.0212</w:t>
      </w:r>
    </w:p>
    <w:p w14:paraId="00A7337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Fankboner, P. V., &amp; Cameron, J. L. (1985). Seasonal atrophy of the visceral organs in a sea cucumber. </w:t>
      </w:r>
      <w:r w:rsidRPr="00BD77B3">
        <w:rPr>
          <w:rFonts w:ascii="Calibri" w:hAnsi="Calibri" w:cs="Calibri"/>
          <w:i/>
          <w:iCs/>
          <w:noProof/>
        </w:rPr>
        <w:t>Canadian Journal of Zoology</w:t>
      </w:r>
      <w:r w:rsidRPr="00BD77B3">
        <w:rPr>
          <w:rFonts w:ascii="Calibri" w:hAnsi="Calibri" w:cs="Calibri"/>
          <w:noProof/>
        </w:rPr>
        <w:t xml:space="preserve">, </w:t>
      </w:r>
      <w:r w:rsidRPr="00BD77B3">
        <w:rPr>
          <w:rFonts w:ascii="Calibri" w:hAnsi="Calibri" w:cs="Calibri"/>
          <w:i/>
          <w:iCs/>
          <w:noProof/>
        </w:rPr>
        <w:t>63</w:t>
      </w:r>
      <w:r w:rsidRPr="00BD77B3">
        <w:rPr>
          <w:rFonts w:ascii="Calibri" w:hAnsi="Calibri" w:cs="Calibri"/>
          <w:noProof/>
        </w:rPr>
        <w:t>(12), 2888–2892. https://doi.org/10.1139/Z85-432</w:t>
      </w:r>
    </w:p>
    <w:p w14:paraId="296E039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Fisheries and Oceans Canada. (2021). </w:t>
      </w:r>
      <w:r w:rsidRPr="00BD77B3">
        <w:rPr>
          <w:rFonts w:ascii="Calibri" w:hAnsi="Calibri" w:cs="Calibri"/>
          <w:i/>
          <w:iCs/>
          <w:noProof/>
        </w:rPr>
        <w:t>Integrated Fisheries Management Plan Summary, Sea Cucumber (Apostichopus californicus) By Dive, Pacific Region</w:t>
      </w:r>
      <w:r w:rsidRPr="00BD77B3">
        <w:rPr>
          <w:rFonts w:ascii="Calibri" w:hAnsi="Calibri" w:cs="Calibri"/>
          <w:noProof/>
        </w:rPr>
        <w:t>. https://www.pac.dfo-mpo.gc.ca/fm-gp/mplans/sea-cucumber-holothurie-ifmp-pgip-sm-eng.pdf</w:t>
      </w:r>
    </w:p>
    <w:p w14:paraId="7C8BB96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lastRenderedPageBreak/>
        <w:t xml:space="preserve">Frölicher, T. L., Fischer, E. M., &amp; Gruber, N. (2018). Marine heatwaves under global warming. </w:t>
      </w:r>
      <w:r w:rsidRPr="00BD77B3">
        <w:rPr>
          <w:rFonts w:ascii="Calibri" w:hAnsi="Calibri" w:cs="Calibri"/>
          <w:i/>
          <w:iCs/>
          <w:noProof/>
        </w:rPr>
        <w:t>Nature</w:t>
      </w:r>
      <w:r w:rsidRPr="00BD77B3">
        <w:rPr>
          <w:rFonts w:ascii="Calibri" w:hAnsi="Calibri" w:cs="Calibri"/>
          <w:noProof/>
        </w:rPr>
        <w:t xml:space="preserve">, </w:t>
      </w:r>
      <w:r w:rsidRPr="00BD77B3">
        <w:rPr>
          <w:rFonts w:ascii="Calibri" w:hAnsi="Calibri" w:cs="Calibri"/>
          <w:i/>
          <w:iCs/>
          <w:noProof/>
        </w:rPr>
        <w:t>560</w:t>
      </w:r>
      <w:r w:rsidRPr="00BD77B3">
        <w:rPr>
          <w:rFonts w:ascii="Calibri" w:hAnsi="Calibri" w:cs="Calibri"/>
          <w:noProof/>
        </w:rPr>
        <w:t>(7718), 360–364. https://doi.org/10.1038/s41586-018-0383-9</w:t>
      </w:r>
    </w:p>
    <w:p w14:paraId="17538C34"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Hannah, L., Pearce, C. M., &amp; Cross, S. F. (2013). Growth and survival of California sea cucumbers (Parastichopus californicus) cultivated with sablefish (Anoplopoma fimbria) at an integrated multi-trophic aquaculture site.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406</w:t>
      </w:r>
      <w:r w:rsidRPr="00BD77B3">
        <w:rPr>
          <w:rFonts w:ascii="Calibri" w:hAnsi="Calibri" w:cs="Calibri"/>
          <w:noProof/>
        </w:rPr>
        <w:t>–</w:t>
      </w:r>
      <w:r w:rsidRPr="00BD77B3">
        <w:rPr>
          <w:rFonts w:ascii="Calibri" w:hAnsi="Calibri" w:cs="Calibri"/>
          <w:i/>
          <w:iCs/>
          <w:noProof/>
        </w:rPr>
        <w:t>407</w:t>
      </w:r>
      <w:r w:rsidRPr="00BD77B3">
        <w:rPr>
          <w:rFonts w:ascii="Calibri" w:hAnsi="Calibri" w:cs="Calibri"/>
          <w:noProof/>
        </w:rPr>
        <w:t>, 34–42. https://doi.org/10.1016/J.AQUACULTURE.2013.04.022</w:t>
      </w:r>
    </w:p>
    <w:p w14:paraId="7B366D8B"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Harley, C. D. G., &amp; Paine, R. T. (2009). Contingencies and compounded rare perturbations dictate sudden distributional shifts during periods of gradual climate change. </w:t>
      </w:r>
      <w:r w:rsidRPr="00BD77B3">
        <w:rPr>
          <w:rFonts w:ascii="Calibri" w:hAnsi="Calibri" w:cs="Calibri"/>
          <w:i/>
          <w:iCs/>
          <w:noProof/>
        </w:rPr>
        <w:t>PNAS</w:t>
      </w:r>
      <w:r w:rsidRPr="00BD77B3">
        <w:rPr>
          <w:rFonts w:ascii="Calibri" w:hAnsi="Calibri" w:cs="Calibri"/>
          <w:noProof/>
        </w:rPr>
        <w:t xml:space="preserve">, </w:t>
      </w:r>
      <w:r w:rsidRPr="00BD77B3">
        <w:rPr>
          <w:rFonts w:ascii="Calibri" w:hAnsi="Calibri" w:cs="Calibri"/>
          <w:i/>
          <w:iCs/>
          <w:noProof/>
        </w:rPr>
        <w:t>106</w:t>
      </w:r>
      <w:r w:rsidRPr="00BD77B3">
        <w:rPr>
          <w:rFonts w:ascii="Calibri" w:hAnsi="Calibri" w:cs="Calibri"/>
          <w:noProof/>
        </w:rPr>
        <w:t>(27), 11172–11176. www.pnas.org/cgi/content/full/</w:t>
      </w:r>
    </w:p>
    <w:p w14:paraId="721578B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Harvell, C. D., Montecino-Latorre, D., Caldwell, J. M., Burt, J. M., Bosley, K., Keller, A., Heron, S. F., Salomon, A. K., Lee, L., Pontier, O., Pattengill-Semmens, C., &amp; Gaydos, J. K. (2019). Disease epidemic and a marine heat wave are associated with the continental-scale collapse of a pivotal predator (Pycnopodia helianthoides). </w:t>
      </w:r>
      <w:r w:rsidRPr="00BD77B3">
        <w:rPr>
          <w:rFonts w:ascii="Calibri" w:hAnsi="Calibri" w:cs="Calibri"/>
          <w:i/>
          <w:iCs/>
          <w:noProof/>
        </w:rPr>
        <w:t>Science Advances</w:t>
      </w:r>
      <w:r w:rsidRPr="00BD77B3">
        <w:rPr>
          <w:rFonts w:ascii="Calibri" w:hAnsi="Calibri" w:cs="Calibri"/>
          <w:noProof/>
        </w:rPr>
        <w:t xml:space="preserve">, </w:t>
      </w:r>
      <w:r w:rsidRPr="00BD77B3">
        <w:rPr>
          <w:rFonts w:ascii="Calibri" w:hAnsi="Calibri" w:cs="Calibri"/>
          <w:i/>
          <w:iCs/>
          <w:noProof/>
        </w:rPr>
        <w:t>5</w:t>
      </w:r>
      <w:r w:rsidRPr="00BD77B3">
        <w:rPr>
          <w:rFonts w:ascii="Calibri" w:hAnsi="Calibri" w:cs="Calibri"/>
          <w:noProof/>
        </w:rPr>
        <w:t>(1), 1–9. https://doi.org/10.1126/sciadv.aau7042</w:t>
      </w:r>
    </w:p>
    <w:p w14:paraId="3CC4CAD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Hewson, I., Bistolas, K. S. I., Quijano Cardé, E. M., Button, J. B., Foster, P. J., Flanzenbaum, J. M., Kocian, J., &amp; Lewis, C. K. (2018). Investigating the complex association between viral ecology, environment, and northeast Pacific Sea Star Wasting. </w:t>
      </w:r>
      <w:r w:rsidRPr="00BD77B3">
        <w:rPr>
          <w:rFonts w:ascii="Calibri" w:hAnsi="Calibri" w:cs="Calibri"/>
          <w:i/>
          <w:iCs/>
          <w:noProof/>
        </w:rPr>
        <w:t>Frontiers in Marine Science</w:t>
      </w:r>
      <w:r w:rsidRPr="00BD77B3">
        <w:rPr>
          <w:rFonts w:ascii="Calibri" w:hAnsi="Calibri" w:cs="Calibri"/>
          <w:noProof/>
        </w:rPr>
        <w:t xml:space="preserve">, </w:t>
      </w:r>
      <w:r w:rsidRPr="00BD77B3">
        <w:rPr>
          <w:rFonts w:ascii="Calibri" w:hAnsi="Calibri" w:cs="Calibri"/>
          <w:i/>
          <w:iCs/>
          <w:noProof/>
        </w:rPr>
        <w:t>5</w:t>
      </w:r>
      <w:r w:rsidRPr="00BD77B3">
        <w:rPr>
          <w:rFonts w:ascii="Calibri" w:hAnsi="Calibri" w:cs="Calibri"/>
          <w:noProof/>
        </w:rPr>
        <w:t>(MAR). https://doi.org/10.3389/fmars.2018.00077</w:t>
      </w:r>
    </w:p>
    <w:p w14:paraId="64A66329"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Hewson, I., Johnson, M. R., &amp; Tibbetts, I. R. (2020). An Unconventional Flavivirus and Other RNA Viruses in the Sea Cucumber (Holothuroidea; Echinodermata) Virome. </w:t>
      </w:r>
      <w:r w:rsidRPr="00BD77B3">
        <w:rPr>
          <w:rFonts w:ascii="Calibri" w:hAnsi="Calibri" w:cs="Calibri"/>
          <w:i/>
          <w:iCs/>
          <w:noProof/>
        </w:rPr>
        <w:t>Viruses</w:t>
      </w:r>
      <w:r w:rsidRPr="00BD77B3">
        <w:rPr>
          <w:rFonts w:ascii="Calibri" w:hAnsi="Calibri" w:cs="Calibri"/>
          <w:noProof/>
        </w:rPr>
        <w:t xml:space="preserve">, </w:t>
      </w:r>
      <w:r w:rsidRPr="00BD77B3">
        <w:rPr>
          <w:rFonts w:ascii="Calibri" w:hAnsi="Calibri" w:cs="Calibri"/>
          <w:i/>
          <w:iCs/>
          <w:noProof/>
        </w:rPr>
        <w:t>12</w:t>
      </w:r>
      <w:r w:rsidRPr="00BD77B3">
        <w:rPr>
          <w:rFonts w:ascii="Calibri" w:hAnsi="Calibri" w:cs="Calibri"/>
          <w:noProof/>
        </w:rPr>
        <w:t>(1057). https://doi.org/10.3390/v12091057</w:t>
      </w:r>
    </w:p>
    <w:p w14:paraId="5E36F98E"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Kelley, A. L., de Rivera, C. E., &amp; Buckley, B. A. (2011). Intraspecific variation in thermotolerance and morphology of the invasive European green crab, Carcinus </w:t>
      </w:r>
      <w:r w:rsidRPr="00BD77B3">
        <w:rPr>
          <w:rFonts w:ascii="Calibri" w:hAnsi="Calibri" w:cs="Calibri"/>
          <w:noProof/>
        </w:rPr>
        <w:lastRenderedPageBreak/>
        <w:t xml:space="preserve">maenas, on the west coast of North America. </w:t>
      </w:r>
      <w:r w:rsidRPr="00BD77B3">
        <w:rPr>
          <w:rFonts w:ascii="Calibri" w:hAnsi="Calibri" w:cs="Calibri"/>
          <w:i/>
          <w:iCs/>
          <w:noProof/>
        </w:rPr>
        <w:t>Journal of Experimental Marine Biology and Ecology</w:t>
      </w:r>
      <w:r w:rsidRPr="00BD77B3">
        <w:rPr>
          <w:rFonts w:ascii="Calibri" w:hAnsi="Calibri" w:cs="Calibri"/>
          <w:noProof/>
        </w:rPr>
        <w:t xml:space="preserve">, </w:t>
      </w:r>
      <w:r w:rsidRPr="00BD77B3">
        <w:rPr>
          <w:rFonts w:ascii="Calibri" w:hAnsi="Calibri" w:cs="Calibri"/>
          <w:i/>
          <w:iCs/>
          <w:noProof/>
        </w:rPr>
        <w:t>409</w:t>
      </w:r>
      <w:r w:rsidRPr="00BD77B3">
        <w:rPr>
          <w:rFonts w:ascii="Calibri" w:hAnsi="Calibri" w:cs="Calibri"/>
          <w:noProof/>
        </w:rPr>
        <w:t>(1–2), 70–78. https://doi.org/10.1016/J.JEMBE.2011.08.005</w:t>
      </w:r>
    </w:p>
    <w:p w14:paraId="7E10985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Kotyk, A. (2021, August 13). More than a dozen weather records broken in B.C. in latest heat wave. </w:t>
      </w:r>
      <w:r w:rsidRPr="00BD77B3">
        <w:rPr>
          <w:rFonts w:ascii="Calibri" w:hAnsi="Calibri" w:cs="Calibri"/>
          <w:i/>
          <w:iCs/>
          <w:noProof/>
        </w:rPr>
        <w:t>CTV News Vancouver</w:t>
      </w:r>
      <w:r w:rsidRPr="00BD77B3">
        <w:rPr>
          <w:rFonts w:ascii="Calibri" w:hAnsi="Calibri" w:cs="Calibri"/>
          <w:noProof/>
        </w:rPr>
        <w:t>. https://bc.ctvnews.ca/more-than-a-dozen-weather-records-broken-in-b-c-in-latest-heat-wave-1.5546239</w:t>
      </w:r>
    </w:p>
    <w:p w14:paraId="5DB261E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Kühnhold, H., Kamyab, E., Novais, S., Indriana, L., Kunzmann, A., Slater, M., &amp; Lemos, M. (2017). Thermal stress effects on energy resource allocation and oxygen consumption rate in the juvenile sea cucumber, Holothuria scabra (Jaeger, 1833). </w:t>
      </w:r>
      <w:r w:rsidRPr="00BD77B3">
        <w:rPr>
          <w:rFonts w:ascii="Calibri" w:hAnsi="Calibri" w:cs="Calibri"/>
          <w:i/>
          <w:iCs/>
          <w:noProof/>
        </w:rPr>
        <w:t>Aquaculture</w:t>
      </w:r>
      <w:r w:rsidRPr="00BD77B3">
        <w:rPr>
          <w:rFonts w:ascii="Calibri" w:hAnsi="Calibri" w:cs="Calibri"/>
          <w:noProof/>
        </w:rPr>
        <w:t xml:space="preserve">, </w:t>
      </w:r>
      <w:r w:rsidRPr="00BD77B3">
        <w:rPr>
          <w:rFonts w:ascii="Calibri" w:hAnsi="Calibri" w:cs="Calibri"/>
          <w:i/>
          <w:iCs/>
          <w:noProof/>
        </w:rPr>
        <w:t>467</w:t>
      </w:r>
      <w:r w:rsidRPr="00BD77B3">
        <w:rPr>
          <w:rFonts w:ascii="Calibri" w:hAnsi="Calibri" w:cs="Calibri"/>
          <w:noProof/>
        </w:rPr>
        <w:t>, 109–117. https://doi.org/10.1016/j.aquaculture.2016.03.018</w:t>
      </w:r>
    </w:p>
    <w:p w14:paraId="1F62E29E"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Liu, H., Zheng, F., Sun, X., Hong, X., Dong, S., Wang, B., Tang, X., &amp; Wang, Y. (2010). Identification of the pathogens associated with skin ulceration and peristome tumescence in cultured sea cucumbers Apostichopus japonicus (Selenka). </w:t>
      </w:r>
      <w:r w:rsidRPr="00BD77B3">
        <w:rPr>
          <w:rFonts w:ascii="Calibri" w:hAnsi="Calibri" w:cs="Calibri"/>
          <w:i/>
          <w:iCs/>
          <w:noProof/>
        </w:rPr>
        <w:t>Journal of Invertebrate Pathology</w:t>
      </w:r>
      <w:r w:rsidRPr="00BD77B3">
        <w:rPr>
          <w:rFonts w:ascii="Calibri" w:hAnsi="Calibri" w:cs="Calibri"/>
          <w:noProof/>
        </w:rPr>
        <w:t xml:space="preserve">, </w:t>
      </w:r>
      <w:r w:rsidRPr="00BD77B3">
        <w:rPr>
          <w:rFonts w:ascii="Calibri" w:hAnsi="Calibri" w:cs="Calibri"/>
          <w:i/>
          <w:iCs/>
          <w:noProof/>
        </w:rPr>
        <w:t>105</w:t>
      </w:r>
      <w:r w:rsidRPr="00BD77B3">
        <w:rPr>
          <w:rFonts w:ascii="Calibri" w:hAnsi="Calibri" w:cs="Calibri"/>
          <w:noProof/>
        </w:rPr>
        <w:t>(3), 236–242. https://doi.org/10.1016/J.JIP.2010.05.016</w:t>
      </w:r>
    </w:p>
    <w:p w14:paraId="2F9C7901"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McCullagh, P. (1980). Regression Models for Ordinal Data. </w:t>
      </w:r>
      <w:r w:rsidRPr="00BD77B3">
        <w:rPr>
          <w:rFonts w:ascii="Calibri" w:hAnsi="Calibri" w:cs="Calibri"/>
          <w:i/>
          <w:iCs/>
          <w:noProof/>
        </w:rPr>
        <w:t>Journal of the Royal Statistical Society: Series B (Methodological)</w:t>
      </w:r>
      <w:r w:rsidRPr="00BD77B3">
        <w:rPr>
          <w:rFonts w:ascii="Calibri" w:hAnsi="Calibri" w:cs="Calibri"/>
          <w:noProof/>
        </w:rPr>
        <w:t xml:space="preserve">, </w:t>
      </w:r>
      <w:r w:rsidRPr="00BD77B3">
        <w:rPr>
          <w:rFonts w:ascii="Calibri" w:hAnsi="Calibri" w:cs="Calibri"/>
          <w:i/>
          <w:iCs/>
          <w:noProof/>
        </w:rPr>
        <w:t>42</w:t>
      </w:r>
      <w:r w:rsidRPr="00BD77B3">
        <w:rPr>
          <w:rFonts w:ascii="Calibri" w:hAnsi="Calibri" w:cs="Calibri"/>
          <w:noProof/>
        </w:rPr>
        <w:t>(2), 109–127. https://doi.org/10.1111/J.2517-6161.1980.TB01109.X</w:t>
      </w:r>
    </w:p>
    <w:p w14:paraId="20DAD84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Menge, B. A., Cerny-Chipman, E. B., Johnson, A., Sullivan, J., Gravem, S., &amp; Chan, F. (2016). Sea Star Wasting Disease in the Keystone Predator Pisaster ochraceus in Oregon: Insights into differential population impacts, recovery, predation rate, and temperature effects from long-term research. </w:t>
      </w:r>
      <w:r w:rsidRPr="00BD77B3">
        <w:rPr>
          <w:rFonts w:ascii="Calibri" w:hAnsi="Calibri" w:cs="Calibri"/>
          <w:i/>
          <w:iCs/>
          <w:noProof/>
        </w:rPr>
        <w:t>PLoS ONE</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(5). https://doi.org/10.1371/journal.pone.0153994</w:t>
      </w:r>
    </w:p>
    <w:p w14:paraId="06A80F7C"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Motokawa, T., &amp; Tsuchi, A. (2003). Dynamic Mechanical Properties of Body-Wall Dermis in Various Mechanical States and Their Implications for the Behavior of Sea Cucumbers. </w:t>
      </w:r>
      <w:r w:rsidRPr="00BD77B3">
        <w:rPr>
          <w:rFonts w:ascii="Calibri" w:hAnsi="Calibri" w:cs="Calibri"/>
          <w:i/>
          <w:iCs/>
          <w:noProof/>
        </w:rPr>
        <w:lastRenderedPageBreak/>
        <w:t>Biological Bulletin</w:t>
      </w:r>
      <w:r w:rsidRPr="00BD77B3">
        <w:rPr>
          <w:rFonts w:ascii="Calibri" w:hAnsi="Calibri" w:cs="Calibri"/>
          <w:noProof/>
        </w:rPr>
        <w:t xml:space="preserve">, </w:t>
      </w:r>
      <w:r w:rsidRPr="00BD77B3">
        <w:rPr>
          <w:rFonts w:ascii="Calibri" w:hAnsi="Calibri" w:cs="Calibri"/>
          <w:i/>
          <w:iCs/>
          <w:noProof/>
        </w:rPr>
        <w:t>205</w:t>
      </w:r>
      <w:r w:rsidRPr="00BD77B3">
        <w:rPr>
          <w:rFonts w:ascii="Calibri" w:hAnsi="Calibri" w:cs="Calibri"/>
          <w:noProof/>
        </w:rPr>
        <w:t>(3), 261–275. https://doi.org/10.2307/1543290</w:t>
      </w:r>
    </w:p>
    <w:p w14:paraId="7866CCE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Oliver, E. C. J., Benthuysen, J. A., Bindoff, N. L., Hobday, A. J., Holbrook, N. J., Mundy, C. N., &amp; Perkins-Kirkpatrick, S. E. (2017). The unprecedented 2015/16 Tasman Sea marine heatwave. </w:t>
      </w:r>
      <w:r w:rsidRPr="00BD77B3">
        <w:rPr>
          <w:rFonts w:ascii="Calibri" w:hAnsi="Calibri" w:cs="Calibri"/>
          <w:i/>
          <w:iCs/>
          <w:noProof/>
        </w:rPr>
        <w:t>Nature Communications</w:t>
      </w:r>
      <w:r w:rsidRPr="00BD77B3">
        <w:rPr>
          <w:rFonts w:ascii="Calibri" w:hAnsi="Calibri" w:cs="Calibri"/>
          <w:noProof/>
        </w:rPr>
        <w:t xml:space="preserve">, </w:t>
      </w:r>
      <w:r w:rsidRPr="00BD77B3">
        <w:rPr>
          <w:rFonts w:ascii="Calibri" w:hAnsi="Calibri" w:cs="Calibri"/>
          <w:i/>
          <w:iCs/>
          <w:noProof/>
        </w:rPr>
        <w:t>8</w:t>
      </w:r>
      <w:r w:rsidRPr="00BD77B3">
        <w:rPr>
          <w:rFonts w:ascii="Calibri" w:hAnsi="Calibri" w:cs="Calibri"/>
          <w:noProof/>
        </w:rPr>
        <w:t>(May), 1–12. https://doi.org/10.1038/ncomms16101</w:t>
      </w:r>
    </w:p>
    <w:p w14:paraId="1ACFB75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Oliver, E. C. J., Benthuysen, J. A., Darmaraki, S., Donat, M. G., Hobday, A. J., Holbrook, N. J., Schlegel, R. W., &amp; Sen Gupta, A. (2021). Marine Heatwaves. </w:t>
      </w:r>
      <w:r w:rsidRPr="00BD77B3">
        <w:rPr>
          <w:rFonts w:ascii="Calibri" w:hAnsi="Calibri" w:cs="Calibri"/>
          <w:i/>
          <w:iCs/>
          <w:noProof/>
        </w:rPr>
        <w:t>Annual Review of Marine Science</w:t>
      </w:r>
      <w:r w:rsidRPr="00BD77B3">
        <w:rPr>
          <w:rFonts w:ascii="Calibri" w:hAnsi="Calibri" w:cs="Calibri"/>
          <w:noProof/>
        </w:rPr>
        <w:t xml:space="preserve">, </w:t>
      </w:r>
      <w:r w:rsidRPr="00BD77B3">
        <w:rPr>
          <w:rFonts w:ascii="Calibri" w:hAnsi="Calibri" w:cs="Calibri"/>
          <w:i/>
          <w:iCs/>
          <w:noProof/>
        </w:rPr>
        <w:t>13</w:t>
      </w:r>
      <w:r w:rsidRPr="00BD77B3">
        <w:rPr>
          <w:rFonts w:ascii="Calibri" w:hAnsi="Calibri" w:cs="Calibri"/>
          <w:noProof/>
        </w:rPr>
        <w:t>, 313–342. https://doi.org/10.1146/annurev-marine-032720-095144</w:t>
      </w:r>
    </w:p>
    <w:p w14:paraId="2DB9ADD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Pawlowicz, R. (2017). Seasonal Cycles, Hypoxia, and Renewal in a Coastal Fjord (Barkley Sound, British Columbia). </w:t>
      </w:r>
      <w:r w:rsidRPr="00BD77B3">
        <w:rPr>
          <w:rFonts w:ascii="Calibri" w:hAnsi="Calibri" w:cs="Calibri"/>
          <w:i/>
          <w:iCs/>
          <w:noProof/>
        </w:rPr>
        <w:t>Atmosphere - Ocean</w:t>
      </w:r>
      <w:r w:rsidRPr="00BD77B3">
        <w:rPr>
          <w:rFonts w:ascii="Calibri" w:hAnsi="Calibri" w:cs="Calibri"/>
          <w:noProof/>
        </w:rPr>
        <w:t xml:space="preserve">, </w:t>
      </w:r>
      <w:r w:rsidRPr="00BD77B3">
        <w:rPr>
          <w:rFonts w:ascii="Calibri" w:hAnsi="Calibri" w:cs="Calibri"/>
          <w:i/>
          <w:iCs/>
          <w:noProof/>
        </w:rPr>
        <w:t>55</w:t>
      </w:r>
      <w:r w:rsidRPr="00BD77B3">
        <w:rPr>
          <w:rFonts w:ascii="Calibri" w:hAnsi="Calibri" w:cs="Calibri"/>
          <w:noProof/>
        </w:rPr>
        <w:t>(4–5), 264–283. https://doi.org/10.1080/07055900.2017.1374240</w:t>
      </w:r>
    </w:p>
    <w:p w14:paraId="4750040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Purcell, S., Conand, C., Uthicke, S., &amp; Byrne, M. (2016). Ecological Roles of Exploited Sea Cucumbers. </w:t>
      </w:r>
      <w:r w:rsidRPr="00BD77B3">
        <w:rPr>
          <w:rFonts w:ascii="Calibri" w:hAnsi="Calibri" w:cs="Calibri"/>
          <w:i/>
          <w:iCs/>
          <w:noProof/>
        </w:rPr>
        <w:t>Oceanography and Marine Biology: An Annual Review</w:t>
      </w:r>
      <w:r w:rsidRPr="00BD77B3">
        <w:rPr>
          <w:rFonts w:ascii="Calibri" w:hAnsi="Calibri" w:cs="Calibri"/>
          <w:noProof/>
        </w:rPr>
        <w:t xml:space="preserve">, </w:t>
      </w:r>
      <w:r w:rsidRPr="00BD77B3">
        <w:rPr>
          <w:rFonts w:ascii="Calibri" w:hAnsi="Calibri" w:cs="Calibri"/>
          <w:i/>
          <w:iCs/>
          <w:noProof/>
        </w:rPr>
        <w:t>54</w:t>
      </w:r>
      <w:r w:rsidRPr="00BD77B3">
        <w:rPr>
          <w:rFonts w:ascii="Calibri" w:hAnsi="Calibri" w:cs="Calibri"/>
          <w:noProof/>
        </w:rPr>
        <w:t>, 367–386. https://doi.org/10.1201/9781315368597-8</w:t>
      </w:r>
    </w:p>
    <w:p w14:paraId="63B6527C"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Schneider, K., Silverman, J., Woolsey, E., Eriksson, H., Byrne, M., &amp; Caldeira, K. (2011). Potential influence of sea cucumbers on coral reef CaCO3 budget: A case study at One Tree Reef. </w:t>
      </w:r>
      <w:r w:rsidRPr="00BD77B3">
        <w:rPr>
          <w:rFonts w:ascii="Calibri" w:hAnsi="Calibri" w:cs="Calibri"/>
          <w:i/>
          <w:iCs/>
          <w:noProof/>
        </w:rPr>
        <w:t>Journal of Geophysical Research: Biogeosciences</w:t>
      </w:r>
      <w:r w:rsidRPr="00BD77B3">
        <w:rPr>
          <w:rFonts w:ascii="Calibri" w:hAnsi="Calibri" w:cs="Calibri"/>
          <w:noProof/>
        </w:rPr>
        <w:t xml:space="preserve">, </w:t>
      </w:r>
      <w:r w:rsidRPr="00BD77B3">
        <w:rPr>
          <w:rFonts w:ascii="Calibri" w:hAnsi="Calibri" w:cs="Calibri"/>
          <w:i/>
          <w:iCs/>
          <w:noProof/>
        </w:rPr>
        <w:t>116</w:t>
      </w:r>
      <w:r w:rsidRPr="00BD77B3">
        <w:rPr>
          <w:rFonts w:ascii="Calibri" w:hAnsi="Calibri" w:cs="Calibri"/>
          <w:noProof/>
        </w:rPr>
        <w:t>(G4). https://doi.org/10.1029/2011JG001755</w:t>
      </w:r>
    </w:p>
    <w:p w14:paraId="64873AC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Schroeder, L. (2017). Wasting-like lesions occurring on California Sea Cucumbers. </w:t>
      </w:r>
      <w:r w:rsidRPr="00BD77B3">
        <w:rPr>
          <w:rFonts w:ascii="Calibri" w:hAnsi="Calibri" w:cs="Calibri"/>
          <w:i/>
          <w:iCs/>
          <w:noProof/>
        </w:rPr>
        <w:t>The Dredgings</w:t>
      </w:r>
      <w:r w:rsidRPr="00BD77B3">
        <w:rPr>
          <w:rFonts w:ascii="Calibri" w:hAnsi="Calibri" w:cs="Calibri"/>
          <w:noProof/>
        </w:rPr>
        <w:t xml:space="preserve">, </w:t>
      </w:r>
      <w:r w:rsidRPr="00BD77B3">
        <w:rPr>
          <w:rFonts w:ascii="Calibri" w:hAnsi="Calibri" w:cs="Calibri"/>
          <w:i/>
          <w:iCs/>
          <w:noProof/>
        </w:rPr>
        <w:t>57</w:t>
      </w:r>
      <w:r w:rsidRPr="00BD77B3">
        <w:rPr>
          <w:rFonts w:ascii="Calibri" w:hAnsi="Calibri" w:cs="Calibri"/>
          <w:noProof/>
        </w:rPr>
        <w:t>(3), 3. www.PNWSC.org</w:t>
      </w:r>
    </w:p>
    <w:p w14:paraId="32E60AE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Steffen, W., Rockström, J., Richardson, K., Lenton, T. M., Folke, C., Liverman, D., Summerhayes, C. P., Barnosky, A. D., Cornell, S. E., Crucifix, M., Donges, J. F., Fetzer, I., </w:t>
      </w:r>
      <w:r w:rsidRPr="00BD77B3">
        <w:rPr>
          <w:rFonts w:ascii="Calibri" w:hAnsi="Calibri" w:cs="Calibri"/>
          <w:noProof/>
        </w:rPr>
        <w:lastRenderedPageBreak/>
        <w:t xml:space="preserve">Lade, S. J., Scheffer, M., Winkelmann, R., &amp; Schellnhuber, H. J. (2018). Trajectories of the Earth System in the Anthropocene. </w:t>
      </w:r>
      <w:r w:rsidRPr="00BD77B3">
        <w:rPr>
          <w:rFonts w:ascii="Calibri" w:hAnsi="Calibri" w:cs="Calibri"/>
          <w:i/>
          <w:iCs/>
          <w:noProof/>
        </w:rPr>
        <w:t>Proceedings of the National Academy of Sciences of the United States of America</w:t>
      </w:r>
      <w:r w:rsidRPr="00BD77B3">
        <w:rPr>
          <w:rFonts w:ascii="Calibri" w:hAnsi="Calibri" w:cs="Calibri"/>
          <w:noProof/>
        </w:rPr>
        <w:t xml:space="preserve">, </w:t>
      </w:r>
      <w:r w:rsidRPr="00BD77B3">
        <w:rPr>
          <w:rFonts w:ascii="Calibri" w:hAnsi="Calibri" w:cs="Calibri"/>
          <w:i/>
          <w:iCs/>
          <w:noProof/>
        </w:rPr>
        <w:t>115</w:t>
      </w:r>
      <w:r w:rsidRPr="00BD77B3">
        <w:rPr>
          <w:rFonts w:ascii="Calibri" w:hAnsi="Calibri" w:cs="Calibri"/>
          <w:noProof/>
        </w:rPr>
        <w:t>(33), 8252–8259. https://doi.org/10.1073/PNAS.1810141115</w:t>
      </w:r>
    </w:p>
    <w:p w14:paraId="3E3D255F"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Suryan, R. M., Arimitsu, M. L., Coletti, H. A., Hopcroft, R. R., Lindeberg, M. R., Barbeaux, S. J., Batten, S. D., Burt, W. J., Bishop, M. A., Bodkin, J. L., Brenner, R., Campbell, R. W., Cushing, D. A., Danielson, S. L., Dorn, M. W., Drummond, B., Esler, D., Gelatt, T., Hanselman, D. H., … Zador, S. G. (2021). Ecosystem response persists after a prolonged marine heatwave. </w:t>
      </w:r>
      <w:r w:rsidRPr="00BD77B3">
        <w:rPr>
          <w:rFonts w:ascii="Calibri" w:hAnsi="Calibri" w:cs="Calibri"/>
          <w:i/>
          <w:iCs/>
          <w:noProof/>
        </w:rPr>
        <w:t>Scientific Reports</w:t>
      </w:r>
      <w:r w:rsidRPr="00BD77B3">
        <w:rPr>
          <w:rFonts w:ascii="Calibri" w:hAnsi="Calibri" w:cs="Calibri"/>
          <w:noProof/>
        </w:rPr>
        <w:t xml:space="preserve">, </w:t>
      </w:r>
      <w:r w:rsidRPr="00BD77B3">
        <w:rPr>
          <w:rFonts w:ascii="Calibri" w:hAnsi="Calibri" w:cs="Calibri"/>
          <w:i/>
          <w:iCs/>
          <w:noProof/>
        </w:rPr>
        <w:t>11</w:t>
      </w:r>
      <w:r w:rsidRPr="00BD77B3">
        <w:rPr>
          <w:rFonts w:ascii="Calibri" w:hAnsi="Calibri" w:cs="Calibri"/>
          <w:noProof/>
        </w:rPr>
        <w:t>(1), 1–17. https://doi.org/10.1038/s41598-021-83818-5</w:t>
      </w:r>
    </w:p>
    <w:p w14:paraId="4ACF851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Swan, E. F. (1961). Seasonal evisceration in the sea cucumber, Parastichopus californicus (Stimpson). </w:t>
      </w:r>
      <w:r w:rsidRPr="00BD77B3">
        <w:rPr>
          <w:rFonts w:ascii="Calibri" w:hAnsi="Calibri" w:cs="Calibri"/>
          <w:i/>
          <w:iCs/>
          <w:noProof/>
        </w:rPr>
        <w:t>Science</w:t>
      </w:r>
      <w:r w:rsidRPr="00BD77B3">
        <w:rPr>
          <w:rFonts w:ascii="Calibri" w:hAnsi="Calibri" w:cs="Calibri"/>
          <w:noProof/>
        </w:rPr>
        <w:t xml:space="preserve">, </w:t>
      </w:r>
      <w:r w:rsidRPr="00BD77B3">
        <w:rPr>
          <w:rFonts w:ascii="Calibri" w:hAnsi="Calibri" w:cs="Calibri"/>
          <w:i/>
          <w:iCs/>
          <w:noProof/>
        </w:rPr>
        <w:t>133</w:t>
      </w:r>
      <w:r w:rsidRPr="00BD77B3">
        <w:rPr>
          <w:rFonts w:ascii="Calibri" w:hAnsi="Calibri" w:cs="Calibri"/>
          <w:noProof/>
        </w:rPr>
        <w:t>(3458), 1078–1079. https://doi.org/10.1126/science.133.3458.1078</w:t>
      </w:r>
    </w:p>
    <w:p w14:paraId="16321D40"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van Dam-Bates, P., Curtis, D., Cowen, L., Cross, S., &amp; Pearce, C. (2016). Assessing movement of the California sea cucumber Parastichopus californicus in response to organically enriched areas typical of aquaculture sites. </w:t>
      </w:r>
      <w:r w:rsidRPr="00BD77B3">
        <w:rPr>
          <w:rFonts w:ascii="Calibri" w:hAnsi="Calibri" w:cs="Calibri"/>
          <w:i/>
          <w:iCs/>
          <w:noProof/>
        </w:rPr>
        <w:t>Aquaculture Environment Interactions</w:t>
      </w:r>
      <w:r w:rsidRPr="00BD77B3">
        <w:rPr>
          <w:rFonts w:ascii="Calibri" w:hAnsi="Calibri" w:cs="Calibri"/>
          <w:noProof/>
        </w:rPr>
        <w:t xml:space="preserve">, </w:t>
      </w:r>
      <w:r w:rsidRPr="00BD77B3">
        <w:rPr>
          <w:rFonts w:ascii="Calibri" w:hAnsi="Calibri" w:cs="Calibri"/>
          <w:i/>
          <w:iCs/>
          <w:noProof/>
        </w:rPr>
        <w:t>8</w:t>
      </w:r>
      <w:r w:rsidRPr="00BD77B3">
        <w:rPr>
          <w:rFonts w:ascii="Calibri" w:hAnsi="Calibri" w:cs="Calibri"/>
          <w:noProof/>
        </w:rPr>
        <w:t>, 67–76. https://doi.org/10.3354/AEI00156</w:t>
      </w:r>
    </w:p>
    <w:p w14:paraId="1B98DBD2"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von Biela, V., Arimitsu, M. L., Piatt, J. F., Heflin, B. M., &amp; Schoen, S. (2019). Extreme reduction in condition of a key forage fish during the Pacific marine heatwave of 2014–2016. </w:t>
      </w:r>
      <w:r w:rsidRPr="00BD77B3">
        <w:rPr>
          <w:rFonts w:ascii="Calibri" w:hAnsi="Calibri" w:cs="Calibri"/>
          <w:i/>
          <w:iCs/>
          <w:noProof/>
        </w:rPr>
        <w:t>Marine Ecology Progress Series</w:t>
      </w:r>
      <w:r w:rsidRPr="00BD77B3">
        <w:rPr>
          <w:rFonts w:ascii="Calibri" w:hAnsi="Calibri" w:cs="Calibri"/>
          <w:noProof/>
        </w:rPr>
        <w:t xml:space="preserve">, </w:t>
      </w:r>
      <w:r w:rsidRPr="00BD77B3">
        <w:rPr>
          <w:rFonts w:ascii="Calibri" w:hAnsi="Calibri" w:cs="Calibri"/>
          <w:i/>
          <w:iCs/>
          <w:noProof/>
        </w:rPr>
        <w:t>613</w:t>
      </w:r>
      <w:r w:rsidRPr="00BD77B3">
        <w:rPr>
          <w:rFonts w:ascii="Calibri" w:hAnsi="Calibri" w:cs="Calibri"/>
          <w:noProof/>
        </w:rPr>
        <w:t>, 171–182.</w:t>
      </w:r>
    </w:p>
    <w:p w14:paraId="5235CA46"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Walther, G.-R., Post, E., Convey, P., Menzel, A., Parmesank, C., Beebee, T. J. C., Fromentin, J.-M., Hoegh-Guldberg, O., &amp; Bairlein, F. (2002). Ecological responses to recent climate change. </w:t>
      </w:r>
      <w:r w:rsidRPr="00BD77B3">
        <w:rPr>
          <w:rFonts w:ascii="Calibri" w:hAnsi="Calibri" w:cs="Calibri"/>
          <w:i/>
          <w:iCs/>
          <w:noProof/>
        </w:rPr>
        <w:t>Nature</w:t>
      </w:r>
      <w:r w:rsidRPr="00BD77B3">
        <w:rPr>
          <w:rFonts w:ascii="Calibri" w:hAnsi="Calibri" w:cs="Calibri"/>
          <w:noProof/>
        </w:rPr>
        <w:t xml:space="preserve">, </w:t>
      </w:r>
      <w:r w:rsidRPr="00BD77B3">
        <w:rPr>
          <w:rFonts w:ascii="Calibri" w:hAnsi="Calibri" w:cs="Calibri"/>
          <w:i/>
          <w:iCs/>
          <w:noProof/>
        </w:rPr>
        <w:t>419</w:t>
      </w:r>
      <w:r w:rsidRPr="00BD77B3">
        <w:rPr>
          <w:rFonts w:ascii="Calibri" w:hAnsi="Calibri" w:cs="Calibri"/>
          <w:noProof/>
        </w:rPr>
        <w:t>. www.nature.com</w:t>
      </w:r>
    </w:p>
    <w:p w14:paraId="749DC81A"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lastRenderedPageBreak/>
        <w:t xml:space="preserve">Wernberg, T., Bennett, S., Babcock, R. C., Bettignies, T. De, Cure, K., Depczynski, M., Dufois, F., Fromont, J., Fulton, C. J., Hovey, R. K., Harvey, E. S., Holmes, T. H., Kendrick, G. A., Radford, B., Santana-garcon, J., Saunders, B. J., Smale, D. A., Thomsen, M. S., Tuckett, C. A., &amp; Tuya, F. (2015). Climate-driven regime shift of a temperate marine ecosystem. </w:t>
      </w:r>
      <w:r w:rsidRPr="00BD77B3">
        <w:rPr>
          <w:rFonts w:ascii="Calibri" w:hAnsi="Calibri" w:cs="Calibri"/>
          <w:i/>
          <w:iCs/>
          <w:noProof/>
        </w:rPr>
        <w:t>Science</w:t>
      </w:r>
      <w:r w:rsidRPr="00BD77B3">
        <w:rPr>
          <w:rFonts w:ascii="Calibri" w:hAnsi="Calibri" w:cs="Calibri"/>
          <w:noProof/>
        </w:rPr>
        <w:t xml:space="preserve">, </w:t>
      </w:r>
      <w:r w:rsidRPr="00BD77B3">
        <w:rPr>
          <w:rFonts w:ascii="Calibri" w:hAnsi="Calibri" w:cs="Calibri"/>
          <w:i/>
          <w:iCs/>
          <w:noProof/>
        </w:rPr>
        <w:t>353</w:t>
      </w:r>
      <w:r w:rsidRPr="00BD77B3">
        <w:rPr>
          <w:rFonts w:ascii="Calibri" w:hAnsi="Calibri" w:cs="Calibri"/>
          <w:noProof/>
        </w:rPr>
        <w:t>(6295), 169–172. https://doi.org/10.1126/science.aad8745</w:t>
      </w:r>
    </w:p>
    <w:p w14:paraId="64128421"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Wheeling, R. J., Verde, E. A., &amp; Nestler, J. R. (2007). Diel cycles of activity, metabolism, and ammonium concentration in tropical holothurians. </w:t>
      </w:r>
      <w:r w:rsidRPr="00BD77B3">
        <w:rPr>
          <w:rFonts w:ascii="Calibri" w:hAnsi="Calibri" w:cs="Calibri"/>
          <w:i/>
          <w:iCs/>
          <w:noProof/>
        </w:rPr>
        <w:t>Marine Biology</w:t>
      </w:r>
      <w:r w:rsidRPr="00BD77B3">
        <w:rPr>
          <w:rFonts w:ascii="Calibri" w:hAnsi="Calibri" w:cs="Calibri"/>
          <w:noProof/>
        </w:rPr>
        <w:t xml:space="preserve">, </w:t>
      </w:r>
      <w:r w:rsidRPr="00BD77B3">
        <w:rPr>
          <w:rFonts w:ascii="Calibri" w:hAnsi="Calibri" w:cs="Calibri"/>
          <w:i/>
          <w:iCs/>
          <w:noProof/>
        </w:rPr>
        <w:t>152</w:t>
      </w:r>
      <w:r w:rsidRPr="00BD77B3">
        <w:rPr>
          <w:rFonts w:ascii="Calibri" w:hAnsi="Calibri" w:cs="Calibri"/>
          <w:noProof/>
        </w:rPr>
        <w:t>(2), 297–305. https://doi.org/10.1007/S00227-007-0683-3</w:t>
      </w:r>
    </w:p>
    <w:p w14:paraId="3563DB67"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Work, T. M., Weatherby, T. M., DeRito, C. M., Besemer, R. M., &amp; Hewson, I. (2021). Sea star wasting disease pathology in Pisaster ochraceus shows a basal-to-surface process affecting color phenotypes differently. </w:t>
      </w:r>
      <w:r w:rsidRPr="00BD77B3">
        <w:rPr>
          <w:rFonts w:ascii="Calibri" w:hAnsi="Calibri" w:cs="Calibri"/>
          <w:i/>
          <w:iCs/>
          <w:noProof/>
        </w:rPr>
        <w:t>Diseases of Aquatic Organisms</w:t>
      </w:r>
      <w:r w:rsidRPr="00BD77B3">
        <w:rPr>
          <w:rFonts w:ascii="Calibri" w:hAnsi="Calibri" w:cs="Calibri"/>
          <w:noProof/>
        </w:rPr>
        <w:t xml:space="preserve">, </w:t>
      </w:r>
      <w:r w:rsidRPr="00BD77B3">
        <w:rPr>
          <w:rFonts w:ascii="Calibri" w:hAnsi="Calibri" w:cs="Calibri"/>
          <w:i/>
          <w:iCs/>
          <w:noProof/>
        </w:rPr>
        <w:t>145</w:t>
      </w:r>
      <w:r w:rsidRPr="00BD77B3">
        <w:rPr>
          <w:rFonts w:ascii="Calibri" w:hAnsi="Calibri" w:cs="Calibri"/>
          <w:noProof/>
        </w:rPr>
        <w:t>, 21–33. https://doi.org/10.3354/DAO03598</w:t>
      </w:r>
    </w:p>
    <w:p w14:paraId="52E4CA18" w14:textId="77777777" w:rsidR="00BD77B3" w:rsidRPr="00BD77B3" w:rsidRDefault="00BD77B3" w:rsidP="0013582F">
      <w:pPr>
        <w:widowControl w:val="0"/>
        <w:autoSpaceDE w:val="0"/>
        <w:autoSpaceDN w:val="0"/>
        <w:adjustRightInd w:val="0"/>
        <w:spacing w:after="120"/>
        <w:ind w:left="480" w:hanging="480"/>
        <w:rPr>
          <w:rFonts w:ascii="Calibri" w:hAnsi="Calibri" w:cs="Calibri"/>
          <w:noProof/>
        </w:rPr>
      </w:pPr>
      <w:r w:rsidRPr="00BD77B3">
        <w:rPr>
          <w:rFonts w:ascii="Calibri" w:hAnsi="Calibri" w:cs="Calibri"/>
          <w:noProof/>
        </w:rPr>
        <w:t xml:space="preserve">Xuereb, A., Kimber, C. M., Curtis, J. M. R., Bernatchez, L., &amp; Fortin, M.-J. (2018). Putatively adaptive genetic variation in the giant California sea cucumber (Parastichopus californicus) as revealed by environmental association analysis of restriction-site associated DNA sequencing data. </w:t>
      </w:r>
      <w:r w:rsidRPr="00BD77B3">
        <w:rPr>
          <w:rFonts w:ascii="Calibri" w:hAnsi="Calibri" w:cs="Calibri"/>
          <w:i/>
          <w:iCs/>
          <w:noProof/>
        </w:rPr>
        <w:t>Molecular Ecology</w:t>
      </w:r>
      <w:r w:rsidRPr="00BD77B3">
        <w:rPr>
          <w:rFonts w:ascii="Calibri" w:hAnsi="Calibri" w:cs="Calibri"/>
          <w:noProof/>
        </w:rPr>
        <w:t xml:space="preserve">, </w:t>
      </w:r>
      <w:r w:rsidRPr="00BD77B3">
        <w:rPr>
          <w:rFonts w:ascii="Calibri" w:hAnsi="Calibri" w:cs="Calibri"/>
          <w:i/>
          <w:iCs/>
          <w:noProof/>
        </w:rPr>
        <w:t>27</w:t>
      </w:r>
      <w:r w:rsidRPr="00BD77B3">
        <w:rPr>
          <w:rFonts w:ascii="Calibri" w:hAnsi="Calibri" w:cs="Calibri"/>
          <w:noProof/>
        </w:rPr>
        <w:t>(24), 5035–5048. https://doi.org/10.1111/MEC.14942</w:t>
      </w:r>
    </w:p>
    <w:p w14:paraId="4D522217" w14:textId="27540A9D" w:rsidR="00880C88" w:rsidRPr="00880C88" w:rsidRDefault="00F20C2B" w:rsidP="0013582F">
      <w:pPr>
        <w:widowControl w:val="0"/>
        <w:autoSpaceDE w:val="0"/>
        <w:autoSpaceDN w:val="0"/>
        <w:adjustRightInd w:val="0"/>
        <w:spacing w:after="120"/>
        <w:ind w:left="480" w:hanging="480"/>
        <w:rPr>
          <w:rFonts w:ascii="Calibri" w:hAnsi="Calibri" w:cs="Calibri"/>
          <w:b/>
          <w:bCs/>
        </w:rPr>
      </w:pPr>
      <w:r>
        <w:rPr>
          <w:rFonts w:ascii="Calibri" w:hAnsi="Calibri" w:cs="Calibri"/>
          <w:b/>
          <w:bCs/>
        </w:rPr>
        <w:fldChar w:fldCharType="end"/>
      </w:r>
    </w:p>
    <w:sectPr w:rsidR="00880C88" w:rsidRPr="00880C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A9D6" w14:textId="77777777" w:rsidR="00A410A4" w:rsidRDefault="00A410A4" w:rsidP="00A410A4">
      <w:r>
        <w:separator/>
      </w:r>
    </w:p>
  </w:endnote>
  <w:endnote w:type="continuationSeparator" w:id="0">
    <w:p w14:paraId="3361CE0F" w14:textId="77777777" w:rsidR="00A410A4" w:rsidRDefault="00A410A4" w:rsidP="00A410A4">
      <w:r>
        <w:continuationSeparator/>
      </w:r>
    </w:p>
  </w:endnote>
  <w:endnote w:type="continuationNotice" w:id="1">
    <w:p w14:paraId="6A8CCE2D" w14:textId="77777777" w:rsidR="00C20D0B" w:rsidRDefault="00C20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F98A" w14:textId="77777777" w:rsidR="00A410A4" w:rsidRDefault="00A410A4" w:rsidP="00A410A4">
      <w:r>
        <w:separator/>
      </w:r>
    </w:p>
  </w:footnote>
  <w:footnote w:type="continuationSeparator" w:id="0">
    <w:p w14:paraId="1001E60F" w14:textId="77777777" w:rsidR="00A410A4" w:rsidRDefault="00A410A4" w:rsidP="00A410A4">
      <w:r>
        <w:continuationSeparator/>
      </w:r>
    </w:p>
  </w:footnote>
  <w:footnote w:type="continuationNotice" w:id="1">
    <w:p w14:paraId="3909BEF4" w14:textId="77777777" w:rsidR="00C20D0B" w:rsidRDefault="00C20D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995696"/>
      <w:docPartObj>
        <w:docPartGallery w:val="Page Numbers (Top of Page)"/>
        <w:docPartUnique/>
      </w:docPartObj>
    </w:sdtPr>
    <w:sdtEndPr>
      <w:rPr>
        <w:noProof/>
      </w:rPr>
    </w:sdtEndPr>
    <w:sdtContent>
      <w:p w14:paraId="15946B91" w14:textId="6CDFBDCB" w:rsidR="00A410A4" w:rsidRDefault="00A410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91CC7F" w14:textId="77777777" w:rsidR="00A410A4" w:rsidRDefault="00A41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89E"/>
    <w:multiLevelType w:val="hybridMultilevel"/>
    <w:tmpl w:val="8118E828"/>
    <w:lvl w:ilvl="0" w:tplc="6AC21B6C">
      <w:start w:val="6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lan Taylor">
    <w15:presenceInfo w15:providerId="Windows Live" w15:userId="3edad19b159922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0117AF"/>
    <w:rsid w:val="00012C61"/>
    <w:rsid w:val="00016426"/>
    <w:rsid w:val="00017388"/>
    <w:rsid w:val="00020226"/>
    <w:rsid w:val="00021AAE"/>
    <w:rsid w:val="00021ED5"/>
    <w:rsid w:val="00022C97"/>
    <w:rsid w:val="00027067"/>
    <w:rsid w:val="000311E6"/>
    <w:rsid w:val="00031217"/>
    <w:rsid w:val="00032309"/>
    <w:rsid w:val="00032E6B"/>
    <w:rsid w:val="000367E0"/>
    <w:rsid w:val="00044590"/>
    <w:rsid w:val="00044B93"/>
    <w:rsid w:val="0005130A"/>
    <w:rsid w:val="00055D1D"/>
    <w:rsid w:val="0005615A"/>
    <w:rsid w:val="0006036A"/>
    <w:rsid w:val="0006095C"/>
    <w:rsid w:val="00060CC5"/>
    <w:rsid w:val="00061B72"/>
    <w:rsid w:val="000632D8"/>
    <w:rsid w:val="00072F02"/>
    <w:rsid w:val="000737F6"/>
    <w:rsid w:val="00075B91"/>
    <w:rsid w:val="00080012"/>
    <w:rsid w:val="00081A09"/>
    <w:rsid w:val="00081D59"/>
    <w:rsid w:val="000A0F60"/>
    <w:rsid w:val="000A22CB"/>
    <w:rsid w:val="000A58AE"/>
    <w:rsid w:val="000A7348"/>
    <w:rsid w:val="000B7E52"/>
    <w:rsid w:val="000C2305"/>
    <w:rsid w:val="000C75E9"/>
    <w:rsid w:val="000D16BE"/>
    <w:rsid w:val="000D7294"/>
    <w:rsid w:val="000E0EA1"/>
    <w:rsid w:val="000F118C"/>
    <w:rsid w:val="00101E84"/>
    <w:rsid w:val="00104183"/>
    <w:rsid w:val="001068E7"/>
    <w:rsid w:val="001110C8"/>
    <w:rsid w:val="001145BE"/>
    <w:rsid w:val="0011678A"/>
    <w:rsid w:val="00122008"/>
    <w:rsid w:val="0012212D"/>
    <w:rsid w:val="001239A3"/>
    <w:rsid w:val="0012575D"/>
    <w:rsid w:val="00127F2D"/>
    <w:rsid w:val="00130FD9"/>
    <w:rsid w:val="001312C0"/>
    <w:rsid w:val="0013582F"/>
    <w:rsid w:val="001366F8"/>
    <w:rsid w:val="001369E2"/>
    <w:rsid w:val="00142BA6"/>
    <w:rsid w:val="00150D72"/>
    <w:rsid w:val="00151891"/>
    <w:rsid w:val="00151BBE"/>
    <w:rsid w:val="001522C1"/>
    <w:rsid w:val="00152878"/>
    <w:rsid w:val="00153278"/>
    <w:rsid w:val="00154A5C"/>
    <w:rsid w:val="001573FE"/>
    <w:rsid w:val="001610C0"/>
    <w:rsid w:val="0016402A"/>
    <w:rsid w:val="001669C3"/>
    <w:rsid w:val="00167DAF"/>
    <w:rsid w:val="00171A87"/>
    <w:rsid w:val="001729E0"/>
    <w:rsid w:val="0017551A"/>
    <w:rsid w:val="001810C4"/>
    <w:rsid w:val="001820E7"/>
    <w:rsid w:val="00185E6B"/>
    <w:rsid w:val="001901A6"/>
    <w:rsid w:val="00192AF4"/>
    <w:rsid w:val="001A61DE"/>
    <w:rsid w:val="001B58A0"/>
    <w:rsid w:val="001B5D38"/>
    <w:rsid w:val="001B724D"/>
    <w:rsid w:val="001C7F32"/>
    <w:rsid w:val="001D2ACF"/>
    <w:rsid w:val="001D3E9E"/>
    <w:rsid w:val="001E6C05"/>
    <w:rsid w:val="001F0A4E"/>
    <w:rsid w:val="001F1342"/>
    <w:rsid w:val="001F352F"/>
    <w:rsid w:val="001F4089"/>
    <w:rsid w:val="001F5272"/>
    <w:rsid w:val="001F6462"/>
    <w:rsid w:val="00204096"/>
    <w:rsid w:val="002045D9"/>
    <w:rsid w:val="002046A2"/>
    <w:rsid w:val="00205FD0"/>
    <w:rsid w:val="002113C7"/>
    <w:rsid w:val="00217C2B"/>
    <w:rsid w:val="0023150D"/>
    <w:rsid w:val="00232BD2"/>
    <w:rsid w:val="00247B3C"/>
    <w:rsid w:val="002501EE"/>
    <w:rsid w:val="0025215B"/>
    <w:rsid w:val="002531F3"/>
    <w:rsid w:val="002541F7"/>
    <w:rsid w:val="0026019E"/>
    <w:rsid w:val="0026687A"/>
    <w:rsid w:val="00267755"/>
    <w:rsid w:val="00272620"/>
    <w:rsid w:val="00274384"/>
    <w:rsid w:val="00274546"/>
    <w:rsid w:val="00276121"/>
    <w:rsid w:val="002836A7"/>
    <w:rsid w:val="00285426"/>
    <w:rsid w:val="00290338"/>
    <w:rsid w:val="00296510"/>
    <w:rsid w:val="002A0B7A"/>
    <w:rsid w:val="002A5102"/>
    <w:rsid w:val="002B2014"/>
    <w:rsid w:val="002B58BF"/>
    <w:rsid w:val="002C09D7"/>
    <w:rsid w:val="002C3169"/>
    <w:rsid w:val="002C35F6"/>
    <w:rsid w:val="002C3F67"/>
    <w:rsid w:val="002C4D37"/>
    <w:rsid w:val="002C62FE"/>
    <w:rsid w:val="002C693A"/>
    <w:rsid w:val="002D1CAA"/>
    <w:rsid w:val="002D268C"/>
    <w:rsid w:val="002D6077"/>
    <w:rsid w:val="002E0E09"/>
    <w:rsid w:val="002E40C3"/>
    <w:rsid w:val="002E4EAE"/>
    <w:rsid w:val="002E4EC4"/>
    <w:rsid w:val="002E670F"/>
    <w:rsid w:val="00300B7C"/>
    <w:rsid w:val="00303AA1"/>
    <w:rsid w:val="00304C58"/>
    <w:rsid w:val="00306A61"/>
    <w:rsid w:val="00307DAD"/>
    <w:rsid w:val="00310081"/>
    <w:rsid w:val="00310673"/>
    <w:rsid w:val="0031165C"/>
    <w:rsid w:val="00313401"/>
    <w:rsid w:val="00321450"/>
    <w:rsid w:val="00325B56"/>
    <w:rsid w:val="003261C7"/>
    <w:rsid w:val="00334FA1"/>
    <w:rsid w:val="0034051B"/>
    <w:rsid w:val="00345353"/>
    <w:rsid w:val="003462EC"/>
    <w:rsid w:val="00350B2D"/>
    <w:rsid w:val="00354967"/>
    <w:rsid w:val="003570C8"/>
    <w:rsid w:val="00360A88"/>
    <w:rsid w:val="00363233"/>
    <w:rsid w:val="00364F99"/>
    <w:rsid w:val="003666B8"/>
    <w:rsid w:val="003731FB"/>
    <w:rsid w:val="00374477"/>
    <w:rsid w:val="00375277"/>
    <w:rsid w:val="00376A64"/>
    <w:rsid w:val="00377F0D"/>
    <w:rsid w:val="00390343"/>
    <w:rsid w:val="003913B7"/>
    <w:rsid w:val="0039358A"/>
    <w:rsid w:val="00396EA7"/>
    <w:rsid w:val="003A19AC"/>
    <w:rsid w:val="003A1F82"/>
    <w:rsid w:val="003A4667"/>
    <w:rsid w:val="003A680B"/>
    <w:rsid w:val="003A7328"/>
    <w:rsid w:val="003B42C8"/>
    <w:rsid w:val="003C2ED7"/>
    <w:rsid w:val="003C6C2D"/>
    <w:rsid w:val="003D61EE"/>
    <w:rsid w:val="003E0F6D"/>
    <w:rsid w:val="003E3709"/>
    <w:rsid w:val="003E506B"/>
    <w:rsid w:val="003F3DA5"/>
    <w:rsid w:val="003F7F3D"/>
    <w:rsid w:val="00400364"/>
    <w:rsid w:val="00400AC5"/>
    <w:rsid w:val="00403996"/>
    <w:rsid w:val="00413CB9"/>
    <w:rsid w:val="00416AFC"/>
    <w:rsid w:val="00420511"/>
    <w:rsid w:val="004248F7"/>
    <w:rsid w:val="004332DD"/>
    <w:rsid w:val="004335B5"/>
    <w:rsid w:val="004359BA"/>
    <w:rsid w:val="00440C85"/>
    <w:rsid w:val="004421F3"/>
    <w:rsid w:val="00446EFC"/>
    <w:rsid w:val="00450A5E"/>
    <w:rsid w:val="004531BF"/>
    <w:rsid w:val="0045518B"/>
    <w:rsid w:val="00461359"/>
    <w:rsid w:val="00463525"/>
    <w:rsid w:val="00464149"/>
    <w:rsid w:val="00464FCE"/>
    <w:rsid w:val="00472CF7"/>
    <w:rsid w:val="00473BB6"/>
    <w:rsid w:val="00474476"/>
    <w:rsid w:val="00477AA2"/>
    <w:rsid w:val="004804A0"/>
    <w:rsid w:val="00481C46"/>
    <w:rsid w:val="00483756"/>
    <w:rsid w:val="00485177"/>
    <w:rsid w:val="004870F6"/>
    <w:rsid w:val="00490687"/>
    <w:rsid w:val="00492213"/>
    <w:rsid w:val="004B0607"/>
    <w:rsid w:val="004B2170"/>
    <w:rsid w:val="004B46F7"/>
    <w:rsid w:val="004B7430"/>
    <w:rsid w:val="004B7688"/>
    <w:rsid w:val="004C22A2"/>
    <w:rsid w:val="004C3110"/>
    <w:rsid w:val="004D05E6"/>
    <w:rsid w:val="004D2976"/>
    <w:rsid w:val="004D3C09"/>
    <w:rsid w:val="004E5615"/>
    <w:rsid w:val="004F2306"/>
    <w:rsid w:val="004F51D1"/>
    <w:rsid w:val="00500A44"/>
    <w:rsid w:val="00502204"/>
    <w:rsid w:val="00502808"/>
    <w:rsid w:val="00505F15"/>
    <w:rsid w:val="0050635C"/>
    <w:rsid w:val="00515722"/>
    <w:rsid w:val="00515AC4"/>
    <w:rsid w:val="00515BCC"/>
    <w:rsid w:val="00515D62"/>
    <w:rsid w:val="00520685"/>
    <w:rsid w:val="00521D23"/>
    <w:rsid w:val="00530EE2"/>
    <w:rsid w:val="005439E4"/>
    <w:rsid w:val="005474A6"/>
    <w:rsid w:val="00547CC5"/>
    <w:rsid w:val="00552380"/>
    <w:rsid w:val="00553F2E"/>
    <w:rsid w:val="00554DA1"/>
    <w:rsid w:val="0055749E"/>
    <w:rsid w:val="005601BF"/>
    <w:rsid w:val="00561F9A"/>
    <w:rsid w:val="005662A3"/>
    <w:rsid w:val="00570124"/>
    <w:rsid w:val="00572B84"/>
    <w:rsid w:val="00573A82"/>
    <w:rsid w:val="0057405C"/>
    <w:rsid w:val="00577048"/>
    <w:rsid w:val="005803BE"/>
    <w:rsid w:val="005825BE"/>
    <w:rsid w:val="00583073"/>
    <w:rsid w:val="00585868"/>
    <w:rsid w:val="005906FE"/>
    <w:rsid w:val="00590C38"/>
    <w:rsid w:val="00594AFD"/>
    <w:rsid w:val="005A035F"/>
    <w:rsid w:val="005A3B38"/>
    <w:rsid w:val="005A756B"/>
    <w:rsid w:val="005B3C97"/>
    <w:rsid w:val="005B43BE"/>
    <w:rsid w:val="005B5226"/>
    <w:rsid w:val="005B6E77"/>
    <w:rsid w:val="005B774F"/>
    <w:rsid w:val="005C2FDA"/>
    <w:rsid w:val="005C3427"/>
    <w:rsid w:val="005C5B48"/>
    <w:rsid w:val="005D3FD4"/>
    <w:rsid w:val="005D5A89"/>
    <w:rsid w:val="005D7AA1"/>
    <w:rsid w:val="005F39BE"/>
    <w:rsid w:val="005F4AF0"/>
    <w:rsid w:val="005F5904"/>
    <w:rsid w:val="005F73E8"/>
    <w:rsid w:val="00600B85"/>
    <w:rsid w:val="006048DB"/>
    <w:rsid w:val="00605179"/>
    <w:rsid w:val="0060621F"/>
    <w:rsid w:val="00607F1F"/>
    <w:rsid w:val="00610EC5"/>
    <w:rsid w:val="00611949"/>
    <w:rsid w:val="006150D5"/>
    <w:rsid w:val="00622FE7"/>
    <w:rsid w:val="00631DF5"/>
    <w:rsid w:val="00635ECE"/>
    <w:rsid w:val="006407DB"/>
    <w:rsid w:val="006442A8"/>
    <w:rsid w:val="00650A94"/>
    <w:rsid w:val="006537E5"/>
    <w:rsid w:val="0065728B"/>
    <w:rsid w:val="00662C8B"/>
    <w:rsid w:val="00665012"/>
    <w:rsid w:val="0066667F"/>
    <w:rsid w:val="006749CE"/>
    <w:rsid w:val="00682716"/>
    <w:rsid w:val="00684290"/>
    <w:rsid w:val="00686684"/>
    <w:rsid w:val="00691E21"/>
    <w:rsid w:val="006933FC"/>
    <w:rsid w:val="00694A14"/>
    <w:rsid w:val="00696890"/>
    <w:rsid w:val="006A0263"/>
    <w:rsid w:val="006A0BC9"/>
    <w:rsid w:val="006A76DD"/>
    <w:rsid w:val="006B3166"/>
    <w:rsid w:val="006C01FE"/>
    <w:rsid w:val="006C2D6C"/>
    <w:rsid w:val="006E2985"/>
    <w:rsid w:val="006E430E"/>
    <w:rsid w:val="006F1902"/>
    <w:rsid w:val="006F21EE"/>
    <w:rsid w:val="006F27E7"/>
    <w:rsid w:val="006F39E5"/>
    <w:rsid w:val="0070034D"/>
    <w:rsid w:val="0070266A"/>
    <w:rsid w:val="00702E3D"/>
    <w:rsid w:val="00705176"/>
    <w:rsid w:val="007069F5"/>
    <w:rsid w:val="00706F03"/>
    <w:rsid w:val="00707095"/>
    <w:rsid w:val="00712898"/>
    <w:rsid w:val="007161A1"/>
    <w:rsid w:val="00723E74"/>
    <w:rsid w:val="007417B1"/>
    <w:rsid w:val="0074467F"/>
    <w:rsid w:val="0074527D"/>
    <w:rsid w:val="00750D1B"/>
    <w:rsid w:val="007517BD"/>
    <w:rsid w:val="00755586"/>
    <w:rsid w:val="00756EA2"/>
    <w:rsid w:val="00772C19"/>
    <w:rsid w:val="007738D5"/>
    <w:rsid w:val="00776029"/>
    <w:rsid w:val="007776DE"/>
    <w:rsid w:val="00787524"/>
    <w:rsid w:val="007A1CBF"/>
    <w:rsid w:val="007B45A5"/>
    <w:rsid w:val="007B4F8E"/>
    <w:rsid w:val="007B50B9"/>
    <w:rsid w:val="007B6689"/>
    <w:rsid w:val="007C1880"/>
    <w:rsid w:val="007C3550"/>
    <w:rsid w:val="007C6E86"/>
    <w:rsid w:val="007D37D3"/>
    <w:rsid w:val="007D40D1"/>
    <w:rsid w:val="007D65A5"/>
    <w:rsid w:val="007D75C6"/>
    <w:rsid w:val="007E19C1"/>
    <w:rsid w:val="007E3A72"/>
    <w:rsid w:val="007E4C25"/>
    <w:rsid w:val="007E6F6C"/>
    <w:rsid w:val="007F4426"/>
    <w:rsid w:val="007F5BA4"/>
    <w:rsid w:val="00800DB8"/>
    <w:rsid w:val="00805605"/>
    <w:rsid w:val="00805B36"/>
    <w:rsid w:val="00807251"/>
    <w:rsid w:val="008176AF"/>
    <w:rsid w:val="00825DF4"/>
    <w:rsid w:val="0082707C"/>
    <w:rsid w:val="00832A76"/>
    <w:rsid w:val="00833D97"/>
    <w:rsid w:val="008409A0"/>
    <w:rsid w:val="00841339"/>
    <w:rsid w:val="008413CA"/>
    <w:rsid w:val="00847FD4"/>
    <w:rsid w:val="00851BB3"/>
    <w:rsid w:val="00852050"/>
    <w:rsid w:val="008556A2"/>
    <w:rsid w:val="00862292"/>
    <w:rsid w:val="00862812"/>
    <w:rsid w:val="00862D32"/>
    <w:rsid w:val="00864013"/>
    <w:rsid w:val="00867C9A"/>
    <w:rsid w:val="00867F67"/>
    <w:rsid w:val="00871D63"/>
    <w:rsid w:val="0087603D"/>
    <w:rsid w:val="00876660"/>
    <w:rsid w:val="00880C88"/>
    <w:rsid w:val="00881904"/>
    <w:rsid w:val="00882675"/>
    <w:rsid w:val="00891EBF"/>
    <w:rsid w:val="00892692"/>
    <w:rsid w:val="00892BA9"/>
    <w:rsid w:val="00894029"/>
    <w:rsid w:val="00895915"/>
    <w:rsid w:val="008A0A74"/>
    <w:rsid w:val="008A26A4"/>
    <w:rsid w:val="008A2B0A"/>
    <w:rsid w:val="008A2CE5"/>
    <w:rsid w:val="008A5B08"/>
    <w:rsid w:val="008A7A72"/>
    <w:rsid w:val="008B2481"/>
    <w:rsid w:val="008B52D1"/>
    <w:rsid w:val="008C0396"/>
    <w:rsid w:val="008C289B"/>
    <w:rsid w:val="008C2BE4"/>
    <w:rsid w:val="008D045B"/>
    <w:rsid w:val="008D2346"/>
    <w:rsid w:val="008D35D6"/>
    <w:rsid w:val="008D4C40"/>
    <w:rsid w:val="008E6651"/>
    <w:rsid w:val="008F0345"/>
    <w:rsid w:val="008F0A91"/>
    <w:rsid w:val="008F3407"/>
    <w:rsid w:val="00901DCE"/>
    <w:rsid w:val="00905630"/>
    <w:rsid w:val="009059C8"/>
    <w:rsid w:val="00913121"/>
    <w:rsid w:val="00913B57"/>
    <w:rsid w:val="009171E9"/>
    <w:rsid w:val="0091777F"/>
    <w:rsid w:val="00917F9E"/>
    <w:rsid w:val="00922439"/>
    <w:rsid w:val="00931B46"/>
    <w:rsid w:val="009351B6"/>
    <w:rsid w:val="00937BB9"/>
    <w:rsid w:val="009441AD"/>
    <w:rsid w:val="00950AAE"/>
    <w:rsid w:val="00953CA1"/>
    <w:rsid w:val="009549D9"/>
    <w:rsid w:val="009557AF"/>
    <w:rsid w:val="009557D0"/>
    <w:rsid w:val="00955F0B"/>
    <w:rsid w:val="0095649D"/>
    <w:rsid w:val="009570BA"/>
    <w:rsid w:val="009623FD"/>
    <w:rsid w:val="00962F91"/>
    <w:rsid w:val="00970EFE"/>
    <w:rsid w:val="00983F74"/>
    <w:rsid w:val="00985239"/>
    <w:rsid w:val="00986212"/>
    <w:rsid w:val="00991AE1"/>
    <w:rsid w:val="009945C9"/>
    <w:rsid w:val="00994DEC"/>
    <w:rsid w:val="009A1D4F"/>
    <w:rsid w:val="009A7FE9"/>
    <w:rsid w:val="009B4963"/>
    <w:rsid w:val="009C005A"/>
    <w:rsid w:val="009C2AAF"/>
    <w:rsid w:val="009C3C33"/>
    <w:rsid w:val="009C5414"/>
    <w:rsid w:val="009C6DCC"/>
    <w:rsid w:val="009D014F"/>
    <w:rsid w:val="009D10C7"/>
    <w:rsid w:val="009D11BB"/>
    <w:rsid w:val="009D30BB"/>
    <w:rsid w:val="009E15A7"/>
    <w:rsid w:val="009F3EE1"/>
    <w:rsid w:val="00A024D2"/>
    <w:rsid w:val="00A037CE"/>
    <w:rsid w:val="00A043D5"/>
    <w:rsid w:val="00A05314"/>
    <w:rsid w:val="00A122AC"/>
    <w:rsid w:val="00A125A7"/>
    <w:rsid w:val="00A215D4"/>
    <w:rsid w:val="00A22C49"/>
    <w:rsid w:val="00A24264"/>
    <w:rsid w:val="00A3655E"/>
    <w:rsid w:val="00A410A4"/>
    <w:rsid w:val="00A44611"/>
    <w:rsid w:val="00A46376"/>
    <w:rsid w:val="00A4753D"/>
    <w:rsid w:val="00A50A41"/>
    <w:rsid w:val="00A53B7E"/>
    <w:rsid w:val="00A54178"/>
    <w:rsid w:val="00A55F59"/>
    <w:rsid w:val="00A56048"/>
    <w:rsid w:val="00A60971"/>
    <w:rsid w:val="00A62C1C"/>
    <w:rsid w:val="00A63F9E"/>
    <w:rsid w:val="00A676CA"/>
    <w:rsid w:val="00A67B06"/>
    <w:rsid w:val="00A70E11"/>
    <w:rsid w:val="00A82200"/>
    <w:rsid w:val="00AA22CE"/>
    <w:rsid w:val="00AA41C6"/>
    <w:rsid w:val="00AA4587"/>
    <w:rsid w:val="00AB0A7D"/>
    <w:rsid w:val="00AB17F9"/>
    <w:rsid w:val="00AB251C"/>
    <w:rsid w:val="00AB4C14"/>
    <w:rsid w:val="00AC05F3"/>
    <w:rsid w:val="00AC14BA"/>
    <w:rsid w:val="00AC3524"/>
    <w:rsid w:val="00AC5CA6"/>
    <w:rsid w:val="00AC6D15"/>
    <w:rsid w:val="00AD0CB4"/>
    <w:rsid w:val="00AD2F36"/>
    <w:rsid w:val="00AD6080"/>
    <w:rsid w:val="00AE10E4"/>
    <w:rsid w:val="00AE1171"/>
    <w:rsid w:val="00AE2E21"/>
    <w:rsid w:val="00AE4AC8"/>
    <w:rsid w:val="00AE4C5D"/>
    <w:rsid w:val="00AF313C"/>
    <w:rsid w:val="00AF337B"/>
    <w:rsid w:val="00AF74E3"/>
    <w:rsid w:val="00B00B18"/>
    <w:rsid w:val="00B1325A"/>
    <w:rsid w:val="00B161AB"/>
    <w:rsid w:val="00B2349E"/>
    <w:rsid w:val="00B241AC"/>
    <w:rsid w:val="00B33ECC"/>
    <w:rsid w:val="00B365F7"/>
    <w:rsid w:val="00B3776A"/>
    <w:rsid w:val="00B460AE"/>
    <w:rsid w:val="00B4775A"/>
    <w:rsid w:val="00B5240D"/>
    <w:rsid w:val="00B57EDF"/>
    <w:rsid w:val="00B60B84"/>
    <w:rsid w:val="00B62618"/>
    <w:rsid w:val="00B63908"/>
    <w:rsid w:val="00B6416C"/>
    <w:rsid w:val="00B656CF"/>
    <w:rsid w:val="00B728C4"/>
    <w:rsid w:val="00B72AE3"/>
    <w:rsid w:val="00B754CA"/>
    <w:rsid w:val="00B77E00"/>
    <w:rsid w:val="00B77F3E"/>
    <w:rsid w:val="00B803F7"/>
    <w:rsid w:val="00B85D5C"/>
    <w:rsid w:val="00B905D2"/>
    <w:rsid w:val="00B918EC"/>
    <w:rsid w:val="00B939EB"/>
    <w:rsid w:val="00BA64F8"/>
    <w:rsid w:val="00BA6F4E"/>
    <w:rsid w:val="00BA72CB"/>
    <w:rsid w:val="00BA7913"/>
    <w:rsid w:val="00BC428B"/>
    <w:rsid w:val="00BC73A2"/>
    <w:rsid w:val="00BC7AF9"/>
    <w:rsid w:val="00BD07BC"/>
    <w:rsid w:val="00BD6511"/>
    <w:rsid w:val="00BD689C"/>
    <w:rsid w:val="00BD77B3"/>
    <w:rsid w:val="00BE0AF4"/>
    <w:rsid w:val="00BE13CF"/>
    <w:rsid w:val="00BE1EED"/>
    <w:rsid w:val="00BE4EED"/>
    <w:rsid w:val="00BE70DC"/>
    <w:rsid w:val="00BF1A4D"/>
    <w:rsid w:val="00BF4A99"/>
    <w:rsid w:val="00BF54B3"/>
    <w:rsid w:val="00C0141B"/>
    <w:rsid w:val="00C028DE"/>
    <w:rsid w:val="00C029B4"/>
    <w:rsid w:val="00C07459"/>
    <w:rsid w:val="00C134AA"/>
    <w:rsid w:val="00C14DA9"/>
    <w:rsid w:val="00C14F56"/>
    <w:rsid w:val="00C16E70"/>
    <w:rsid w:val="00C17107"/>
    <w:rsid w:val="00C201BD"/>
    <w:rsid w:val="00C20D0B"/>
    <w:rsid w:val="00C23D3A"/>
    <w:rsid w:val="00C26593"/>
    <w:rsid w:val="00C31938"/>
    <w:rsid w:val="00C41E60"/>
    <w:rsid w:val="00C42AE6"/>
    <w:rsid w:val="00C430B8"/>
    <w:rsid w:val="00C54DEB"/>
    <w:rsid w:val="00C56465"/>
    <w:rsid w:val="00C74DE0"/>
    <w:rsid w:val="00C8371F"/>
    <w:rsid w:val="00C900B7"/>
    <w:rsid w:val="00C92029"/>
    <w:rsid w:val="00C92542"/>
    <w:rsid w:val="00C94625"/>
    <w:rsid w:val="00C96B24"/>
    <w:rsid w:val="00CA11C0"/>
    <w:rsid w:val="00CA5C04"/>
    <w:rsid w:val="00CB4005"/>
    <w:rsid w:val="00CC165B"/>
    <w:rsid w:val="00CC69C2"/>
    <w:rsid w:val="00CD1D12"/>
    <w:rsid w:val="00CD69CD"/>
    <w:rsid w:val="00CE6465"/>
    <w:rsid w:val="00CF1FF3"/>
    <w:rsid w:val="00CF3F05"/>
    <w:rsid w:val="00CF438F"/>
    <w:rsid w:val="00CF4B22"/>
    <w:rsid w:val="00CF7D52"/>
    <w:rsid w:val="00D04082"/>
    <w:rsid w:val="00D12DAD"/>
    <w:rsid w:val="00D16268"/>
    <w:rsid w:val="00D172C7"/>
    <w:rsid w:val="00D2113E"/>
    <w:rsid w:val="00D22EEC"/>
    <w:rsid w:val="00D270E5"/>
    <w:rsid w:val="00D3584F"/>
    <w:rsid w:val="00D366AB"/>
    <w:rsid w:val="00D421F5"/>
    <w:rsid w:val="00D46336"/>
    <w:rsid w:val="00D464D0"/>
    <w:rsid w:val="00D51B46"/>
    <w:rsid w:val="00D52219"/>
    <w:rsid w:val="00D5263D"/>
    <w:rsid w:val="00D60873"/>
    <w:rsid w:val="00D60FAB"/>
    <w:rsid w:val="00D70016"/>
    <w:rsid w:val="00D70F03"/>
    <w:rsid w:val="00D71FAB"/>
    <w:rsid w:val="00D720CA"/>
    <w:rsid w:val="00D7524A"/>
    <w:rsid w:val="00D77E5B"/>
    <w:rsid w:val="00D806DD"/>
    <w:rsid w:val="00D81531"/>
    <w:rsid w:val="00D837FA"/>
    <w:rsid w:val="00D83D9E"/>
    <w:rsid w:val="00D873D1"/>
    <w:rsid w:val="00D917BB"/>
    <w:rsid w:val="00D926B3"/>
    <w:rsid w:val="00D93E71"/>
    <w:rsid w:val="00D9525E"/>
    <w:rsid w:val="00DA1C98"/>
    <w:rsid w:val="00DA36D6"/>
    <w:rsid w:val="00DB05D1"/>
    <w:rsid w:val="00DB52CD"/>
    <w:rsid w:val="00DB7365"/>
    <w:rsid w:val="00DB7BA3"/>
    <w:rsid w:val="00DC232C"/>
    <w:rsid w:val="00DC2B60"/>
    <w:rsid w:val="00DC32C1"/>
    <w:rsid w:val="00DC6F82"/>
    <w:rsid w:val="00DD5F62"/>
    <w:rsid w:val="00DE1637"/>
    <w:rsid w:val="00DE2BB9"/>
    <w:rsid w:val="00DE73C0"/>
    <w:rsid w:val="00E0026F"/>
    <w:rsid w:val="00E054D4"/>
    <w:rsid w:val="00E07658"/>
    <w:rsid w:val="00E10B39"/>
    <w:rsid w:val="00E17FBA"/>
    <w:rsid w:val="00E2752C"/>
    <w:rsid w:val="00E34BC4"/>
    <w:rsid w:val="00E35254"/>
    <w:rsid w:val="00E37554"/>
    <w:rsid w:val="00E423E2"/>
    <w:rsid w:val="00E42D39"/>
    <w:rsid w:val="00E508F0"/>
    <w:rsid w:val="00E52D32"/>
    <w:rsid w:val="00E542BE"/>
    <w:rsid w:val="00E54B47"/>
    <w:rsid w:val="00E57E96"/>
    <w:rsid w:val="00E62BF2"/>
    <w:rsid w:val="00E65B29"/>
    <w:rsid w:val="00E66396"/>
    <w:rsid w:val="00E66A43"/>
    <w:rsid w:val="00E71C1B"/>
    <w:rsid w:val="00E7298A"/>
    <w:rsid w:val="00E72AE5"/>
    <w:rsid w:val="00E72EDD"/>
    <w:rsid w:val="00E73279"/>
    <w:rsid w:val="00E77DF8"/>
    <w:rsid w:val="00E8673A"/>
    <w:rsid w:val="00E90C46"/>
    <w:rsid w:val="00E91927"/>
    <w:rsid w:val="00EA19D7"/>
    <w:rsid w:val="00EB037A"/>
    <w:rsid w:val="00EB1366"/>
    <w:rsid w:val="00EB3551"/>
    <w:rsid w:val="00EB494C"/>
    <w:rsid w:val="00EB4AF9"/>
    <w:rsid w:val="00EB4B0A"/>
    <w:rsid w:val="00EC013E"/>
    <w:rsid w:val="00EC442B"/>
    <w:rsid w:val="00EC4AF0"/>
    <w:rsid w:val="00ED51A6"/>
    <w:rsid w:val="00ED7BFD"/>
    <w:rsid w:val="00EE5A6B"/>
    <w:rsid w:val="00EF043D"/>
    <w:rsid w:val="00EF084D"/>
    <w:rsid w:val="00EF2291"/>
    <w:rsid w:val="00EF274E"/>
    <w:rsid w:val="00EF3BFA"/>
    <w:rsid w:val="00EF4045"/>
    <w:rsid w:val="00EF4E9D"/>
    <w:rsid w:val="00F03EE6"/>
    <w:rsid w:val="00F07656"/>
    <w:rsid w:val="00F07CBD"/>
    <w:rsid w:val="00F10BB7"/>
    <w:rsid w:val="00F153AF"/>
    <w:rsid w:val="00F20C2B"/>
    <w:rsid w:val="00F22954"/>
    <w:rsid w:val="00F25301"/>
    <w:rsid w:val="00F26625"/>
    <w:rsid w:val="00F26EAD"/>
    <w:rsid w:val="00F31734"/>
    <w:rsid w:val="00F32C19"/>
    <w:rsid w:val="00F3756C"/>
    <w:rsid w:val="00F40725"/>
    <w:rsid w:val="00F45542"/>
    <w:rsid w:val="00F4776A"/>
    <w:rsid w:val="00F479C7"/>
    <w:rsid w:val="00F47EFB"/>
    <w:rsid w:val="00F55591"/>
    <w:rsid w:val="00F55F13"/>
    <w:rsid w:val="00F56158"/>
    <w:rsid w:val="00F6013A"/>
    <w:rsid w:val="00F6100B"/>
    <w:rsid w:val="00F6265F"/>
    <w:rsid w:val="00F670E4"/>
    <w:rsid w:val="00F70B5F"/>
    <w:rsid w:val="00F71406"/>
    <w:rsid w:val="00F719F2"/>
    <w:rsid w:val="00F7766D"/>
    <w:rsid w:val="00F77A25"/>
    <w:rsid w:val="00F80338"/>
    <w:rsid w:val="00F8242A"/>
    <w:rsid w:val="00F83E28"/>
    <w:rsid w:val="00F909F1"/>
    <w:rsid w:val="00FA006C"/>
    <w:rsid w:val="00FA02D2"/>
    <w:rsid w:val="00FA3C38"/>
    <w:rsid w:val="00FA5209"/>
    <w:rsid w:val="00FA5D3D"/>
    <w:rsid w:val="00FA6373"/>
    <w:rsid w:val="00FB3D55"/>
    <w:rsid w:val="00FB447F"/>
    <w:rsid w:val="00FB5BF5"/>
    <w:rsid w:val="00FB68C3"/>
    <w:rsid w:val="00FC1C46"/>
    <w:rsid w:val="00FC1EEC"/>
    <w:rsid w:val="00FC619E"/>
    <w:rsid w:val="00FC6340"/>
    <w:rsid w:val="00FD0C99"/>
    <w:rsid w:val="00FD32CF"/>
    <w:rsid w:val="00FD626A"/>
    <w:rsid w:val="00FE3979"/>
    <w:rsid w:val="00FE44F0"/>
    <w:rsid w:val="00FE4D28"/>
    <w:rsid w:val="00FE5305"/>
    <w:rsid w:val="00FF1A0C"/>
    <w:rsid w:val="00FF23DC"/>
    <w:rsid w:val="00FF79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BCE2E"/>
  <w15:chartTrackingRefBased/>
  <w15:docId w15:val="{97FE4A41-636E-42EC-97D8-6250C0ED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0C88"/>
    <w:rPr>
      <w:sz w:val="16"/>
      <w:szCs w:val="16"/>
    </w:rPr>
  </w:style>
  <w:style w:type="paragraph" w:styleId="CommentText">
    <w:name w:val="annotation text"/>
    <w:basedOn w:val="Normal"/>
    <w:link w:val="CommentTextChar"/>
    <w:uiPriority w:val="99"/>
    <w:semiHidden/>
    <w:unhideWhenUsed/>
    <w:rsid w:val="00880C88"/>
    <w:rPr>
      <w:sz w:val="20"/>
      <w:szCs w:val="20"/>
    </w:rPr>
  </w:style>
  <w:style w:type="character" w:customStyle="1" w:styleId="CommentTextChar">
    <w:name w:val="Comment Text Char"/>
    <w:basedOn w:val="DefaultParagraphFont"/>
    <w:link w:val="CommentText"/>
    <w:uiPriority w:val="99"/>
    <w:semiHidden/>
    <w:rsid w:val="00880C88"/>
    <w:rPr>
      <w:sz w:val="20"/>
      <w:szCs w:val="20"/>
    </w:rPr>
  </w:style>
  <w:style w:type="paragraph" w:styleId="Revision">
    <w:name w:val="Revision"/>
    <w:hidden/>
    <w:uiPriority w:val="99"/>
    <w:semiHidden/>
    <w:rsid w:val="00BC7AF9"/>
  </w:style>
  <w:style w:type="paragraph" w:styleId="CommentSubject">
    <w:name w:val="annotation subject"/>
    <w:basedOn w:val="CommentText"/>
    <w:next w:val="CommentText"/>
    <w:link w:val="CommentSubjectChar"/>
    <w:uiPriority w:val="99"/>
    <w:semiHidden/>
    <w:unhideWhenUsed/>
    <w:rsid w:val="00E62BF2"/>
    <w:rPr>
      <w:b/>
      <w:bCs/>
    </w:rPr>
  </w:style>
  <w:style w:type="character" w:customStyle="1" w:styleId="CommentSubjectChar">
    <w:name w:val="Comment Subject Char"/>
    <w:basedOn w:val="CommentTextChar"/>
    <w:link w:val="CommentSubject"/>
    <w:uiPriority w:val="99"/>
    <w:semiHidden/>
    <w:rsid w:val="00E62BF2"/>
    <w:rPr>
      <w:b/>
      <w:bCs/>
      <w:sz w:val="20"/>
      <w:szCs w:val="20"/>
    </w:rPr>
  </w:style>
  <w:style w:type="table" w:styleId="TableGrid">
    <w:name w:val="Table Grid"/>
    <w:basedOn w:val="TableNormal"/>
    <w:uiPriority w:val="39"/>
    <w:rsid w:val="0016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E72A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Header">
    <w:name w:val="header"/>
    <w:basedOn w:val="Normal"/>
    <w:link w:val="HeaderChar"/>
    <w:uiPriority w:val="99"/>
    <w:unhideWhenUsed/>
    <w:rsid w:val="00A410A4"/>
    <w:pPr>
      <w:tabs>
        <w:tab w:val="center" w:pos="4680"/>
        <w:tab w:val="right" w:pos="9360"/>
      </w:tabs>
    </w:pPr>
  </w:style>
  <w:style w:type="character" w:customStyle="1" w:styleId="HeaderChar">
    <w:name w:val="Header Char"/>
    <w:basedOn w:val="DefaultParagraphFont"/>
    <w:link w:val="Header"/>
    <w:uiPriority w:val="99"/>
    <w:rsid w:val="00A410A4"/>
  </w:style>
  <w:style w:type="paragraph" w:styleId="Footer">
    <w:name w:val="footer"/>
    <w:basedOn w:val="Normal"/>
    <w:link w:val="FooterChar"/>
    <w:uiPriority w:val="99"/>
    <w:unhideWhenUsed/>
    <w:rsid w:val="00A410A4"/>
    <w:pPr>
      <w:tabs>
        <w:tab w:val="center" w:pos="4680"/>
        <w:tab w:val="right" w:pos="9360"/>
      </w:tabs>
    </w:pPr>
  </w:style>
  <w:style w:type="character" w:customStyle="1" w:styleId="FooterChar">
    <w:name w:val="Footer Char"/>
    <w:basedOn w:val="DefaultParagraphFont"/>
    <w:link w:val="Footer"/>
    <w:uiPriority w:val="99"/>
    <w:rsid w:val="00A410A4"/>
  </w:style>
  <w:style w:type="table" w:styleId="PlainTable3">
    <w:name w:val="Plain Table 3"/>
    <w:basedOn w:val="TableNormal"/>
    <w:uiPriority w:val="43"/>
    <w:rsid w:val="000164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239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1239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39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C2E09-BF4C-0E4A-B9E9-92DECE34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36655</Words>
  <Characters>208936</Characters>
  <Application>Microsoft Office Word</Application>
  <DocSecurity>0</DocSecurity>
  <Lines>1741</Lines>
  <Paragraphs>490</Paragraphs>
  <ScaleCrop>false</ScaleCrop>
  <Company/>
  <LinksUpToDate>false</LinksUpToDate>
  <CharactersWithSpaces>245101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Jonathan Farr</cp:lastModifiedBy>
  <cp:revision>2</cp:revision>
  <dcterms:created xsi:type="dcterms:W3CDTF">2021-10-30T04:57:00Z</dcterms:created>
  <dcterms:modified xsi:type="dcterms:W3CDTF">2021-10-30T04:57:00Z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8_1">
    <vt:lpwstr>http://www.zotero.org/styles/nature</vt:lpwstr>
  </property>
  <property fmtid="{D5CDD505-2E9C-101B-9397-08002B2CF9AE}" pid="3" name="Mendeley Recent Style Name 8_1">
    <vt:lpwstr>Nature</vt:lpwstr>
  </property>
  <property fmtid="{D5CDD505-2E9C-101B-9397-08002B2CF9AE}" pid="4" name="Mendeley Recent Style Id 9_1">
    <vt:lpwstr>http://www.zotero.org/styles/pnas</vt:lpwstr>
  </property>
  <property fmtid="{D5CDD505-2E9C-101B-9397-08002B2CF9AE}" pid="5" name="Mendeley Recent Style Name 9_1">
    <vt:lpwstr>Proceedings of the National Academy of Sciences of the United States of America</vt:lpwstr>
  </property>
  <property fmtid="{D5CDD505-2E9C-101B-9397-08002B2CF9AE}" pid="6" name="Mendeley Document_1">
    <vt:lpwstr>True</vt:lpwstr>
  </property>
  <property fmtid="{D5CDD505-2E9C-101B-9397-08002B2CF9AE}" pid="7" name="Mendeley Citation Style_1">
    <vt:lpwstr>http://www.zotero.org/styles/apa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7th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 6th edition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http://www.zotero.org/styles/harvard-cite-them-right</vt:lpwstr>
  </property>
  <property fmtid="{D5CDD505-2E9C-101B-9397-08002B2CF9AE}" pid="17" name="Mendeley Recent Style Name 4_1">
    <vt:lpwstr>Cite Them Right 10th edition - Harvard</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8th edition</vt:lpwstr>
  </property>
  <property fmtid="{D5CDD505-2E9C-101B-9397-08002B2CF9AE}" pid="24" name="Mendeley Unique User Id_1">
    <vt:lpwstr>86b75249-445f-31ea-9a6d-9c9846a1e9b0</vt:lpwstr>
  </property>
</Properties>
</file>