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D3553" w:rsidP="00746110" w:rsidRDefault="00850BAC" w14:paraId="6CF7D889" w14:textId="0C387005">
      <w:pPr>
        <w:pStyle w:val="Title"/>
        <w:rPr>
          <w:rStyle w:val="TitleChar"/>
          <w:b/>
        </w:rPr>
      </w:pPr>
      <w:sdt>
        <w:sdtPr>
          <w:rPr>
            <w:rStyle w:val="TitleChar"/>
          </w:rPr>
          <w:id w:val="26549948"/>
          <w:placeholder>
            <w:docPart w:val="897691CA2DE6054094E6613FF36A1FDC"/>
          </w:placeholder>
        </w:sdtPr>
        <w:sdtEndPr>
          <w:rPr>
            <w:rStyle w:val="DefaultParagraphFont"/>
            <w:b/>
          </w:rPr>
        </w:sdtEndPr>
        <w:sdtContent>
          <w:r w:rsidRPr="5D6FC42C" w:rsidR="5D6FC42C">
            <w:rPr>
              <w:rStyle w:val="TitleChar"/>
              <w:b/>
              <w:bCs/>
            </w:rPr>
            <w:t>Does temperature stress cause wasting symptoms in giant California sea cucumbers?</w:t>
          </w:r>
        </w:sdtContent>
      </w:sdt>
    </w:p>
    <w:p w:rsidR="000012F2" w:rsidP="00746110" w:rsidRDefault="000012F2" w14:paraId="6CF7D88A" w14:textId="77777777">
      <w:pPr>
        <w:pStyle w:val="Centred"/>
      </w:pPr>
    </w:p>
    <w:p w:rsidR="00FB3841" w:rsidP="00746110" w:rsidRDefault="00AE0071" w14:paraId="6CF7D88B" w14:textId="77777777">
      <w:pPr>
        <w:pStyle w:val="Centred"/>
      </w:pPr>
      <w:r>
        <w:t>b</w:t>
      </w:r>
      <w:r w:rsidRPr="000012F2" w:rsidR="00FB3841">
        <w:t>y</w:t>
      </w:r>
    </w:p>
    <w:p w:rsidRPr="000012F2" w:rsidR="004A3DDD" w:rsidP="00746110" w:rsidRDefault="004A3DDD" w14:paraId="6CF7D88C" w14:textId="77777777">
      <w:pPr>
        <w:pStyle w:val="Centred"/>
      </w:pPr>
    </w:p>
    <w:sdt>
      <w:sdtPr>
        <w:id w:val="-931971761"/>
        <w:placeholder>
          <w:docPart w:val="00508317A4FA48C693D56C16A5EF806F"/>
        </w:placeholder>
      </w:sdtPr>
      <w:sdtContent>
        <w:p w:rsidRPr="000012F2" w:rsidR="007D3553" w:rsidP="00746110" w:rsidRDefault="00DC6AFF" w14:paraId="6CF7D88D" w14:textId="161956B9">
          <w:pPr>
            <w:pStyle w:val="Centred"/>
          </w:pPr>
          <w:r>
            <w:t>Declan Taylor and Jonathan Farr</w:t>
          </w:r>
        </w:p>
      </w:sdtContent>
    </w:sdt>
    <w:p w:rsidRPr="000012F2" w:rsidR="004C7870" w:rsidP="00746110" w:rsidRDefault="00FB3841" w14:paraId="6CF7D88E" w14:textId="77777777">
      <w:pPr>
        <w:pStyle w:val="Centred"/>
      </w:pPr>
      <w:r w:rsidRPr="000012F2">
        <w:t>A report submitted in partial fulfilment of the requirements of</w:t>
      </w:r>
    </w:p>
    <w:sdt>
      <w:sdtPr>
        <w:id w:val="1539005925"/>
        <w:placeholder>
          <w:docPart w:val="356A2D9C3E3E4992B6B7DE95D4360793"/>
        </w:placeholder>
      </w:sdtPr>
      <w:sdtContent>
        <w:p w:rsidRPr="000012F2" w:rsidR="007D3553" w:rsidP="00746110" w:rsidRDefault="00727201" w14:paraId="6CF7D88F" w14:textId="3276A93C">
          <w:pPr>
            <w:pStyle w:val="Centred"/>
          </w:pPr>
          <w:r>
            <w:t>DIRECTED STUDIES</w:t>
          </w:r>
          <w:r w:rsidR="5D6FC42C">
            <w:t xml:space="preserve"> AND </w:t>
          </w:r>
          <w:r w:rsidR="009E4F63">
            <w:t>A</w:t>
          </w:r>
          <w:r w:rsidR="5D6FC42C">
            <w:t>PPLIED DATA ANALYSIS</w:t>
          </w:r>
        </w:p>
      </w:sdtContent>
    </w:sdt>
    <w:p w:rsidRPr="000012F2" w:rsidR="004C7870" w:rsidP="00746110" w:rsidRDefault="004C7870" w14:paraId="6CF7D890" w14:textId="77777777">
      <w:pPr>
        <w:pStyle w:val="Centred"/>
      </w:pPr>
    </w:p>
    <w:p w:rsidRPr="000012F2" w:rsidR="00FB3841" w:rsidP="00746110" w:rsidRDefault="00DF50E7" w14:paraId="6CF7D891" w14:textId="77777777">
      <w:pPr>
        <w:pStyle w:val="Centred"/>
      </w:pPr>
      <w:r w:rsidRPr="000012F2">
        <w:t>a</w:t>
      </w:r>
      <w:r w:rsidRPr="000012F2" w:rsidR="00FB3841">
        <w:t>t</w:t>
      </w:r>
    </w:p>
    <w:p w:rsidRPr="000012F2" w:rsidR="00FB3841" w:rsidP="00746110" w:rsidRDefault="00FB3841" w14:paraId="6CF7D892" w14:textId="77777777">
      <w:pPr>
        <w:pStyle w:val="Centred"/>
      </w:pPr>
      <w:r w:rsidRPr="000012F2">
        <w:t>Bamfield Marine Sciences Centre</w:t>
      </w:r>
    </w:p>
    <w:p w:rsidR="007D3553" w:rsidP="00746110" w:rsidRDefault="007D3553" w14:paraId="6CF7D893" w14:textId="77777777">
      <w:pPr>
        <w:pStyle w:val="Centred"/>
      </w:pPr>
    </w:p>
    <w:p w:rsidRPr="000012F2" w:rsidR="004A3DDD" w:rsidP="00746110" w:rsidRDefault="004A3DDD" w14:paraId="6CF7D894" w14:textId="77777777">
      <w:pPr>
        <w:pStyle w:val="Centred"/>
      </w:pPr>
    </w:p>
    <w:p w:rsidRPr="000012F2" w:rsidR="007D3553" w:rsidP="00746110" w:rsidRDefault="00FB3841" w14:paraId="6CF7D895" w14:textId="6E4E0064">
      <w:pPr>
        <w:pStyle w:val="Centred"/>
      </w:pPr>
      <w:r w:rsidRPr="000012F2">
        <w:t>Instructor</w:t>
      </w:r>
      <w:r w:rsidR="00F120B8">
        <w:t>s</w:t>
      </w:r>
      <w:r w:rsidRPr="000012F2">
        <w:t>:</w:t>
      </w:r>
      <w:r w:rsidRPr="000012F2" w:rsidR="007D3553">
        <w:t xml:space="preserve"> </w:t>
      </w:r>
      <w:sdt>
        <w:sdtPr>
          <w:id w:val="1966618276"/>
          <w:placeholder>
            <w:docPart w:val="ED14F26A8A5D41E7A0BFAE56C2FAFFAE"/>
          </w:placeholder>
        </w:sdtPr>
        <w:sdtContent>
          <w:r w:rsidR="008D7DAE">
            <w:t xml:space="preserve">Daniel </w:t>
          </w:r>
          <w:r w:rsidR="00F120B8">
            <w:t xml:space="preserve">Wuitchik and </w:t>
          </w:r>
          <w:r w:rsidR="5D6FC42C">
            <w:t xml:space="preserve">Dr. </w:t>
          </w:r>
          <w:r w:rsidR="00F120B8">
            <w:t>Sara Wuitchik</w:t>
          </w:r>
        </w:sdtContent>
      </w:sdt>
    </w:p>
    <w:p w:rsidRPr="000012F2" w:rsidR="007D3553" w:rsidP="00746110" w:rsidRDefault="007D3553" w14:paraId="6CF7D896" w14:textId="0B97E66A">
      <w:pPr>
        <w:pStyle w:val="Centred"/>
      </w:pPr>
      <w:bookmarkStart w:name="Text5" w:id="0"/>
      <w:r w:rsidRPr="000012F2">
        <w:t xml:space="preserve">Teaching Assistant: </w:t>
      </w:r>
      <w:sdt>
        <w:sdtPr>
          <w:id w:val="-896280628"/>
          <w:placeholder>
            <w:docPart w:val="E112DDE257824DD0B0A1757B1816A915"/>
          </w:placeholder>
        </w:sdtPr>
        <w:sdtContent>
          <w:r w:rsidR="00F120B8">
            <w:t>Jenna Fleet</w:t>
          </w:r>
        </w:sdtContent>
      </w:sdt>
    </w:p>
    <w:bookmarkEnd w:id="0"/>
    <w:p w:rsidR="004C7870" w:rsidP="00746110" w:rsidRDefault="004C7870" w14:paraId="6CF7D897" w14:textId="77777777">
      <w:pPr>
        <w:pStyle w:val="Centred"/>
      </w:pPr>
    </w:p>
    <w:p w:rsidR="00A202F5" w:rsidP="00746110" w:rsidRDefault="00A202F5" w14:paraId="0D78D659" w14:textId="77777777">
      <w:pPr>
        <w:pStyle w:val="Centred"/>
      </w:pPr>
    </w:p>
    <w:p w:rsidR="00A202F5" w:rsidP="00746110" w:rsidRDefault="00A202F5" w14:paraId="44200A05" w14:textId="77777777">
      <w:pPr>
        <w:pStyle w:val="Centred"/>
      </w:pPr>
    </w:p>
    <w:p w:rsidR="00A202F5" w:rsidP="00746110" w:rsidRDefault="00A202F5" w14:paraId="0CF1FDBE" w14:textId="77777777">
      <w:pPr>
        <w:pStyle w:val="Centred"/>
      </w:pPr>
    </w:p>
    <w:p w:rsidR="00A202F5" w:rsidP="00746110" w:rsidRDefault="00A202F5" w14:paraId="2C2BCCBD" w14:textId="77777777">
      <w:pPr>
        <w:pStyle w:val="Centred"/>
      </w:pPr>
    </w:p>
    <w:p w:rsidR="00A202F5" w:rsidP="00746110" w:rsidRDefault="00A202F5" w14:paraId="4DB32723" w14:textId="77777777">
      <w:pPr>
        <w:pStyle w:val="Centred"/>
      </w:pPr>
    </w:p>
    <w:p w:rsidR="00A202F5" w:rsidP="00746110" w:rsidRDefault="00A202F5" w14:paraId="23612AD5" w14:textId="77777777">
      <w:pPr>
        <w:pStyle w:val="Centred"/>
      </w:pPr>
    </w:p>
    <w:p w:rsidR="004A3DDD" w:rsidP="00746110" w:rsidRDefault="004A3DDD" w14:paraId="6CF7D898" w14:textId="77777777">
      <w:pPr>
        <w:pStyle w:val="Centred"/>
      </w:pPr>
    </w:p>
    <w:p w:rsidRPr="000012F2" w:rsidR="007D3553" w:rsidP="00746110" w:rsidRDefault="00FB3841" w14:paraId="6CF7D899" w14:textId="3B577DB0">
      <w:pPr>
        <w:pStyle w:val="Centred"/>
      </w:pPr>
      <w:r w:rsidRPr="000012F2">
        <w:t>©</w:t>
      </w:r>
      <w:r w:rsidR="007D458E">
        <w:t xml:space="preserve"> </w:t>
      </w:r>
      <w:sdt>
        <w:sdtPr>
          <w:id w:val="121276099"/>
          <w:placeholder>
            <w:docPart w:val="DB7DD88FB28148F3B6E0793A9F40E399"/>
          </w:placeholder>
        </w:sdtPr>
        <w:sdtContent>
          <w:r w:rsidR="007D458E">
            <w:t>Declan Taylor, 12/2021</w:t>
          </w:r>
        </w:sdtContent>
      </w:sdt>
    </w:p>
    <w:p w:rsidRPr="000012F2" w:rsidR="00FB3841" w:rsidP="00746110" w:rsidRDefault="004A3DDD" w14:paraId="6CF7D89A" w14:textId="379CC116">
      <w:pPr>
        <w:pStyle w:val="Centred"/>
      </w:pPr>
      <w:r>
        <w:t xml:space="preserve">Home University: </w:t>
      </w:r>
      <w:sdt>
        <w:sdtPr>
          <w:id w:val="-260454296"/>
          <w:placeholder>
            <w:docPart w:val="B938F51888A441A38EC85166BE1531C1"/>
          </w:placeholder>
        </w:sdtPr>
        <w:sdtContent>
          <w:r w:rsidR="007D458E">
            <w:t>The University of British Columbia</w:t>
          </w:r>
        </w:sdtContent>
      </w:sdt>
    </w:p>
    <w:p w:rsidRPr="000012F2" w:rsidR="007D3553" w:rsidP="00746110" w:rsidRDefault="007D3553" w14:paraId="6CF7D89C" w14:textId="77777777">
      <w:pPr>
        <w:pStyle w:val="Centred"/>
      </w:pPr>
    </w:p>
    <w:p w:rsidRPr="000012F2" w:rsidR="007D3553" w:rsidP="00746110" w:rsidRDefault="00FB3841" w14:paraId="6CF7D89D" w14:textId="476651A8">
      <w:pPr>
        <w:pStyle w:val="Centred"/>
      </w:pPr>
      <w:r w:rsidRPr="000012F2">
        <w:t>©</w:t>
      </w:r>
      <w:r w:rsidRPr="000012F2" w:rsidR="007D3553">
        <w:t xml:space="preserve"> </w:t>
      </w:r>
      <w:sdt>
        <w:sdtPr>
          <w:id w:val="351843901"/>
          <w:placeholder>
            <w:docPart w:val="326B749DF24B46F8A7F3E9A69A3CB9CD"/>
          </w:placeholder>
        </w:sdtPr>
        <w:sdtContent>
          <w:r w:rsidR="007D458E">
            <w:t>Jonathan Farr</w:t>
          </w:r>
        </w:sdtContent>
      </w:sdt>
    </w:p>
    <w:p w:rsidRPr="000012F2" w:rsidR="004A3DDD" w:rsidP="00746110" w:rsidRDefault="004A3DDD" w14:paraId="6CF7D89E" w14:textId="2043553F">
      <w:pPr>
        <w:pStyle w:val="Centred"/>
      </w:pPr>
      <w:r>
        <w:t xml:space="preserve">Home University: </w:t>
      </w:r>
      <w:sdt>
        <w:sdtPr>
          <w:id w:val="-1735396554"/>
          <w:placeholder>
            <w:docPart w:val="68701E846B3D489D8DF14EE9EF547530"/>
          </w:placeholder>
        </w:sdtPr>
        <w:sdtContent>
          <w:r w:rsidR="007D458E">
            <w:t>University of Alberta</w:t>
          </w:r>
        </w:sdtContent>
      </w:sdt>
    </w:p>
    <w:p w:rsidRPr="004830A9" w:rsidR="00FB3841" w:rsidP="00746110" w:rsidRDefault="004A3DDD" w14:paraId="6CF7D8A4" w14:textId="6DC9598B">
      <w:pPr>
        <w:pStyle w:val="Heading1"/>
      </w:pPr>
      <w:r>
        <w:br w:type="page"/>
      </w:r>
      <w:r w:rsidRPr="00FB3841" w:rsidR="00FB3841">
        <w:t>Abstract</w:t>
      </w:r>
    </w:p>
    <w:p w:rsidR="00FB3841" w:rsidP="004830A9" w:rsidRDefault="00740FDE" w14:paraId="6CF7D8A5" w14:textId="2574E4F6">
      <w:pPr>
        <w:pStyle w:val="NoSpacing"/>
        <w:spacing w:line="276" w:lineRule="auto"/>
      </w:pPr>
      <w:r>
        <w:rPr>
          <w:rFonts w:eastAsia="Times New Roman" w:cs="Arial"/>
          <w:lang w:eastAsia="en-CA"/>
        </w:rPr>
        <w:t xml:space="preserve">Marine heat waves and warming oceans have profound effects on disease dynamics in marine invertebrates. </w:t>
      </w:r>
      <w:commentRangeStart w:id="1"/>
      <w:r>
        <w:rPr>
          <w:rFonts w:eastAsia="Times New Roman" w:cs="Arial"/>
          <w:lang w:eastAsia="en-CA"/>
        </w:rPr>
        <w:t xml:space="preserve">Wasting diseases, potentially </w:t>
      </w:r>
      <w:r w:rsidR="00967E25">
        <w:rPr>
          <w:rFonts w:eastAsia="Times New Roman" w:cs="Arial"/>
          <w:lang w:eastAsia="en-CA"/>
        </w:rPr>
        <w:t>worsened</w:t>
      </w:r>
      <w:r>
        <w:rPr>
          <w:rFonts w:eastAsia="Times New Roman" w:cs="Arial"/>
          <w:lang w:eastAsia="en-CA"/>
        </w:rPr>
        <w:t xml:space="preserve"> by extreme heat events, have devastated sea stars across the Pacific Northwest coast. </w:t>
      </w:r>
      <w:commentRangeEnd w:id="1"/>
      <w:r w:rsidR="00113EAD">
        <w:rPr>
          <w:rStyle w:val="CommentReference"/>
          <w:rFonts w:asciiTheme="minorHAnsi" w:hAnsiTheme="minorHAnsi" w:eastAsiaTheme="minorHAnsi" w:cstheme="minorBidi"/>
          <w:lang w:val="en-US"/>
        </w:rPr>
        <w:commentReference w:id="1"/>
      </w:r>
      <w:r>
        <w:rPr>
          <w:rFonts w:eastAsia="Times New Roman" w:cs="Arial"/>
          <w:lang w:eastAsia="en-CA"/>
        </w:rPr>
        <w:t>Recent evidence has emerged of wasting</w:t>
      </w:r>
      <w:r w:rsidR="0001652F">
        <w:rPr>
          <w:rFonts w:eastAsia="Times New Roman" w:cs="Arial"/>
          <w:lang w:eastAsia="en-CA"/>
        </w:rPr>
        <w:t xml:space="preserve"> </w:t>
      </w:r>
      <w:ins w:author="Declan Taylor" w:date="2021-12-14T11:25:00Z" w:id="2">
        <w:r w:rsidR="0001652F">
          <w:rPr>
            <w:rFonts w:eastAsia="Times New Roman" w:cs="Arial"/>
            <w:lang w:eastAsia="en-CA"/>
          </w:rPr>
          <w:t>disease symptoms paralleling those in sea stars</w:t>
        </w:r>
      </w:ins>
      <w:r>
        <w:rPr>
          <w:rFonts w:eastAsia="Times New Roman" w:cs="Arial"/>
          <w:lang w:eastAsia="en-CA"/>
        </w:rPr>
        <w:t xml:space="preserve"> in </w:t>
      </w:r>
      <w:commentRangeStart w:id="3"/>
      <w:r>
        <w:rPr>
          <w:rFonts w:eastAsia="Times New Roman" w:cs="Arial"/>
          <w:lang w:eastAsia="en-CA"/>
        </w:rPr>
        <w:t>giant California sea cucumbers (</w:t>
      </w:r>
      <w:r>
        <w:rPr>
          <w:rFonts w:eastAsia="Times New Roman" w:cs="Arial"/>
          <w:i/>
          <w:iCs/>
          <w:lang w:eastAsia="en-CA"/>
        </w:rPr>
        <w:t>Parastichopus californicus</w:t>
      </w:r>
      <w:commentRangeEnd w:id="3"/>
      <w:r w:rsidR="0001652F">
        <w:rPr>
          <w:rStyle w:val="CommentReference"/>
          <w:rFonts w:asciiTheme="minorHAnsi" w:hAnsiTheme="minorHAnsi" w:eastAsiaTheme="minorHAnsi" w:cstheme="minorBidi"/>
          <w:lang w:val="en-US"/>
        </w:rPr>
        <w:commentReference w:id="3"/>
      </w:r>
      <w:r>
        <w:rPr>
          <w:rFonts w:eastAsia="Times New Roman" w:cs="Arial"/>
          <w:lang w:eastAsia="en-CA"/>
        </w:rPr>
        <w:t xml:space="preserve">). </w:t>
      </w:r>
      <w:r w:rsidR="0001652F">
        <w:rPr>
          <w:rFonts w:eastAsia="Times New Roman" w:cs="Arial"/>
          <w:lang w:eastAsia="en-CA"/>
        </w:rPr>
        <w:t>A</w:t>
      </w:r>
      <w:r>
        <w:rPr>
          <w:rFonts w:eastAsia="Times New Roman" w:cs="Arial"/>
          <w:lang w:eastAsia="en-CA"/>
        </w:rPr>
        <w:t xml:space="preserve"> severe wasting event in Nanoose Bay, B.C. </w:t>
      </w:r>
      <w:r w:rsidR="0001652F">
        <w:rPr>
          <w:rFonts w:eastAsia="Times New Roman" w:cs="Arial"/>
          <w:lang w:eastAsia="en-CA"/>
        </w:rPr>
        <w:t>followed</w:t>
      </w:r>
      <w:r>
        <w:rPr>
          <w:rFonts w:eastAsia="Times New Roman" w:cs="Arial"/>
          <w:lang w:eastAsia="en-CA"/>
        </w:rPr>
        <w:t xml:space="preserve"> an extreme climatic heat event,</w:t>
      </w:r>
      <w:r w:rsidR="002438B6">
        <w:rPr>
          <w:rFonts w:eastAsia="Times New Roman" w:cs="Arial"/>
          <w:lang w:eastAsia="en-CA"/>
        </w:rPr>
        <w:t xml:space="preserve"> and</w:t>
      </w:r>
      <w:r>
        <w:rPr>
          <w:rFonts w:eastAsia="Times New Roman" w:cs="Arial"/>
          <w:lang w:eastAsia="en-CA"/>
        </w:rPr>
        <w:t xml:space="preserve"> our study aimed to determine whether heat stress could trigger wasting in </w:t>
      </w:r>
      <w:r>
        <w:rPr>
          <w:rFonts w:eastAsia="Times New Roman" w:cs="Arial"/>
          <w:i/>
          <w:iCs/>
          <w:lang w:eastAsia="en-CA"/>
        </w:rPr>
        <w:t>P. californicus</w:t>
      </w:r>
      <w:r>
        <w:rPr>
          <w:rFonts w:eastAsia="Times New Roman" w:cs="Arial"/>
          <w:lang w:eastAsia="en-CA"/>
        </w:rPr>
        <w:t xml:space="preserve">. </w:t>
      </w:r>
      <w:commentRangeStart w:id="4"/>
      <w:r>
        <w:rPr>
          <w:rFonts w:eastAsia="Times New Roman" w:cs="Arial"/>
          <w:lang w:eastAsia="en-CA"/>
        </w:rPr>
        <w:t>We also aimed to improve the understanding of how two unusual sea cucumber characteristics, stiffening and evisceration, are affected by thermal stress.</w:t>
      </w:r>
      <w:commentRangeEnd w:id="4"/>
      <w:r w:rsidR="008B7568">
        <w:rPr>
          <w:rStyle w:val="CommentReference"/>
          <w:rFonts w:asciiTheme="minorHAnsi" w:hAnsiTheme="minorHAnsi" w:eastAsiaTheme="minorHAnsi" w:cstheme="minorBidi"/>
          <w:lang w:val="en-US"/>
        </w:rPr>
        <w:commentReference w:id="4"/>
      </w:r>
      <w:r>
        <w:rPr>
          <w:rFonts w:eastAsia="Times New Roman" w:cs="Arial"/>
          <w:lang w:eastAsia="en-CA"/>
        </w:rPr>
        <w:t xml:space="preserve"> Under a controlled laboratory setting, we exposed </w:t>
      </w:r>
      <w:r>
        <w:rPr>
          <w:rFonts w:eastAsia="Times New Roman" w:cs="Arial"/>
          <w:i/>
          <w:iCs/>
          <w:lang w:eastAsia="en-CA"/>
        </w:rPr>
        <w:t>P. californicus</w:t>
      </w:r>
      <w:r>
        <w:rPr>
          <w:rFonts w:eastAsia="Times New Roman" w:cs="Arial"/>
          <w:lang w:eastAsia="en-CA"/>
        </w:rPr>
        <w:t xml:space="preserve"> to an 82-hour simulated marine heat wave</w:t>
      </w:r>
      <w:ins w:author="Declan Taylor" w:date="2021-12-14T11:31:00Z" w:id="5">
        <w:r w:rsidR="002836A5">
          <w:rPr>
            <w:rFonts w:eastAsia="Times New Roman" w:cs="Arial"/>
            <w:lang w:eastAsia="en-CA"/>
          </w:rPr>
          <w:t xml:space="preserve"> </w:t>
        </w:r>
        <w:r w:rsidR="005119CD">
          <w:rPr>
            <w:rFonts w:eastAsia="Times New Roman" w:cs="Arial"/>
            <w:lang w:eastAsia="en-CA"/>
          </w:rPr>
          <w:t>of either 17ºC or 22ºC</w:t>
        </w:r>
      </w:ins>
      <w:ins w:author="Declan Taylor" w:date="2021-12-14T11:33:00Z" w:id="6">
        <w:r w:rsidR="00FD5CC3">
          <w:rPr>
            <w:rFonts w:eastAsia="Times New Roman" w:cs="Arial"/>
            <w:lang w:eastAsia="en-CA"/>
          </w:rPr>
          <w:t xml:space="preserve"> against a 12ºC control</w:t>
        </w:r>
      </w:ins>
      <w:r>
        <w:rPr>
          <w:rFonts w:eastAsia="Times New Roman" w:cs="Arial"/>
          <w:lang w:eastAsia="en-CA"/>
        </w:rPr>
        <w:t xml:space="preserve">. </w:t>
      </w:r>
      <w:commentRangeStart w:id="7"/>
      <w:ins w:author="Declan Taylor" w:date="2021-12-14T11:32:00Z" w:id="8">
        <w:r w:rsidR="00941279">
          <w:rPr>
            <w:rFonts w:eastAsia="Times New Roman" w:cs="Arial"/>
            <w:lang w:eastAsia="en-CA"/>
          </w:rPr>
          <w:t>We t</w:t>
        </w:r>
      </w:ins>
      <w:ins w:author="Declan Taylor" w:date="2021-12-14T11:33:00Z" w:id="9">
        <w:r w:rsidR="00941279">
          <w:rPr>
            <w:rFonts w:eastAsia="Times New Roman" w:cs="Arial"/>
            <w:lang w:eastAsia="en-CA"/>
          </w:rPr>
          <w:t>racked their stiffness</w:t>
        </w:r>
      </w:ins>
      <w:ins w:author="Declan Taylor" w:date="2021-12-14T11:34:00Z" w:id="10">
        <w:r w:rsidR="00B85505">
          <w:rPr>
            <w:rFonts w:eastAsia="Times New Roman" w:cs="Arial"/>
            <w:lang w:eastAsia="en-CA"/>
          </w:rPr>
          <w:t xml:space="preserve"> for posture maintenance and antipredator defense</w:t>
        </w:r>
      </w:ins>
      <w:ins w:author="Declan Taylor" w:date="2021-12-14T11:33:00Z" w:id="11">
        <w:r w:rsidR="00941279">
          <w:rPr>
            <w:rFonts w:eastAsia="Times New Roman" w:cs="Arial"/>
            <w:lang w:eastAsia="en-CA"/>
          </w:rPr>
          <w:t>, evisceration, mortality</w:t>
        </w:r>
        <w:r w:rsidR="00B85505">
          <w:rPr>
            <w:rFonts w:eastAsia="Times New Roman" w:cs="Arial"/>
            <w:lang w:eastAsia="en-CA"/>
          </w:rPr>
          <w:t xml:space="preserve">, and </w:t>
        </w:r>
      </w:ins>
      <w:ins w:author="Declan Taylor" w:date="2021-12-14T11:34:00Z" w:id="12">
        <w:r w:rsidR="00B85505">
          <w:rPr>
            <w:rFonts w:eastAsia="Times New Roman" w:cs="Arial"/>
            <w:lang w:eastAsia="en-CA"/>
          </w:rPr>
          <w:t xml:space="preserve">lesion appearance. </w:t>
        </w:r>
        <w:r w:rsidR="008E0A21">
          <w:rPr>
            <w:rFonts w:eastAsia="Times New Roman" w:cs="Arial"/>
            <w:lang w:eastAsia="en-CA"/>
          </w:rPr>
          <w:t xml:space="preserve">Differences between treatments were analyzed using </w:t>
        </w:r>
        <w:r w:rsidR="005F3BAF">
          <w:rPr>
            <w:rFonts w:eastAsia="Times New Roman" w:cs="Arial"/>
            <w:lang w:eastAsia="en-CA"/>
          </w:rPr>
          <w:t>GAIC model fit analysis and ANOVA tests.</w:t>
        </w:r>
      </w:ins>
      <w:commentRangeEnd w:id="7"/>
      <w:ins w:author="Declan Taylor" w:date="2021-12-14T11:35:00Z" w:id="13">
        <w:r w:rsidR="005F3BAF">
          <w:rPr>
            <w:rStyle w:val="CommentReference"/>
            <w:rFonts w:asciiTheme="minorHAnsi" w:hAnsiTheme="minorHAnsi" w:eastAsiaTheme="minorHAnsi" w:cstheme="minorBidi"/>
            <w:lang w:val="en-US"/>
          </w:rPr>
          <w:commentReference w:id="7"/>
        </w:r>
      </w:ins>
      <w:ins w:author="Declan Taylor" w:date="2021-12-14T11:33:00Z" w:id="14">
        <w:r w:rsidR="00941279">
          <w:rPr>
            <w:rFonts w:eastAsia="Times New Roman" w:cs="Arial"/>
            <w:lang w:eastAsia="en-CA"/>
          </w:rPr>
          <w:t xml:space="preserve"> </w:t>
        </w:r>
      </w:ins>
      <w:r>
        <w:rPr>
          <w:rFonts w:eastAsia="Times New Roman" w:cs="Arial"/>
          <w:lang w:eastAsia="en-CA"/>
        </w:rPr>
        <w:t>While we observed both minor and major handling ulcers, no wasting-like symptoms were exhibited in 12</w:t>
      </w:r>
      <w:r w:rsidRPr="0032287F">
        <w:rPr>
          <w:rFonts w:eastAsia="Times New Roman" w:cs="Arial"/>
          <w:lang w:eastAsia="en-CA"/>
        </w:rPr>
        <w:t>º</w:t>
      </w:r>
      <w:r>
        <w:rPr>
          <w:rFonts w:eastAsia="Times New Roman" w:cs="Arial"/>
          <w:lang w:eastAsia="en-CA"/>
        </w:rPr>
        <w:t>C ,17</w:t>
      </w:r>
      <w:r w:rsidRPr="0032287F">
        <w:rPr>
          <w:rFonts w:eastAsia="Times New Roman" w:cs="Arial"/>
          <w:lang w:eastAsia="en-CA"/>
        </w:rPr>
        <w:t>º</w:t>
      </w:r>
      <w:r>
        <w:rPr>
          <w:rFonts w:eastAsia="Times New Roman" w:cs="Arial"/>
          <w:lang w:eastAsia="en-CA"/>
        </w:rPr>
        <w:t>C or 22</w:t>
      </w:r>
      <w:r w:rsidRPr="0032287F">
        <w:rPr>
          <w:rFonts w:eastAsia="Times New Roman" w:cs="Arial"/>
          <w:lang w:eastAsia="en-CA"/>
        </w:rPr>
        <w:t>º</w:t>
      </w:r>
      <w:r>
        <w:rPr>
          <w:rFonts w:eastAsia="Times New Roman" w:cs="Arial"/>
          <w:lang w:eastAsia="en-CA"/>
        </w:rPr>
        <w:t>C treatments.</w:t>
      </w:r>
      <w:r w:rsidR="007E774B">
        <w:rPr>
          <w:rFonts w:eastAsia="Times New Roman" w:cs="Arial"/>
          <w:lang w:eastAsia="en-CA"/>
        </w:rPr>
        <w:t xml:space="preserve"> M</w:t>
      </w:r>
      <w:r>
        <w:rPr>
          <w:rFonts w:eastAsia="Times New Roman" w:cs="Arial"/>
          <w:lang w:eastAsia="en-CA"/>
        </w:rPr>
        <w:t>ortality in the 22</w:t>
      </w:r>
      <w:r w:rsidRPr="0032287F">
        <w:rPr>
          <w:rFonts w:eastAsia="Times New Roman" w:cs="Arial"/>
          <w:lang w:eastAsia="en-CA"/>
        </w:rPr>
        <w:t>º</w:t>
      </w:r>
      <w:r>
        <w:rPr>
          <w:rFonts w:eastAsia="Times New Roman" w:cs="Arial"/>
          <w:lang w:eastAsia="en-CA"/>
        </w:rPr>
        <w:t xml:space="preserve">C treatment demonstrated that </w:t>
      </w:r>
      <w:r>
        <w:rPr>
          <w:rFonts w:eastAsia="Times New Roman" w:cs="Arial"/>
          <w:i/>
          <w:iCs/>
          <w:lang w:eastAsia="en-CA"/>
        </w:rPr>
        <w:t xml:space="preserve">P. californicus </w:t>
      </w:r>
      <w:r>
        <w:rPr>
          <w:rFonts w:eastAsia="Times New Roman" w:cs="Arial"/>
          <w:lang w:eastAsia="en-CA"/>
        </w:rPr>
        <w:t xml:space="preserve">were </w:t>
      </w:r>
      <w:ins w:author="Declan Taylor" w:date="2021-12-14T11:32:00Z" w:id="15">
        <w:r w:rsidR="00BC076F">
          <w:rPr>
            <w:rFonts w:eastAsia="Times New Roman" w:cs="Arial"/>
            <w:lang w:eastAsia="en-CA"/>
          </w:rPr>
          <w:t xml:space="preserve">near their thermal limit and </w:t>
        </w:r>
      </w:ins>
      <w:r>
        <w:rPr>
          <w:rFonts w:eastAsia="Times New Roman" w:cs="Arial"/>
          <w:lang w:eastAsia="en-CA"/>
        </w:rPr>
        <w:t>under extreme physiological stress during our experiment</w:t>
      </w:r>
      <w:r w:rsidR="002A4ADC">
        <w:rPr>
          <w:rFonts w:eastAsia="Times New Roman" w:cs="Arial"/>
          <w:lang w:eastAsia="en-CA"/>
        </w:rPr>
        <w:t>. S</w:t>
      </w:r>
      <w:r>
        <w:rPr>
          <w:rFonts w:eastAsia="Times New Roman" w:cs="Arial"/>
          <w:lang w:eastAsia="en-CA"/>
        </w:rPr>
        <w:t xml:space="preserve">tiffening behaviour was significantly affected by heat treatments, suggesting that physiological mechanisms behind stiffening were impaired by thermal stress. We </w:t>
      </w:r>
      <w:del w:author="Declan Taylor" w:date="2021-12-14T11:29:00Z" w:id="16">
        <w:r w:rsidDel="002D5E74">
          <w:rPr>
            <w:rFonts w:eastAsia="Times New Roman" w:cs="Arial"/>
            <w:lang w:eastAsia="en-CA"/>
          </w:rPr>
          <w:delText>did not observe a link between evisceration and temperature treatment but did find</w:delText>
        </w:r>
      </w:del>
      <w:ins w:author="Declan Taylor" w:date="2021-12-14T11:29:00Z" w:id="17">
        <w:r w:rsidR="002D5E74">
          <w:rPr>
            <w:rFonts w:eastAsia="Times New Roman" w:cs="Arial"/>
            <w:lang w:eastAsia="en-CA"/>
          </w:rPr>
          <w:t>also found</w:t>
        </w:r>
      </w:ins>
      <w:r>
        <w:rPr>
          <w:rFonts w:eastAsia="Times New Roman" w:cs="Arial"/>
          <w:lang w:eastAsia="en-CA"/>
        </w:rPr>
        <w:t xml:space="preserve"> further evidence in support of seasonal evisceration of digestive tract organs.</w:t>
      </w:r>
      <w:commentRangeStart w:id="18"/>
      <w:r>
        <w:rPr>
          <w:rFonts w:eastAsia="Times New Roman" w:cs="Arial"/>
          <w:lang w:eastAsia="en-CA"/>
        </w:rPr>
        <w:t xml:space="preserve"> </w:t>
      </w:r>
      <w:commentRangeEnd w:id="18"/>
      <w:r w:rsidR="002D5E74">
        <w:rPr>
          <w:rStyle w:val="CommentReference"/>
          <w:rFonts w:asciiTheme="minorHAnsi" w:hAnsiTheme="minorHAnsi" w:eastAsiaTheme="minorHAnsi" w:cstheme="minorBidi"/>
          <w:lang w:val="en-US"/>
        </w:rPr>
        <w:commentReference w:id="18"/>
      </w:r>
      <w:del w:author="Declan Taylor" w:date="2021-12-14T11:29:00Z" w:id="19">
        <w:r w:rsidDel="002D5E74">
          <w:rPr>
            <w:rFonts w:eastAsia="Times New Roman" w:cs="Arial"/>
            <w:lang w:eastAsia="en-CA"/>
          </w:rPr>
          <w:delText xml:space="preserve">We also observed the traumatic and lethal expulsion of respiratory tract in two heat treated individuals. </w:delText>
        </w:r>
      </w:del>
      <w:r>
        <w:rPr>
          <w:rFonts w:eastAsia="Times New Roman" w:cs="Arial"/>
          <w:lang w:eastAsia="en-CA"/>
        </w:rPr>
        <w:t>Our study provides evidence that wasting is not solely triggered by heat stress</w:t>
      </w:r>
      <w:ins w:author="Declan Taylor" w:date="2021-12-14T11:40:00Z" w:id="20">
        <w:r w:rsidR="00314F67">
          <w:rPr>
            <w:rFonts w:eastAsia="Times New Roman" w:cs="Arial"/>
            <w:lang w:eastAsia="en-CA"/>
          </w:rPr>
          <w:t xml:space="preserve">, </w:t>
        </w:r>
        <w:r w:rsidR="00C74FC5">
          <w:rPr>
            <w:rFonts w:eastAsia="Times New Roman" w:cs="Arial"/>
            <w:lang w:eastAsia="en-CA"/>
          </w:rPr>
          <w:t>leaving the cause of the mass mortality event observed in Nanoose</w:t>
        </w:r>
      </w:ins>
      <w:ins w:author="Declan Taylor" w:date="2021-12-14T11:41:00Z" w:id="21">
        <w:r w:rsidR="00C74FC5">
          <w:rPr>
            <w:rFonts w:eastAsia="Times New Roman" w:cs="Arial"/>
            <w:lang w:eastAsia="en-CA"/>
          </w:rPr>
          <w:t xml:space="preserve"> unknown</w:t>
        </w:r>
      </w:ins>
      <w:r>
        <w:rPr>
          <w:rFonts w:eastAsia="Times New Roman" w:cs="Arial"/>
          <w:lang w:eastAsia="en-CA"/>
        </w:rPr>
        <w:t>.</w:t>
      </w:r>
      <w:commentRangeStart w:id="22"/>
      <w:del w:author="Declan Taylor" w:date="2021-12-14T11:39:00Z" w:id="23">
        <w:r w:rsidDel="00B8617C">
          <w:rPr>
            <w:rFonts w:eastAsia="Times New Roman" w:cs="Arial"/>
            <w:lang w:eastAsia="en-CA"/>
          </w:rPr>
          <w:delText xml:space="preserve"> Instead, further studies should investigate other potential abiotic triggers in addition to potential pathogenic agents</w:delText>
        </w:r>
        <w:r w:rsidDel="00D67DC9">
          <w:rPr>
            <w:rFonts w:eastAsia="Times New Roman" w:cs="Arial"/>
            <w:lang w:eastAsia="en-CA"/>
          </w:rPr>
          <w:delText>.</w:delText>
        </w:r>
      </w:del>
      <w:r>
        <w:rPr>
          <w:rFonts w:eastAsia="Times New Roman" w:cs="Arial"/>
          <w:lang w:eastAsia="en-CA"/>
        </w:rPr>
        <w:t xml:space="preserve"> </w:t>
      </w:r>
      <w:commentRangeEnd w:id="22"/>
      <w:r w:rsidR="00D67DC9">
        <w:rPr>
          <w:rStyle w:val="CommentReference"/>
          <w:rFonts w:asciiTheme="minorHAnsi" w:hAnsiTheme="minorHAnsi" w:eastAsiaTheme="minorHAnsi" w:cstheme="minorBidi"/>
          <w:lang w:val="en-US"/>
        </w:rPr>
        <w:commentReference w:id="22"/>
      </w:r>
      <w:del w:author="Declan Taylor" w:date="2021-12-14T11:41:00Z" w:id="24">
        <w:r w:rsidDel="00350449">
          <w:rPr>
            <w:rFonts w:eastAsia="Times New Roman" w:cs="Arial"/>
            <w:lang w:eastAsia="en-CA"/>
          </w:rPr>
          <w:delText>The ecological and economic importance of</w:delText>
        </w:r>
      </w:del>
      <w:r>
        <w:rPr>
          <w:rFonts w:eastAsia="Times New Roman" w:cs="Arial"/>
          <w:lang w:eastAsia="en-CA"/>
        </w:rPr>
        <w:t xml:space="preserve"> </w:t>
      </w:r>
      <w:r>
        <w:rPr>
          <w:rFonts w:eastAsia="Times New Roman" w:cs="Arial"/>
          <w:i/>
          <w:iCs/>
          <w:lang w:eastAsia="en-CA"/>
        </w:rPr>
        <w:t xml:space="preserve">P. californicus </w:t>
      </w:r>
      <w:r w:rsidR="00350449">
        <w:rPr>
          <w:rFonts w:eastAsia="Times New Roman" w:cs="Arial"/>
          <w:lang w:eastAsia="en-CA"/>
        </w:rPr>
        <w:t>are economically important marine detritovores</w:t>
      </w:r>
      <w:r w:rsidR="002F390B">
        <w:rPr>
          <w:rFonts w:eastAsia="Times New Roman" w:cs="Arial"/>
          <w:lang w:eastAsia="en-CA"/>
        </w:rPr>
        <w:t xml:space="preserve"> and a multimillion dollar fishing industry</w:t>
      </w:r>
      <w:r w:rsidR="00E8496E">
        <w:rPr>
          <w:rFonts w:eastAsia="Times New Roman" w:cs="Arial"/>
          <w:lang w:eastAsia="en-CA"/>
        </w:rPr>
        <w:t xml:space="preserve">. </w:t>
      </w:r>
      <w:r w:rsidR="00176BF7">
        <w:rPr>
          <w:rFonts w:eastAsia="Times New Roman" w:cs="Arial"/>
          <w:lang w:eastAsia="en-CA"/>
        </w:rPr>
        <w:t>T</w:t>
      </w:r>
      <w:r>
        <w:rPr>
          <w:rFonts w:eastAsia="Times New Roman" w:cs="Arial"/>
          <w:lang w:eastAsia="en-CA"/>
        </w:rPr>
        <w:t>o</w:t>
      </w:r>
      <w:r w:rsidR="0025783F">
        <w:rPr>
          <w:rFonts w:eastAsia="Times New Roman" w:cs="Arial"/>
          <w:lang w:eastAsia="en-CA"/>
        </w:rPr>
        <w:t xml:space="preserve"> better </w:t>
      </w:r>
      <w:r w:rsidR="00D370BC">
        <w:rPr>
          <w:rFonts w:eastAsia="Times New Roman" w:cs="Arial"/>
          <w:lang w:eastAsia="en-CA"/>
        </w:rPr>
        <w:t xml:space="preserve">understand and predict </w:t>
      </w:r>
      <w:r>
        <w:rPr>
          <w:rFonts w:eastAsia="Times New Roman" w:cs="Arial"/>
          <w:lang w:eastAsia="en-CA"/>
        </w:rPr>
        <w:t>future catastrophic mortality events</w:t>
      </w:r>
      <w:r w:rsidR="0025783F">
        <w:rPr>
          <w:rFonts w:eastAsia="Times New Roman" w:cs="Arial"/>
          <w:lang w:eastAsia="en-CA"/>
        </w:rPr>
        <w:t>, the causal agents of sea cucumber wasting must be identified</w:t>
      </w:r>
      <w:r w:rsidR="001D0332">
        <w:rPr>
          <w:rFonts w:eastAsia="Times New Roman" w:cs="Arial"/>
          <w:lang w:eastAsia="en-CA"/>
        </w:rPr>
        <w:t>.</w:t>
      </w:r>
    </w:p>
    <w:p w:rsidRPr="00FB3841" w:rsidR="00FB3841" w:rsidP="00746110" w:rsidRDefault="00FB3841" w14:paraId="6CF7D8A6" w14:textId="77777777">
      <w:pPr>
        <w:pStyle w:val="Heading1"/>
      </w:pPr>
      <w:r w:rsidRPr="00FB3841">
        <w:t>Keywords</w:t>
      </w:r>
    </w:p>
    <w:p w:rsidR="00FB3841" w:rsidP="003B119C" w:rsidRDefault="00570DD1" w14:paraId="6CF7D8A7" w14:textId="702ADBFE">
      <w:pPr>
        <w:pStyle w:val="NoSpacing"/>
      </w:pPr>
      <w:r w:rsidRPr="00570DD1">
        <w:t>Wasting disease, echinoderma</w:t>
      </w:r>
      <w:r>
        <w:t>ta</w:t>
      </w:r>
      <w:r w:rsidRPr="00570DD1">
        <w:t>, sea cucumber, skin ulceration syndrome, thermal stress</w:t>
      </w:r>
    </w:p>
    <w:p w:rsidRPr="00FB3841" w:rsidR="00FB3841" w:rsidP="00746110" w:rsidRDefault="00FB3841" w14:paraId="6CF7D8A8" w14:textId="77777777">
      <w:pPr>
        <w:pStyle w:val="Heading1"/>
      </w:pPr>
      <w:r w:rsidRPr="00FB3841">
        <w:t>Introduction</w:t>
      </w:r>
    </w:p>
    <w:p w:rsidRPr="0032287F" w:rsidR="003F34D8" w:rsidP="00746110" w:rsidRDefault="003F34D8" w14:paraId="3F9D80A6" w14:textId="5637BF5A">
      <w:r w:rsidRPr="00746110">
        <w:t xml:space="preserve">Anthropogenic climate change is increasing the intensity, duration, size and frequency of marine heat waves across the globe with potentially catastrophic effects on organism fitness, marine ecosystems and human economies </w:t>
      </w:r>
      <w:r w:rsidRPr="00746110">
        <w:fldChar w:fldCharType="begin" w:fldLock="1"/>
      </w:r>
      <w:r w:rsidRPr="00746110" w:rsidR="00222D82">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Basis","type":"article-journal"},"uris":["http://www.mendeley.com/documents/?uuid=2ab9a7bb-0602-4ee1-8423-f090e009fb88"]}],"mendeley":{"formattedCitation":"(Allan et al., 2021; Frölicher et al., 2018)","plainTextFormattedCitation":"(Allan et al., 2021; Frölicher et al., 2018)","previouslyFormattedCitation":"(Allan et al., 2021; Frölicher et al., 2018a)"},"properties":{"noteIndex":0},"schema":"https://github.com/citation-style-language/schema/raw/master/csl-citation.json"}</w:instrText>
      </w:r>
      <w:r w:rsidRPr="00746110">
        <w:fldChar w:fldCharType="separate"/>
      </w:r>
      <w:r w:rsidRPr="00746110" w:rsidR="00222D82">
        <w:t>(Allan et al., 2021; Frölicher et al., 2018)</w:t>
      </w:r>
      <w:r w:rsidRPr="00746110">
        <w:fldChar w:fldCharType="end"/>
      </w:r>
      <w:r w:rsidRPr="00746110">
        <w:t>.</w:t>
      </w:r>
      <w:r w:rsidRPr="0032287F">
        <w:t xml:space="preserve"> These extreme climatic events often cause immediate and mass mortality at all trophic levels from thermal stress, starvation, toxicity, and hypoxia</w:t>
      </w:r>
      <w:r w:rsidR="00F05F2A">
        <w:t xml:space="preserve"> </w:t>
      </w:r>
      <w:r w:rsidR="00F05F2A">
        <w:fldChar w:fldCharType="begin" w:fldLock="1"/>
      </w:r>
      <w:r w:rsidR="00C516D7">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Reports","id":"ITEM-3","issue":"1","issued":{"date-parts":[["2021"]]},"page":"1-17","publisher":"Nature Publishing Group UK","title":"Ecosystem response persists after a prolonged marine heatwave","type":"article-journal","volume":"11"},"uris":["http://www.mendeley.com/documents/?uuid=833fa2e0-7fa5-4d95-89c0-cb76a561d954"]},{"id":"ITEM-4","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Series","id":"ITEM-4","issued":{"date-parts":[["2019"]]},"page":"171-182","title":"Extreme reduction in condition of a key forage fish during the Pacific marine heatwave of 2014–2016","type":"article-journal","volume":"613"},"uris":["http://www.mendeley.com/documents/?uuid=3627068b-5866-419d-92b5-1a0d89eae846"]}],"mendeley":{"formattedCitation":"(Cavole et al., 2016; Di Lorenzo &amp; Mantua, 2016; Suryan et al., 2021; von Biela et al., 2019)","plainTextFormattedCitation":"(Cavole et al., 2016; Di Lorenzo &amp; Mantua, 2016; Suryan et al., 2021; von Biela et al., 2019)","previouslyFormattedCitation":"(Cavole et al., 2016; Di Lorenzo &amp; Mantua, 2016; Suryan et al., 2021; von Biela et al., 2019)"},"properties":{"noteIndex":0},"schema":"https://github.com/citation-style-language/schema/raw/master/csl-citation.json"}</w:instrText>
      </w:r>
      <w:r w:rsidR="00F05F2A">
        <w:fldChar w:fldCharType="separate"/>
      </w:r>
      <w:r w:rsidRPr="00F05F2A" w:rsidR="00F05F2A">
        <w:rPr>
          <w:noProof/>
        </w:rPr>
        <w:t>(Cavole et al., 2016; Di Lorenzo &amp; Mantua, 2016; Suryan et al., 2021; von Biela et al., 2019)</w:t>
      </w:r>
      <w:r w:rsidR="00F05F2A">
        <w:fldChar w:fldCharType="end"/>
      </w:r>
      <w:r w:rsidR="00327F8B">
        <w:t>.</w:t>
      </w:r>
      <w:r w:rsidRPr="0032287F">
        <w:t xml:space="preserve"> </w:t>
      </w:r>
      <w:commentRangeStart w:id="25"/>
      <w:r w:rsidRPr="0032287F">
        <w:t xml:space="preserve">For example, the 2014-2015 warm water anomaly in the Northeast Pacific Ocean </w:t>
      </w:r>
      <w:r w:rsidR="0009253C">
        <w:t xml:space="preserve">indirectly </w:t>
      </w:r>
      <w:r w:rsidRPr="0032287F">
        <w:t>harmed salmon</w:t>
      </w:r>
      <w:r w:rsidR="00CE0CD6">
        <w:t xml:space="preserve"> and</w:t>
      </w:r>
      <w:r w:rsidRPr="0032287F">
        <w:t xml:space="preserve"> tuna</w:t>
      </w:r>
      <w:r w:rsidR="00CE0CD6">
        <w:t xml:space="preserve"> </w:t>
      </w:r>
      <w:r w:rsidR="0009253C">
        <w:t xml:space="preserve">by causing mass </w:t>
      </w:r>
      <w:r w:rsidR="00FA72E4">
        <w:t>mortalities</w:t>
      </w:r>
      <w:r w:rsidR="0009253C">
        <w:t xml:space="preserve"> in </w:t>
      </w:r>
      <w:r w:rsidR="00BB76E4">
        <w:t>zooplanktonic primary marine consumers</w:t>
      </w:r>
      <w:r w:rsidR="00FA72E4">
        <w:t xml:space="preserve"> and upending marine food webs </w:t>
      </w:r>
      <w:r w:rsidR="00C516D7">
        <w:fldChar w:fldCharType="begin" w:fldLock="1"/>
      </w:r>
      <w:r w:rsidR="00222D82">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warming","type":"article-journal","volume":"560"},"uris":["http://www.mendeley.com/documents/?uuid=6622cdbd-8a22-4c9b-96bd-a03175c05e16"]}],"mendeley":{"formattedCitation":"(Cavole et al., 2016; Di Lorenzo &amp; Mantua, 2016; Frölicher et al., 2018)","plainTextFormattedCitation":"(Cavole et al., 2016; Di Lorenzo &amp; Mantua, 2016; Frölicher et al., 2018)","previouslyFormattedCitation":"(Cavole et al., 2016; Di Lorenzo &amp; Mantua, 2016; Frölicher et al., 2018b)"},"properties":{"noteIndex":0},"schema":"https://github.com/citation-style-language/schema/raw/master/csl-citation.json"}</w:instrText>
      </w:r>
      <w:r w:rsidR="00C516D7">
        <w:fldChar w:fldCharType="separate"/>
      </w:r>
      <w:r w:rsidRPr="00222D82" w:rsidR="00222D82">
        <w:rPr>
          <w:noProof/>
        </w:rPr>
        <w:t>(Cavole et al., 2016; Di Lorenzo &amp; Mantua, 2016; Frölicher et al., 2018)</w:t>
      </w:r>
      <w:r w:rsidR="00C516D7">
        <w:fldChar w:fldCharType="end"/>
      </w:r>
      <w:r w:rsidRPr="0032287F">
        <w:t xml:space="preserve">. </w:t>
      </w:r>
      <w:r w:rsidR="00655864">
        <w:t>The warm water anomaly also caused a harmful algal</w:t>
      </w:r>
      <w:r>
        <w:t xml:space="preserve"> bloom</w:t>
      </w:r>
      <w:r w:rsidRPr="0032287F">
        <w:t xml:space="preserve"> </w:t>
      </w:r>
      <w:r w:rsidR="00655864">
        <w:t xml:space="preserve">which </w:t>
      </w:r>
      <w:r w:rsidRPr="0032287F">
        <w:t>reduced the abundance of important mid-trophic prey species and caused the starvation of species from salmon to sea birds</w:t>
      </w:r>
      <w:r w:rsidR="00CE0CD6">
        <w:t xml:space="preserve">, and was particularly damaging to shellfish </w:t>
      </w:r>
      <w:commentRangeStart w:id="26"/>
      <w:r w:rsidR="00CE0CD6">
        <w:t>and associated fisheries</w:t>
      </w:r>
      <w:commentRangeEnd w:id="26"/>
      <w:r w:rsidR="00CE0CD6">
        <w:rPr>
          <w:rStyle w:val="CommentReference"/>
          <w:rFonts w:asciiTheme="minorHAnsi" w:hAnsiTheme="minorHAnsi" w:eastAsiaTheme="minorHAnsi" w:cstheme="minorBidi"/>
          <w:lang w:val="en-US"/>
        </w:rPr>
        <w:commentReference w:id="26"/>
      </w:r>
      <w:r w:rsidR="00C516D7">
        <w:t xml:space="preserve"> </w:t>
      </w:r>
      <w:r w:rsidR="00C516D7">
        <w:fldChar w:fldCharType="begin" w:fldLock="1"/>
      </w:r>
      <w:r w:rsidR="00C516D7">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Series","id":"ITEM-2","issued":{"date-parts":[["2019"]]},"page":"171-182","title":"Extreme reduction in condition of a key forage fish during the Pacific marine heatwave of 2014–2016","type":"article-journal","volume":"613"},"uris":["http://www.mendeley.com/documents/?uuid=3627068b-5866-419d-92b5-1a0d89eae846"]}],"mendeley":{"formattedCitation":"(Cavole et al., 2016; von Biela et al., 2019)","plainTextFormattedCitation":"(Cavole et al., 2016; von Biela et al., 2019)","previouslyFormattedCitation":"(Cavole et al., 2016; von Biela et al., 2019)"},"properties":{"noteIndex":0},"schema":"https://github.com/citation-style-language/schema/raw/master/csl-citation.json"}</w:instrText>
      </w:r>
      <w:r w:rsidR="00C516D7">
        <w:fldChar w:fldCharType="separate"/>
      </w:r>
      <w:r w:rsidRPr="00C516D7" w:rsidR="00C516D7">
        <w:rPr>
          <w:noProof/>
        </w:rPr>
        <w:t>(Cavole et al., 2016; von Biela et al., 2019)</w:t>
      </w:r>
      <w:r w:rsidR="00C516D7">
        <w:fldChar w:fldCharType="end"/>
      </w:r>
      <w:r w:rsidRPr="0032287F">
        <w:t xml:space="preserve">. </w:t>
      </w:r>
      <w:commentRangeEnd w:id="25"/>
      <w:r w:rsidR="00942996">
        <w:rPr>
          <w:rStyle w:val="CommentReference"/>
          <w:rFonts w:asciiTheme="minorHAnsi" w:hAnsiTheme="minorHAnsi" w:eastAsiaTheme="minorHAnsi" w:cstheme="minorBidi"/>
          <w:lang w:val="en-US"/>
        </w:rPr>
        <w:commentReference w:id="25"/>
      </w:r>
      <w:r w:rsidRPr="0032287F">
        <w:t xml:space="preserve">Marine heat waves can also impact marine ecosystems more subtly by impacting biological processes including foraging </w:t>
      </w:r>
      <w:r>
        <w:t xml:space="preserve">and movement </w:t>
      </w:r>
      <w:r w:rsidRPr="0032287F">
        <w:t xml:space="preserve">behaviour </w:t>
      </w:r>
      <w:r>
        <w:fldChar w:fldCharType="begin" w:fldLock="1"/>
      </w:r>
      <w:r>
        <w:instrText>ADDIN CSL_CITATION {"citationItems":[{"id":"ITEM-1","itemData":{"DOI":"10.1371/JOURNAL.PONE.0251499","ISSN":"19326203","PMID":"33984011","abstract":"The yellowtail rockfish, Sebastes flavidus, is a widespread and abundant mesopredator in the California Current Large Marine Ecosystem. We utilized stomach content and stable isotope analyses to investigate the trophic ecology of this species at three sites off central California just before (August–October 2013) and during (August and October 2014) a marine heat wave. Sebastes flavidus largely consumed pelagic prey (zooplankton and micronekton). Diets were dominated by tunicates (salps and pyrosomes), pelagic crustaceans (euphausiids, hyperid amphipods, larval decapods), and fishes, with the relative contribution of these prey taxa varying spatially (sample location, longitude, depth) and temporally (year, month), based on complementary multivariate analyses. Prey-specific indices demonstrated that individual S. flavidus diet composition typically was dominated by one of these prey groups, and that prey switching occurred based on the relative availability of prey and their energetic importance. Stable isotope analysis of δ15N indicated that the S. flavidus populations sampled in 2014 had been feeding at an elevated trophic position and more variable prey spectrum relative to 2013, probably as a consequence of greater piscivory and the incorporation of temporal changes in diet composition. Because its opportunistic feeding behavior reflects the dynamism and heterogeneity of the pelagic forage preyscape, S. flavidus may be an important ecosystem indicator species. For example, the novel incorporation of pyrosomes as a large portion of the diet of S. flavidus during 2013–2014 directly related to the massive increase in pyrosome abundance in the California Current during the 2014 marine heat wave.","author":[{"dropping-particle":"","family":"Chiu","given":"Jennifer A.","non-dropping-particle":"","parse-names":false,"suffix":""},{"dropping-particle":"","family":"Bizzarro","given":"Joseph J.","non-dropping-particle":"","parse-names":false,"suffix":""},{"dropping-particle":"","family":"Starr","given":"Richard M.","non-dropping-particle":"","parse-names":false,"suffix":""}],"container-title":"PLoS ONE","id":"ITEM-1","issue":"5 May","issued":{"date-parts":[["2021","5","1"]]},"publisher":"Public Library of Science","title":"Trophic ecology of yellowtail rockfish (Sebastes flavidus) during a marine heat wave off Central California, USA","type":"article-journal","volume":"16"},"uris":["http://www.mendeley.com/documents/?uuid=746f4be2-8be7-447e-ab38-baabab27be5a"]}],"mendeley":{"formattedCitation":"(Chiu et al., 2021)","plainTextFormattedCitation":"(Chiu et al., 2021)","previouslyFormattedCitation":"(Chiu et al., 2021)"},"properties":{"noteIndex":0},"schema":"https://github.com/citation-style-language/schema/raw/master/csl-citation.json"}</w:instrText>
      </w:r>
      <w:r>
        <w:fldChar w:fldCharType="separate"/>
      </w:r>
      <w:r w:rsidRPr="003C6654">
        <w:rPr>
          <w:noProof/>
        </w:rPr>
        <w:t>(Chiu et al., 2021)</w:t>
      </w:r>
      <w:r>
        <w:fldChar w:fldCharType="end"/>
      </w:r>
      <w:r w:rsidRPr="0032287F">
        <w:t>, reproducti</w:t>
      </w:r>
      <w:r>
        <w:t xml:space="preserve">on </w:t>
      </w:r>
      <w:r>
        <w:fldChar w:fldCharType="begin" w:fldLock="1"/>
      </w:r>
      <w:r>
        <w:instrText>ADDIN CSL_CITATION {"citationItems":[{"id":"ITEM-1","itemData":{"DOI":"10.1002/LNO.11331","ISSN":"19395590","abstract":"To investigate the timing and intensity of winter spawning by coastal invertebrates, we enumerated embryos in plankton samples collected in daily time series from January to March of 2014 (79 d), 2015 (73 d), and 2016 (74 d). Samples were collected near the mouth of the Coos Bay estuary in Oregon. We enumerated several hundred different morphologically distinct types of embryos and larvae representing at least five phyla. Forty-three embryo types were abundant enough (abundance &gt; 500 over the time series) to enable statistical analysis. Twenty of these types were identified using genetic barcoding of which there were four nemerteans, four gastropods, four chitons, five polychaetes, and two echinoderms. In winter 2014, hydrographic conditions were similar to average historical values. Conditions in 2015 and 2016 were characterized by marine heat waves (MHWs). In 2015, the “warm blob”—anomalously warm water in the Northeastern Pacific—affected conditions and in 2016, there was a strong El Niño. In 2015 and 2016, winter spawning intensity was orders of magnitude lower than in 2014 and many taxa failed to spawn (11 and 24 in 2015 and 2016, respectively); spawning appears to have been adversely impacted by the MHWs. The MHW of 2015 has been attributed to anthropogenic global climate change while the 2016 El Niño may have been strengthened by climate change. The frequency, intensity, and duration of MHW are projected to increase dramatically with global warming, which may adversely affect reproduction and recruitment by numerous marine taxa.","author":[{"dropping-particle":"","family":"Shanks","given":"Alan L.","non-dropping-particle":"","parse-names":false,"suffix":""},{"dropping-particle":"","family":"Rasmuson","given":"Leif K.","non-dropping-particle":"","parse-names":false,"suffix":""},{"dropping-particle":"","family":"Valley","given":"Jenna R.","non-dropping-particle":"","parse-names":false,"suffix":""},{"dropping-particle":"","family":"Jarvis","given":"Marley A.","non-dropping-particle":"","parse-names":false,"suffix":""},{"dropping-particle":"","family":"Salant","given":"Carly","non-dropping-particle":"","parse-names":false,"suffix":""},{"dropping-particle":"","family":"Sutherland","given":"David A.","non-dropping-particle":"","parse-names":false,"suffix":""},{"dropping-particle":"","family":"Lamont","given":"Eleanor I.","non-dropping-particle":"","parse-names":false,"suffix":""},{"dropping-particle":"","family":"Hainey","given":"MacKenna A.H.","non-dropping-particle":"","parse-names":false,"suffix":""},{"dropping-particle":"","family":"Emlet","given":"Richard B.","non-dropping-particle":"","parse-names":false,"suffix":""}],"container-title":"Limnology and Oceanography","id":"ITEM-1","issue":"3","issued":{"date-parts":[["2020","3","1"]]},"page":"627-636","publisher":"Wiley Blackwell","title":"Marine heat waves, climate change, and failed spawning by coastal invertebrates","type":"article-journal","volume":"65"},"uris":["http://www.mendeley.com/documents/?uuid=e9aebf24-3637-43ca-bc29-66d2620f0d06"]}],"mendeley":{"formattedCitation":"(Shanks et al., 2020)","plainTextFormattedCitation":"(Shanks et al., 2020)","previouslyFormattedCitation":"(Shanks et al., 2020)"},"properties":{"noteIndex":0},"schema":"https://github.com/citation-style-language/schema/raw/master/csl-citation.json"}</w:instrText>
      </w:r>
      <w:r>
        <w:fldChar w:fldCharType="separate"/>
      </w:r>
      <w:r w:rsidRPr="00AE7824">
        <w:rPr>
          <w:noProof/>
        </w:rPr>
        <w:t>(Shanks et al., 2020)</w:t>
      </w:r>
      <w:r>
        <w:fldChar w:fldCharType="end"/>
      </w:r>
      <w:r w:rsidRPr="0032287F">
        <w:t xml:space="preserve">, and disease dynamics </w:t>
      </w:r>
      <w:r w:rsidRPr="0032287F">
        <w:fldChar w:fldCharType="begin" w:fldLock="1"/>
      </w:r>
      <w:r w:rsidRPr="0032287F">
        <w:instrText>ADDIN CSL_CITATION {"citationItems":[{"id":"ITEM-1","itemData":{"DOI":"10.1038/s41598-020-62118-4","abstract":"The first signs of sea star wasting disease (SSWD) epidemic occurred in just few months in 2013 along the entire North American Pacific coast. Disease dynamics did not manifest as the typical travelling wave of reaction-diffusion epidemiological model, suggesting that other environmental factors might have played some role. To help explore how external factors might trigger disease, we built a coupled oceanographic-epidemiological model and contrasted three hypotheses on the influence of temperature on disease transmission and pathogenicity. Models that linked mortality to sea surface temperature gave patterns more consistent with observed data on sea star wasting disease, which suggests that environmental stress could explain why some marine diseases seem to spread so fast and have region-wide impacts on host populations. In summer 2013, sea stars off the Washington coast began \"falling off the rocks-dead by the thousands\" 1. When similar reports came in from Alaska to Baja California, it became clear this was not an isolated event. Other large-scale marine disease outbreaks include white plague affecting reef-building corals across the Caribbean and Western Atlantic 2,3 , black abalone mass mortalities throughout southern and central California 4 , and the infamous Caribbean sea urchin die-off of the 1980s 5. Several hypotheses could explain how sea star wasting disease (SSWD) and other marine disease outbreaks occur so rapidly over such vast distances. For instance, some marine pathogens can spread faster than terrestrial pathogens via water currents or long-distance host movement 6. However, juvenile and adult sea stars move slowly, and the virus associated with SSWD was potentially detected using NS1/VP4 qPCR in sea star tissue samples dating back to 1942, although its past presence was not associated with mass mortality and large-scale disease outbreaks 7,8. The infectious agent might not be new, but the continental-scale die-offs appear to be. Marine disease outbreaks are often hypothesized to increase under environmental stress 9. On the other hand, infectious agents have their own thermal limits, and increased temperature can thereby reduce disease under some scenarios 10. Large-scale, basin-wide events, such as the El Niño Southern Oscillation (ENSO) and the recent warm-water anomaly of 2013-16 11-13 , can lead to rapid changes in temperature 14 , salinity 14 , pH 15 , nutrients 16 , and oxygen 17,18 that can stress marine organisms. Stress mi…","author":[{"dropping-particle":"","family":"Aalto","given":"A","non-dropping-particle":"","parse-names":false,"suffix":""},{"dropping-particle":"","family":"Lafferty","given":"K D","non-dropping-particle":"","parse-names":false,"suffix":""},{"dropping-particle":"","family":"Sokolow","given":"S H","non-dropping-particle":"","parse-names":false,"suffix":""},{"dropping-particle":"","family":"Grewelle","given":"R","non-dropping-particle":"","parse-names":false,"suffix":""},{"dropping-particle":"","family":"Boch","given":"A","non-dropping-particle":"","parse-names":false,"suffix":""},{"dropping-particle":"","family":"Bograd","given":"S J","non-dropping-particle":"","parse-names":false,"suffix":""},{"dropping-particle":"","family":"Hazen","given":"L","non-dropping-particle":"","parse-names":false,"suffix":""},{"dropping-particle":"","family":"Jacox","given":"M G","non-dropping-particle":"","parse-names":false,"suffix":""},{"dropping-particle":"","family":"Leo","given":"G A","non-dropping-particle":"De","parse-names":false,"suffix":""}],"container-title":"Scientific Reports","id":"ITEM-1","issue":"5975","issued":{"date-parts":[["2020"]]},"title":"Models with environmental drivers offer a plausible mechanism for the rapid spread of infectious disease outbreaks in marine organisms","type":"article-journal","volume":"10"},"uris":["http://www.mendeley.com/documents/?uuid=f0687dbe-a954-4999-aed1-093477d0bc81"]}],"mendeley":{"formattedCitation":"(Aalto et al., 2020)","plainTextFormattedCitation":"(Aalto et al., 2020)","previouslyFormattedCitation":"(Aalto et al., 2020)"},"properties":{"noteIndex":0},"schema":"https://github.com/citation-style-language/schema/raw/master/csl-citation.json"}</w:instrText>
      </w:r>
      <w:r w:rsidRPr="0032287F">
        <w:fldChar w:fldCharType="separate"/>
      </w:r>
      <w:r w:rsidRPr="0032287F">
        <w:rPr>
          <w:noProof/>
        </w:rPr>
        <w:t>(Aalto et al., 2020)</w:t>
      </w:r>
      <w:r w:rsidRPr="0032287F">
        <w:fldChar w:fldCharType="end"/>
      </w:r>
      <w:r w:rsidRPr="0032287F">
        <w:t xml:space="preserve">.. </w:t>
      </w:r>
    </w:p>
    <w:p w:rsidRPr="0032287F" w:rsidR="003F34D8" w:rsidP="00746110" w:rsidRDefault="003F34D8" w14:paraId="185D2431" w14:textId="70BA9495">
      <w:r w:rsidRPr="0032287F">
        <w:t xml:space="preserve">Marine heat waves can </w:t>
      </w:r>
      <w:r w:rsidR="00504970">
        <w:t>worsen</w:t>
      </w:r>
      <w:r w:rsidR="00D50B49">
        <w:t xml:space="preserve"> marine diseases</w:t>
      </w:r>
      <w:r w:rsidR="00504970">
        <w:t xml:space="preserve"> and epidemics</w:t>
      </w:r>
      <w:r w:rsidR="00145CEA">
        <w:t xml:space="preserve"> in part</w:t>
      </w:r>
      <w:r w:rsidR="000668B2">
        <w:t xml:space="preserve"> </w:t>
      </w:r>
      <w:r w:rsidRPr="0032287F">
        <w:t xml:space="preserve">because thermal stress can compromise organism’s immune response </w:t>
      </w:r>
      <w:r w:rsidRPr="0032287F">
        <w:fldChar w:fldCharType="begin" w:fldLock="1"/>
      </w:r>
      <w:r w:rsidRPr="0032287F">
        <w:instrText>ADDIN CSL_CITATION {"citationItems":[{"id":"ITEM-1","itemData":{"DOI":"10.1371/JOURNAL.PONE.0033820","ISSN":"19326203","PMID":"22479452","abstract":"Water acidification, temperature increases and changes in seawater salinity are predicted to occur in the near future. In such a global climate change (GCC) scenario, there is growing concern for the health status of both wild and farmed organisms. Bivalve molluscs, an important component of coastal marine ecosystems, are at risk. At the immunological level, the ability of an organism to maintain its immunosurveillance unaltered under adverse environmental conditions may enhance its survival capability. To our knowledge, only a few studies have investigated the effects of changing environmental parameters (as predicted in a GCC scenario) on the immune responses of bivalves. In the present study, the effects of both decreased pH values and increased temperature on the important immune parameters of two bivalve species were evaluated for the first time. The clam Chamelea gallina and the mussel Mytilus galloprovincialis, widespread along the coast of the Northwestern Adriatic Sea, were chosen as model organisms. Bivalves were exposed for 7 days to three pH values (8.1, 7.7 and 7.4) at two temperatures (22 and 28°C). Three independent experiments were carried out at salinities of 28, 34 and 40 PSU. The total haemocyte count, Neutral Red uptake, haemolymph lysozyme activity and total protein levels were measured. The results obtained demonstrated that tested experimental conditions affected significantly most of the immune parameters measured in bivalves, even if the variation pattern of haemocyte responses was not always linear. Between the two species, C. gallina appeared more vulnerable to changing pH and temperature than M. galloprovincialis. Overall, this study demonstrated that climate changes can strongly affect haemocyte functionality in bivalves. However, further studies are needed to clarify better the mechanisms of action of changing environmental parameters, both individually and in combination, on bivalve haemocytes. © 2012 Matozzo et al.","author":[{"dropping-particle":"","family":"Matozzo","given":"Valerio","non-dropping-particle":"","parse-names":false,"suffix":""},{"dropping-particle":"","family":"Chinellato","given":"Andrea","non-dropping-particle":"","parse-names":false,"suffix":""},{"dropping-particle":"","family":"Munari","given":"Marco","non-dropping-particle":"","parse-names":false,"suffix":""},{"dropping-particle":"","family":"Finos","given":"Livio","non-dropping-particle":"","parse-names":false,"suffix":""},{"dropping-particle":"","family":"Bressan","given":"Monica","non-dropping-particle":"","parse-names":false,"suffix":""},{"dropping-particle":"","family":"Marin","given":"Maria Gabriella","non-dropping-particle":"","parse-names":false,"suffix":""}],"container-title":"PLoS ONE","id":"ITEM-1","issue":"3","issued":{"date-parts":[["2012","3","27"]]},"title":"First evidence of immunomodulation in bivalves under seawater acidification and increased temperature","type":"article-journal","volume":"7"},"uris":["http://www.mendeley.com/documents/?uuid=fda209cd-ed25-4f68-b333-55be083bc434"]},{"id":"ITEM-2","itemData":{"DOI":"10.1007/S00300-011-1063-5","ISSN":"07224060","abstract":"Global warming is a reality and its effects have been widely studied. However, the consequences for marine invertebrates remain poorly understood. Thus, the present study proposed to evaluate the effect of elevated temperature on the innate immune system of Antarctic sea urchin Sterechinus neumayeri. Sea urchins were collected nearby Brazilian Antarctic Station \"Comandante Ferraz\" and exposed to 0 (control), 2 and 4°C for periods of 48 h, 2, 7 and 14 days. After the experimental periods, coelomic fluid was collected in order to perform the following analyses: coelomocytes differential counting, phagocytic response, adhesion and spreading coelomocytes assay, intranuclear iron crystalloid and ultra structural analysis of coelomocytes. The red sphere cell was considered a biomarker for heat stress, as they increased in acute stress. Besides that, a significant increase in phagocytic indexes was observed at 2°C coinciding with a significant increase of intranuclear iron crystalloid at the same temperature and same time period. Furthermore, significant alterations in cell adhesion and spreading were observed in elevated temperatures. The ultra structural analysis of coelomocytes showed no significant difference across treatments. This was the first time that innate immune response alterations were observed in response to elevated temperature in a Polar echinoid. © 2011 Springer-Verlag.","author":[{"dropping-particle":"","family":"Branco","given":"Paola Cristina","non-dropping-particle":"","parse-names":false,"suffix":""},{"dropping-particle":"","family":"Pressinotti","given":"Leandro Nogueira","non-dropping-particle":"","parse-names":false,"suffix":""},{"dropping-particle":"","family":"Borges","given":"João Carlos Shimada","non-dropping-particle":"","parse-names":false,"suffix":""},{"dropping-particle":"","family":"Iunes","given":"Renata Stecca","non-dropping-particle":"","parse-names":false,"suffix":""},{"dropping-particle":"","family":"Kfoury","given":"Roberto","non-dropping-particle":"","parse-names":false,"suffix":""},{"dropping-particle":"","family":"Silva","given":"Marcos Oliveira","non-dropping-particle":"da","parse-names":false,"suffix":""},{"dropping-particle":"","family":"Gonzalez","given":"Marcelo","non-dropping-particle":"","parse-names":false,"suffix":""},{"dropping-particle":"","family":"Santos","given":"Marinilce Fagundes","non-dropping-particle":"dos","parse-names":false,"suffix":""},{"dropping-particle":"","family":"Peck","given":"Lloyd Samuel","non-dropping-particle":"","parse-names":false,"suffix":""},{"dropping-particle":"","family":"Cooper","given":"Edwin L.","non-dropping-particle":"","parse-names":false,"suffix":""},{"dropping-particle":"","family":"Silva","given":"Roberto Machado Cunha","non-dropping-particle":"da","parse-names":false,"suffix":""}],"container-title":"Polar Biology","id":"ITEM-2","issue":"2","issued":{"date-parts":[["2012","2"]]},"page":"221-229","title":"Cellular biomarkers to elucidate global warming effects on Antarctic sea urchin Sterechinus neumayeri","type":"article-journal","volume":"35"},"uris":["http://www.mendeley.com/documents/?uuid=c3a579ac-9e72-4ce7-a748-377f44bd412b"]}],"mendeley":{"formattedCitation":"(Branco et al., 2012; Matozzo et al., 2012)","plainTextFormattedCitation":"(Branco et al., 2012; Matozzo et al., 2012)","previouslyFormattedCitation":"(Branco et al., 2012; Matozzo et al., 2012)"},"properties":{"noteIndex":0},"schema":"https://github.com/citation-style-language/schema/raw/master/csl-citation.json"}</w:instrText>
      </w:r>
      <w:r w:rsidRPr="0032287F">
        <w:fldChar w:fldCharType="separate"/>
      </w:r>
      <w:r w:rsidRPr="0032287F">
        <w:rPr>
          <w:noProof/>
        </w:rPr>
        <w:t>(Branco et al., 2012; Matozzo et al., 2012)</w:t>
      </w:r>
      <w:r w:rsidRPr="0032287F">
        <w:fldChar w:fldCharType="end"/>
      </w:r>
      <w:r w:rsidRPr="0032287F">
        <w:t xml:space="preserve">. In addition, the virulence of many marine diseases appears to be regulated through temperature effects on pathogen transmission and growth </w:t>
      </w:r>
      <w:r w:rsidRPr="0032287F">
        <w:fldChar w:fldCharType="begin" w:fldLock="1"/>
      </w:r>
      <w:r w:rsidRPr="0032287F">
        <w:instrText>ADDIN CSL_CITATION {"citationItems":[{"id":"ITEM-1","itemData":{"DOI":"10.20506/RST.27.2.1820","ISSN":"16080645","PMID":"18819673","abstract":"Climate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ecosystems.","author":[{"dropping-particle":"","family":"Marcogliese","given":"D. J.","non-dropping-particle":"","parse-names":false,"suffix":""}],"container-title":"OIE Revue Scientifique et Technique","id":"ITEM-1","issue":"2","issued":{"date-parts":[["2008"]]},"page":"467-484","publisher":"Office International des Epizootes","title":"The impact of climate change on the parasites and infectious diseases of aquatic animals","type":"article-journal","volume":"27"},"uris":["http://www.mendeley.com/documents/?uuid=667d17d8-4f69-4674-b2c3-ea483961f09a"]},{"id":"ITEM-2","itemData":{"DOI":"10.1016/J.MARENVRES.2016.10.004","ISSN":"18790291","PMID":"27810225","abstract":"In the late summer of 2015, extensive mortality of scleratinian corals, gorgonians, and sponges was observed in the Marine Protected Area of Tabarca (southeast Spain). Quantitative data indicated that at 25 m depth the sea fan Eunicella singularis was the most affected species (50% of colonies affected by partial mortality); while in shallow waters more than 40% of the endemic scleractinian coral Cladocora caespitosa population showed tissue lesions that affected more than 10% of their surfaces. Other affected species were the scleractinian corals Oculina patagonica and Phyllangia mouchezii, the sea fan Leptogorgia sarmentosa and the sponge Sarcotragus fasciculatus. This mortality event coincided with an abnormal rise in seawater temperature in this region. Microbiological analysis showed a higher abundance of culturable Vibrio species in invertebrates exhibiting tissue lesions, which indicated that these opportunistic pathogens could be a key factor in the process.","author":[{"dropping-particle":"","family":"Rubio-Portillo","given":"Esther","non-dropping-particle":"","parse-names":false,"suffix":""},{"dropping-particle":"","family":"Izquierdo-Muñoz","given":"Andrés","non-dropping-particle":"","parse-names":false,"suffix":""},{"dropping-particle":"","family":"Gago","given":"Juan F.","non-dropping-particle":"","parse-names":false,"suffix":""},{"dropping-particle":"","family":"Rosselló-Mora","given":"Ramon","non-dropping-particle":"","parse-names":false,"suffix":""},{"dropping-particle":"","family":"Antón","given":"Josefa","non-dropping-particle":"","parse-names":false,"suffix":""},{"dropping-particle":"","family":"Ramos-Esplá","given":"Alfonso A.","non-dropping-particle":"","parse-names":false,"suffix":""}],"container-title":"Marine Environmental Research","id":"ITEM-2","issued":{"date-parts":[["2016","12","1"]]},"page":"135-142","publisher":"Elsevier Ltd","title":"Effects of the 2015 heat wave on benthic invertebrates in the Tabarca Marine Protected Area (southeast Spain)","type":"article-journal","volume":"122"},"uris":["http://www.mendeley.com/documents/?uuid=dc08f77c-657c-4447-bb32-2f065b8a40e0"]}],"mendeley":{"formattedCitation":"(Marcogliese, 2008; Rubio-Portillo et al., 2016)","plainTextFormattedCitation":"(Marcogliese, 2008; Rubio-Portillo et al., 2016)","previouslyFormattedCitation":"(Marcogliese, 2008; Rubio-Portillo et al., 2016)"},"properties":{"noteIndex":0},"schema":"https://github.com/citation-style-language/schema/raw/master/csl-citation.json"}</w:instrText>
      </w:r>
      <w:r w:rsidRPr="0032287F">
        <w:fldChar w:fldCharType="separate"/>
      </w:r>
      <w:r w:rsidRPr="0032287F">
        <w:rPr>
          <w:noProof/>
        </w:rPr>
        <w:t>(Marcogliese, 2008; Rubio-Portillo et al., 2016)</w:t>
      </w:r>
      <w:r w:rsidRPr="0032287F">
        <w:fldChar w:fldCharType="end"/>
      </w:r>
      <w:r w:rsidRPr="0032287F">
        <w:t xml:space="preserve">. For example, the appearance and outbreak of Pacific Oyster Mortality Syndrome in Tasmania has been linked to marine heatwaves </w:t>
      </w:r>
      <w:r w:rsidRPr="0032287F">
        <w:fldChar w:fldCharType="begin" w:fldLock="1"/>
      </w:r>
      <w:r w:rsidRPr="0032287F">
        <w:instrText>ADDIN CSL_CITATION {"citationItems":[{"id":"ITEM-1","itemData":{"DOI":"10.1038/ncomms16101","ISSN":"20411723","PMID":"28706247","abstract":"The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Communications","id":"ITEM-1","issue":"May","issued":{"date-parts":[["2017"]]},"page":"1-12","publisher":"Nature Publishing Group","title":"The unprecedented 2015/16 Tasman Sea marine heatwave","type":"article-journal","volume":"8"},"uris":["http://www.mendeley.com/documents/?uuid=68a1f5c7-2774-4832-b6e1-5b39f6cda094"]}],"mendeley":{"formattedCitation":"(Oliver et al., 2017)","plainTextFormattedCitation":"(Oliver et al., 2017)","previouslyFormattedCitation":"(Oliver et al., 2017)"},"properties":{"noteIndex":0},"schema":"https://github.com/citation-style-language/schema/raw/master/csl-citation.json"}</w:instrText>
      </w:r>
      <w:r w:rsidRPr="0032287F">
        <w:fldChar w:fldCharType="separate"/>
      </w:r>
      <w:r w:rsidRPr="0032287F">
        <w:rPr>
          <w:noProof/>
        </w:rPr>
        <w:t>(Oliver et al., 2017)</w:t>
      </w:r>
      <w:r w:rsidRPr="0032287F">
        <w:fldChar w:fldCharType="end"/>
      </w:r>
      <w:r w:rsidRPr="0032287F">
        <w:t xml:space="preserve">. Many marine bacterial pathogens, including those which affect dominant cover species such as corals and macroalgae, also display temperature-dependent virulence </w:t>
      </w:r>
      <w:r w:rsidRPr="0032287F">
        <w:fldChar w:fldCharType="begin" w:fldLock="1"/>
      </w:r>
      <w: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macroalga","type":"article-journal","volume":"13"},"uris":["http://www.mendeley.com/documents/?uuid=ab41d38f-77df-4ded-a39b-398d33d621cc"]}],"mendeley":{"formattedCitation":"(Case et al., 2011)","plainTextFormattedCitation":"(Case et al., 2011)","previouslyFormattedCitation":"(Case et al., 2011)"},"properties":{"noteIndex":0},"schema":"https://github.com/citation-style-language/schema/raw/master/csl-citation.json"}</w:instrText>
      </w:r>
      <w:r w:rsidRPr="0032287F">
        <w:fldChar w:fldCharType="separate"/>
      </w:r>
      <w:r w:rsidRPr="0032287F">
        <w:rPr>
          <w:noProof/>
        </w:rPr>
        <w:t>(Case et al., 2011)</w:t>
      </w:r>
      <w:r w:rsidRPr="0032287F">
        <w:fldChar w:fldCharType="end"/>
      </w:r>
      <w:r w:rsidRPr="0032287F">
        <w:t xml:space="preserve">. </w:t>
      </w:r>
      <w:r w:rsidR="00296EF0">
        <w:t>Anomalously</w:t>
      </w:r>
      <w:r w:rsidRPr="0032287F">
        <w:t xml:space="preserve"> warm temperatures have also been accredited to triggering and exacerbating sea star wasting disease </w:t>
      </w:r>
      <w:r w:rsidRPr="0032287F">
        <w:fldChar w:fldCharType="begin" w:fldLock="1"/>
      </w:r>
      <w:r w:rsidRPr="0032287F">
        <w:instrText>ADDIN CSL_CITATION {"citationItems":[{"id":"ITEM-1","itemData":{"DOI":"10.3389/fmicb.2020.610009","ISSN":"1664302X","abstract":"Sea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Pr="0032287F">
        <w:rPr>
          <w:rFonts w:ascii="Cambria Math" w:hAnsi="Cambria Math" w:cs="Cambria Math"/>
        </w:rPr>
        <w:instrText>∼</w:instrText>
      </w:r>
      <w:r w:rsidRPr="0032287F">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Microbiology","id":"ITEM-1","issued":{"date-parts":[["2021","1"]]},"publisher":"Frontiers Media S.A.","title":"Evidence That Microorganisms at the Animal-Water Interface Drive Sea Star Wasting Disease","type":"article-journal","volume":"11"},"uris":["http://www.mendeley.com/documents/?uuid=67871e90-2a75-4e0c-9821-189f46b4b6f5"]},{"id":"ITEM-2","itemData":{"DOI":"10.3354/dao02125","ISSN":"01775103","PMID":"20066959","abstract":"This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ochraceus","type":"article-journal","volume":"86"},"uris":["http://www.mendeley.com/documents/?uuid=4823b478-1b8b-47ff-91ba-488ae2c759e6"]},{"id":"ITEM-3","itemData":{"DOI":"10.1098/rstb.2015.0212","ISSN":"14712970","PMID":"26880844","abstract":"Over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Sciences","id":"ITEM-3","issue":"1689","issued":{"date-parts":[["2016","3"]]},"publisher":"Royal Society of London","title":"Ochre star mortality during the 2014 wasting disease epizootic: Role of population size structure and temperature","type":"article-journal","volume":"371"},"uris":["http://www.mendeley.com/documents/?uuid=aa0a0a14-72dc-4809-8fdc-c8c9f75a1b26"]},{"id":"ITEM-4","itemData":{"DOI":"10.1126/sciadv.aau7042","ISSN":"23752548","PMID":"30729157","abstract":"Multihost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Advances","id":"ITEM-4","issue":"1","issued":{"date-parts":[["2019"]]},"page":"1-9","title":"Disease epidemic and a marine heat wave are associated with the continental-scale collapse of a pivotal predator (Pycnopodia helianthoides)","type":"article-journal","volume":"5"},"uris":["http://www.mendeley.com/documents/?uuid=55e365aa-10d3-4392-8d20-a67b15a71013"]},{"id":"ITEM-5","itemData":{"DOI":"10.3389/fmars.2018.00077","ISSN":"22967745","abstract":"Sea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Science","id":"ITEM-5","issue":"MAR","issued":{"date-parts":[["2018","3"]]},"publisher":"Frontiers Media S. A","title":"Investigating the complex association between viral ecology, environment, and northeast Pacific Sea Star Wasting","type":"article-journal","volume":"5"},"uris":["http://www.mendeley.com/documents/?uuid=6a4f2abb-4c22-4e10-b936-c0c275a9fa57"]}],"mendeley":{"formattedCitation":"(Aquino et al., 2021; Bates et al., 2009; Eisenlord et al., 2016; Harvell et al., 2019; Hewson et al., 2018)","plainTextFormattedCitation":"(Aquino et al., 2021; Bates et al., 2009; Eisenlord et al., 2016; Harvell et al., 2019; Hewson et al., 2018)","previouslyFormattedCitation":"(Aquino et al., 2021; Bates et al., 2009; Eisenlord et al., 2016; Harvell et al., 2019; Hewson et al., 2018)"},"properties":{"noteIndex":0},"schema":"https://github.com/citation-style-language/schema/raw/master/csl-citation.json"}</w:instrText>
      </w:r>
      <w:r w:rsidRPr="0032287F">
        <w:fldChar w:fldCharType="separate"/>
      </w:r>
      <w:r w:rsidRPr="0032287F">
        <w:rPr>
          <w:noProof/>
        </w:rPr>
        <w:t>(Aquino et al., 2021; Bates et al., 2009; Eisenlord et al., 2016; Harvell et al., 2019; Hewson et al., 2018)</w:t>
      </w:r>
      <w:r w:rsidRPr="0032287F">
        <w:fldChar w:fldCharType="end"/>
      </w:r>
      <w:r w:rsidRPr="0032287F">
        <w:t xml:space="preserve">. Over the past decade, sea star wasting disease has </w:t>
      </w:r>
      <w:commentRangeStart w:id="27"/>
      <w:commentRangeStart w:id="28"/>
      <w:r w:rsidR="00FB7EFA">
        <w:t>affected</w:t>
      </w:r>
      <w:r w:rsidRPr="0032287F">
        <w:t xml:space="preserve"> </w:t>
      </w:r>
      <w:commentRangeEnd w:id="27"/>
      <w:r w:rsidR="00FB7EFA">
        <w:rPr>
          <w:rStyle w:val="CommentReference"/>
        </w:rPr>
        <w:commentReference w:id="27"/>
      </w:r>
      <w:commentRangeEnd w:id="28"/>
      <w:r>
        <w:rPr>
          <w:rStyle w:val="CommentReference"/>
        </w:rPr>
        <w:commentReference w:id="28"/>
      </w:r>
      <w:r w:rsidR="00FB7EFA">
        <w:t>more than</w:t>
      </w:r>
      <w:r w:rsidRPr="0032287F">
        <w:t xml:space="preserve"> 20 sea star species in the Northeast Pacific Ocean </w:t>
      </w:r>
      <w:r w:rsidRPr="0032287F">
        <w:fldChar w:fldCharType="begin" w:fldLock="1"/>
      </w:r>
      <w:r w:rsidRPr="0032287F">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Wasting","type":"article-journal","volume":"5"},"uris":["http://www.mendeley.com/documents/?uuid=6a4f2abb-4c22-4e10-b936-c0c275a9fa57"]}],"mendeley":{"formattedCitation":"(Hewson et al., 2018)","plainTextFormattedCitation":"(Hewson et al., 2018)","previouslyFormattedCitation":"(Hewson et al., 2018)"},"properties":{"noteIndex":0},"schema":"https://github.com/citation-style-language/schema/raw/master/csl-citation.json"}</w:instrText>
      </w:r>
      <w:r w:rsidRPr="0032287F">
        <w:fldChar w:fldCharType="separate"/>
      </w:r>
      <w:r w:rsidRPr="0032287F">
        <w:rPr>
          <w:noProof/>
        </w:rPr>
        <w:t>(Hewson et al., 2018)</w:t>
      </w:r>
      <w:r w:rsidRPr="0032287F">
        <w:fldChar w:fldCharType="end"/>
      </w:r>
      <w:r w:rsidRPr="0032287F">
        <w:t xml:space="preserve">. </w:t>
      </w:r>
      <w:r w:rsidR="007633CA">
        <w:t>Sea star wasting</w:t>
      </w:r>
      <w:r w:rsidRPr="0032287F">
        <w:t xml:space="preserve"> is described as a broad set of symptoms including twisted arms, lesions, deflation/loss of turgor, los</w:t>
      </w:r>
      <w:r w:rsidR="007633CA">
        <w:t>s of</w:t>
      </w:r>
      <w:r w:rsidRPr="0032287F">
        <w:t xml:space="preserve"> arms, lack of grip strength in tube feet, and disintegration </w:t>
      </w:r>
      <w:r w:rsidRPr="0032287F">
        <w:fldChar w:fldCharType="begin" w:fldLock="1"/>
      </w:r>
      <w:r w:rsidRPr="0032287F">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ONE","id":"ITEM-2","issue":"5","issued":{"date-parts":[["2016","5"]]},"publisher":"Public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research","type":"article-journal","volume":"11"},"uris":["http://www.mendeley.com/documents/?uuid=c6f670ff-d8cb-4452-9933-5d3d6de572e9"]},{"id":"ITEM-3","itemData":{"DOI":"10.3389/fmars.2018.00077","ISSN":"22967745","abstract":"Sea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Wasting","type":"article-journal","volume":"5"},"uris":["http://www.mendeley.com/documents/?uuid=6a4f2abb-4c22-4e10-b936-c0c275a9fa57"]}],"mendeley":{"formattedCitation":"(Bates et al., 2009; Hewson et al., 2018; Menge et al., 2016)","plainTextFormattedCitation":"(Bates et al., 2009; Hewson et al., 2018; Menge et al., 2016)","previouslyFormattedCitation":"(Bates et al., 2009; Hewson et al., 2018; Menge et al., 2016)"},"properties":{"noteIndex":0},"schema":"https://github.com/citation-style-language/schema/raw/master/csl-citation.json"}</w:instrText>
      </w:r>
      <w:r w:rsidRPr="0032287F">
        <w:fldChar w:fldCharType="separate"/>
      </w:r>
      <w:r w:rsidRPr="0032287F">
        <w:rPr>
          <w:noProof/>
        </w:rPr>
        <w:t>(Bates et al., 2009; Hewson et al., 2018; Menge et al., 2016)</w:t>
      </w:r>
      <w:r w:rsidRPr="0032287F">
        <w:fldChar w:fldCharType="end"/>
      </w:r>
      <w:r w:rsidRPr="0032287F">
        <w:t xml:space="preserve">. </w:t>
      </w:r>
      <w:commentRangeStart w:id="29"/>
      <w:r w:rsidRPr="0032287F">
        <w:t xml:space="preserve">Although wasting-like symptoms are variable and non-specific, </w:t>
      </w:r>
      <w:commentRangeEnd w:id="29"/>
      <w:r w:rsidR="009E1076">
        <w:rPr>
          <w:rStyle w:val="CommentReference"/>
        </w:rPr>
        <w:commentReference w:id="29"/>
      </w:r>
      <w:r w:rsidRPr="0032287F">
        <w:t xml:space="preserve">recent evidence has emerged that wasting may occur in echinoderms other than sea stars.  </w:t>
      </w:r>
    </w:p>
    <w:p w:rsidRPr="0032287F" w:rsidR="003F34D8" w:rsidP="00746110" w:rsidRDefault="003F34D8" w14:paraId="2EF852F6" w14:textId="4A26725D">
      <w:r w:rsidRPr="0032287F">
        <w:t>Giant California sea cucumbers (</w:t>
      </w:r>
      <w:r w:rsidRPr="74EB041C">
        <w:rPr>
          <w:i/>
          <w:iCs/>
        </w:rPr>
        <w:t>Parastichopus californicus</w:t>
      </w:r>
      <w:r w:rsidR="00114875">
        <w:rPr>
          <w:i/>
          <w:iCs/>
        </w:rPr>
        <w:t xml:space="preserve">; </w:t>
      </w:r>
      <w:r w:rsidR="1713F2A9">
        <w:t>Stimpson, 1857</w:t>
      </w:r>
      <w:r w:rsidRPr="00AE4352">
        <w:t xml:space="preserve">) </w:t>
      </w:r>
      <w:r>
        <w:t xml:space="preserve">are echinoderms of the class Holuthuroidea and have been reported to display wasting symptoms similar to those of their sea star relatives. </w:t>
      </w:r>
      <w:r w:rsidRPr="0032287F">
        <w:t>These benthic detritivores are found from the Gulf of Mexico to Alaska</w:t>
      </w:r>
      <w:commentRangeStart w:id="30"/>
      <w:r w:rsidRPr="0032287F">
        <w:t xml:space="preserve">, and </w:t>
      </w:r>
      <w:r>
        <w:t xml:space="preserve">are </w:t>
      </w:r>
      <w:r w:rsidRPr="0032287F">
        <w:t xml:space="preserve">found from the low intertidal </w:t>
      </w:r>
      <w:r>
        <w:t xml:space="preserve">zone </w:t>
      </w:r>
      <w:r w:rsidRPr="0032287F">
        <w:t xml:space="preserve">to </w:t>
      </w:r>
      <w:r>
        <w:t xml:space="preserve">a depth of </w:t>
      </w:r>
      <w:r w:rsidRPr="0032287F">
        <w:t>250</w:t>
      </w:r>
      <w:r>
        <w:t xml:space="preserve"> meters </w:t>
      </w:r>
      <w:r>
        <w:fldChar w:fldCharType="begin" w:fldLock="1"/>
      </w:r>
      <w:r>
        <w:instrText>ADDIN CSL_CITATION {"citationItems":[{"id":"ITEM-1","itemData":{"DOI":"10.1201/9781315368597-8","ISBN":"9781315368597","abstract":"Sea cucumbers (Echinodermata: Holothuroidea) are large and abundant members of marine benthic communities. Over-exploitation worldwide has raised concern because they have important functions within ecosystems. The ecological roles of commercially-exploited sea cucumbers (Aspidochirotida and Dendrochirotida) are reviewed here, focussing on recent literature. Of the 70+ species commercially exploited, at least 12 regularly bury into sand and mud, playing major roles in bioturbation. Most aspidochirotids are deposit feeders, reducing the organic load and redistributing surface sediments, making them bioremediators for coastal mariculture. Sea cucumbers excrete inorganic nitrogen and phosphorus, enhancing the productivity of benthic biota. This form of nutrient recycling is crucial in ecosystems in oligotrophic waters such as coral reefs. Feeding and excretion by sea cucumbers also act to increase seawater alkalinity and dissolved inorganic carbon of surrounding waters, which contributes to local buffering of ocean acidification. Sea cucumbers host more than 200 species of parasitic and commensal symbionts from seven phyla, thereby enhancing ecosystem biodiversity. They are preyed upon by many taxa, thereby transferring animal tissue and nutrients (derived from detritus and microalgae) to higher trophic levels. Over- exploitation of sea cucumbers is likely to decrease sediment health, reduce nutrient recycling and the capacity of ecosystems to buffer against ocean acidification, diminish biodiversity of associated symbionts and reduce the transfer of organic matter from detritus to higher trophic levels. Ecosystem-Based Fisheries Management needs to consider the importance of sea cucumbers in marine ecosystems and implement regulatory measures to safeguard their ecological roles.","author":[{"dropping-particle":"","family":"Purcell","given":"Steven","non-dropping-particle":"","parse-names":false,"suffix":""},{"dropping-particle":"","family":"Conand","given":"Chantal","non-dropping-particle":"","parse-names":false,"suffix":""},{"dropping-particle":"","family":"Uthicke","given":"Sven","non-dropping-particle":"","parse-names":false,"suffix":""},{"dropping-particle":"","family":"Byrne","given":"Maria","non-dropping-particle":"","parse-names":false,"suffix":""}],"container-title":"Oceanography and Marine Biology: An Annual Review","id":"ITEM-1","issued":{"date-parts":[["2016"]]},"page":"367-386","title":"Ecological Roles of Exploited Sea Cucumbers","type":"article-journal","volume":"54"},"uris":["http://www.mendeley.com/documents/?uuid=912990e8-366f-40c6-abaa-1fcf7682d419"]}],"mendeley":{"formattedCitation":"(Purcell et al., 2016)","plainTextFormattedCitation":"(Purcell et al., 2016)","previouslyFormattedCitation":"(Purcell et al., 2016)"},"properties":{"noteIndex":0},"schema":"https://github.com/citation-style-language/schema/raw/master/csl-citation.json"}</w:instrText>
      </w:r>
      <w:r>
        <w:fldChar w:fldCharType="separate"/>
      </w:r>
      <w:r w:rsidRPr="0017270E">
        <w:rPr>
          <w:noProof/>
        </w:rPr>
        <w:t>(Purcell et al., 2016)</w:t>
      </w:r>
      <w:r>
        <w:fldChar w:fldCharType="end"/>
      </w:r>
      <w:r>
        <w:t xml:space="preserve">. Since 2014, wasting symptoms have been reported in small numbers </w:t>
      </w:r>
      <w:r w:rsidRPr="0032287F">
        <w:t>throughout the Salish Sea and the Northwest Coast of British Columbia and Alaska</w:t>
      </w:r>
      <w:r w:rsidR="00C516D7">
        <w:t xml:space="preserve"> </w:t>
      </w:r>
      <w:r w:rsidR="00C516D7">
        <w:fldChar w:fldCharType="begin" w:fldLock="1"/>
      </w:r>
      <w:r w:rsidR="00662F18">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d2ee8ac9-6679-4d24-b028-07857eb0c51a"]},{"id":"ITEM-2","itemData":{"author":[{"dropping-particle":"","family":"Schroeder","given":"Linda","non-dropping-particle":"","parse-names":false,"suffix":""}],"container-title":"The Dredgings","id":"ITEM-2","issue":"3","issued":{"date-parts":[["2017"]]},"note":"Wasting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Cucumbers","type":"article-journal","volume":"57"},"uris":["http://www.mendeley.com/documents/?uuid=d07bebb9-304d-4313-ac76-348136d82e7c"]}],"mendeley":{"formattedCitation":"(Hewson et al., 2020a; Schroeder, 2017)","plainTextFormattedCitation":"(Hewson et al., 2020a; Schroeder, 2017)","previouslyFormattedCitation":"(Hewson et al., 2020a; Schroeder, 2017)"},"properties":{"noteIndex":0},"schema":"https://github.com/citation-style-language/schema/raw/master/csl-citation.json"}</w:instrText>
      </w:r>
      <w:r w:rsidR="00C516D7">
        <w:fldChar w:fldCharType="separate"/>
      </w:r>
      <w:r w:rsidRPr="00C516D7" w:rsidR="00C516D7">
        <w:rPr>
          <w:noProof/>
        </w:rPr>
        <w:t>(Hewson et al., 2020a; Schroeder, 2017)</w:t>
      </w:r>
      <w:r w:rsidR="00C516D7">
        <w:fldChar w:fldCharType="end"/>
      </w:r>
      <w:r w:rsidRPr="0032287F">
        <w:t>.</w:t>
      </w:r>
      <w:commentRangeEnd w:id="30"/>
      <w:r w:rsidR="00C430E9">
        <w:rPr>
          <w:rStyle w:val="CommentReference"/>
        </w:rPr>
        <w:commentReference w:id="30"/>
      </w:r>
      <w:r w:rsidR="003D0D4B">
        <w:t xml:space="preserve"> </w:t>
      </w:r>
      <w:r w:rsidRPr="0032287F">
        <w:t xml:space="preserve">Symptoms of wasting in sea cucumbers are anecdotally reported as similar to those observed in sea stars: non-focal lesions and fissures across the body wall, epidermal tissue sloughing, and rapid liquefaction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R.","non-dropping-particle":"","parse-names":false,"suffix":""}],"container-title":"Viruses","id":"ITEM-1","issue":"9","issued":{"date-parts":[["2020","9","1"]]},"publisher":"MDPI AG","title":"An unconventional flavivirus and other RNA viruses in the sea cucumber (Holothuroidea; Echinodermata) virome","type":"article-journal","volume":"12"},"uris":["http://www.mendeley.com/documents/?uuid=7680dc20-2976-49c3-9f45-408da734fbf5"]}],"mendeley":{"formattedCitation":"(Hewson et al., 2020b)","plainTextFormattedCitation":"(Hewson et al., 2020b)","previouslyFormattedCitation":"(Hewson et al., 2020b)"},"properties":{"noteIndex":0},"schema":"https://github.com/citation-style-language/schema/raw/master/csl-citation.json"}</w:instrText>
      </w:r>
      <w:r w:rsidRPr="0032287F">
        <w:fldChar w:fldCharType="separate"/>
      </w:r>
      <w:r w:rsidRPr="0032287F">
        <w:rPr>
          <w:noProof/>
        </w:rPr>
        <w:t>(Hewson et al., 2020b)</w:t>
      </w:r>
      <w:r w:rsidRPr="0032287F">
        <w:fldChar w:fldCharType="end"/>
      </w:r>
      <w:r w:rsidRPr="0032287F">
        <w:t>. A recent wasting event occurred in Nanoose, B.C., Canada, from August – October 2021 (Em Lim, </w:t>
      </w:r>
      <w:r w:rsidRPr="0032287F">
        <w:rPr>
          <w:i/>
        </w:rPr>
        <w:t>personal communication</w:t>
      </w:r>
      <w:r w:rsidRPr="0032287F">
        <w:t xml:space="preserve">). </w:t>
      </w:r>
      <w:commentRangeStart w:id="31"/>
      <w:r w:rsidRPr="0032287F">
        <w:t xml:space="preserve">Reports from citizen scientist divers indicated that up to 75 </w:t>
      </w:r>
      <w:r w:rsidRPr="0032287F">
        <w:rPr>
          <w:i/>
        </w:rPr>
        <w:t xml:space="preserve">P. californicus </w:t>
      </w:r>
      <w:r w:rsidRPr="0032287F">
        <w:t>exhibited wasting symptoms</w:t>
      </w:r>
      <w:r>
        <w:t>, and that wasting sea cucumbers were</w:t>
      </w:r>
      <w:r w:rsidRPr="0032287F">
        <w:t xml:space="preserve"> disproportionally</w:t>
      </w:r>
      <w:r>
        <w:t xml:space="preserve"> found</w:t>
      </w:r>
      <w:r w:rsidRPr="0032287F">
        <w:t xml:space="preserve"> </w:t>
      </w:r>
      <w:r>
        <w:t xml:space="preserve">at shallow depths </w:t>
      </w:r>
      <w:commentRangeEnd w:id="31"/>
      <w:r w:rsidR="008B5B3A">
        <w:rPr>
          <w:rStyle w:val="CommentReference"/>
        </w:rPr>
        <w:commentReference w:id="31"/>
      </w:r>
      <w:r>
        <w:t xml:space="preserve">(Em Lim, </w:t>
      </w:r>
      <w:r>
        <w:rPr>
          <w:i/>
          <w:iCs/>
        </w:rPr>
        <w:t>personal communication)</w:t>
      </w:r>
      <w:r>
        <w:t xml:space="preserve">. Southwest British Columbia was </w:t>
      </w:r>
      <w:r w:rsidRPr="0032287F">
        <w:t xml:space="preserve">affected by </w:t>
      </w:r>
      <w:r>
        <w:t xml:space="preserve">multiple heat waves in the months </w:t>
      </w:r>
      <w:r w:rsidRPr="0032287F">
        <w:t>leading up to wasting outbreak</w:t>
      </w:r>
      <w:r>
        <w:t xml:space="preserve"> </w:t>
      </w:r>
      <w:r>
        <w:fldChar w:fldCharType="begin" w:fldLock="1"/>
      </w:r>
      <w:r w:rsidR="00F05F2A">
        <w:instrText>ADDIN CSL_CITATION {"citationItems":[{"id":"ITEM-1","itemData":{"author":[{"dropping-particle":"","family":"Environment &amp; Climate Change Canada","given":"","non-dropping-particle":"","parse-names":false,"suffix":""}],"id":"ITEM-1","issued":{"date-parts":[["2021"]]},"page":"4-7","title":"Environment and Climate Change Canada warns western Canadians about dangerous record-high temperatures","type":"article-journal"},"uris":["http://www.mendeley.com/documents/?uuid=f634a269-5147-464d-87bc-b699de3512a2"]}],"mendeley":{"formattedCitation":"(Environment &amp; Climate Change Canada, 2021)","plainTextFormattedCitation":"(Environment &amp; Climate Change Canada, 2021)","previouslyFormattedCitation":"(Environment &amp; Climate Change Canada, 2021)"},"properties":{"noteIndex":0},"schema":"https://github.com/citation-style-language/schema/raw/master/csl-citation.json"}</w:instrText>
      </w:r>
      <w:r>
        <w:fldChar w:fldCharType="separate"/>
      </w:r>
      <w:r w:rsidRPr="00832293">
        <w:rPr>
          <w:noProof/>
        </w:rPr>
        <w:t>(Environment &amp; Climate Change Canada, 2021)</w:t>
      </w:r>
      <w:r>
        <w:fldChar w:fldCharType="end"/>
      </w:r>
      <w:r>
        <w:t xml:space="preserve">; these extreme air temperatures led to elevated subtidal temperatures in the Strait of Georgia where Nanoose Bay is located </w:t>
      </w:r>
      <w:r>
        <w:fldChar w:fldCharType="begin" w:fldLock="1"/>
      </w:r>
      <w:r>
        <w:instrText>ADDIN CSL_CITATION {"citationItems":[{"id":"ITEM-1","itemData":{"author":[{"dropping-particle":"","family":"Ocean Networks Canada Data Archive","given":"","non-dropping-particle":"","parse-names":false,"suffix":""}],"container-title":"University of Victoria","id":"ITEM-1","issued":{"date-parts":[["2021"]]},"title":"Ocean Networks Canada Temperature Data","type":"webpage"},"uris":["http://www.mendeley.com/documents/?uuid=1b5b825a-3a38-4c4e-9cb9-81d4a8c72d47"]}],"mendeley":{"formattedCitation":"(Ocean Networks Canada Data Archive, 2021)","plainTextFormattedCitation":"(Ocean Networks Canada Data Archive, 2021)","previouslyFormattedCitation":"(Ocean Networks Canada Data Archive, 2021)"},"properties":{"noteIndex":0},"schema":"https://github.com/citation-style-language/schema/raw/master/csl-citation.json"}</w:instrText>
      </w:r>
      <w:r>
        <w:fldChar w:fldCharType="separate"/>
      </w:r>
      <w:r w:rsidRPr="00147073">
        <w:rPr>
          <w:noProof/>
        </w:rPr>
        <w:t>(Ocean Networks Canada Data Archive, 2021)</w:t>
      </w:r>
      <w:r>
        <w:fldChar w:fldCharType="end"/>
      </w:r>
      <w:r>
        <w:t xml:space="preserve">. </w:t>
      </w:r>
      <w:r w:rsidRPr="0032287F">
        <w:t xml:space="preserve">As such, there is a potential link between thermal stress and wasting in </w:t>
      </w:r>
      <w:r w:rsidRPr="0032287F">
        <w:rPr>
          <w:i/>
        </w:rPr>
        <w:t>P. californicus</w:t>
      </w:r>
      <w:r>
        <w:rPr>
          <w:iCs/>
        </w:rPr>
        <w:t>, especially given that wasting was mostly observed in the warmer</w:t>
      </w:r>
      <w:r w:rsidR="00627A06">
        <w:rPr>
          <w:iCs/>
        </w:rPr>
        <w:t xml:space="preserve"> (shallower)</w:t>
      </w:r>
      <w:r>
        <w:rPr>
          <w:iCs/>
        </w:rPr>
        <w:t xml:space="preserve"> part of the water column</w:t>
      </w:r>
      <w:r>
        <w:rPr>
          <w:i/>
        </w:rPr>
        <w:t xml:space="preserve">. </w:t>
      </w:r>
      <w:r w:rsidRPr="0032287F">
        <w:t xml:space="preserve">However, understanding the impact of heat stress on sea cucumber wasting also requires knowledge of how their unique behavioural and physiological characteristics are affected by thermal stress. </w:t>
      </w:r>
    </w:p>
    <w:p w:rsidR="00815B5B" w:rsidP="00746110" w:rsidRDefault="003F34D8" w14:paraId="32854E30" w14:textId="298B8FC3">
      <w:r w:rsidRPr="0032287F">
        <w:t xml:space="preserve">Sea cucumbers have several unusual and poorly understood traits that distinguish them from other echinoderms such as sea stars, and may affect the underlying physiological mechanisms behind wasting symptoms. Wasting symptoms in </w:t>
      </w:r>
      <w:r w:rsidRPr="0032287F">
        <w:rPr>
          <w:i/>
        </w:rPr>
        <w:t>P. californicus</w:t>
      </w:r>
      <w:r w:rsidRPr="0032287F">
        <w:t xml:space="preserve"> have been observed to start as small ulcers on the aboral body wall and grow into larger lesions and fissures which can fully cover the organism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Virome","type":"article-journal","volume":"12"},"uris":["http://www.mendeley.com/documents/?uuid=d2ee8ac9-6679-4d24-b028-07857eb0c51a"]}],"mendeley":{"formattedCitation":"(Hewson et al., 2020a)","plainTextFormattedCitation":"(Hewson et al., 2020a)","previouslyFormattedCitation":"(Hewson et al., 2020a)"},"properties":{"noteIndex":0},"schema":"https://github.com/citation-style-language/schema/raw/master/csl-citation.json"}</w:instrText>
      </w:r>
      <w:r w:rsidRPr="0032287F">
        <w:fldChar w:fldCharType="separate"/>
      </w:r>
      <w:r w:rsidRPr="0032287F">
        <w:rPr>
          <w:noProof/>
        </w:rPr>
        <w:t>(Hewson et al., 2020a)</w:t>
      </w:r>
      <w:r w:rsidRPr="0032287F">
        <w:fldChar w:fldCharType="end"/>
      </w:r>
      <w:r w:rsidRPr="0032287F">
        <w:t>. The sea cucumber dermis is primarily mutable collagenous tissue that allows them to change mechanical properties of their dermis in response to environmental stimuli</w:t>
      </w:r>
      <w:r w:rsidR="00662F18">
        <w:t xml:space="preserve"> </w:t>
      </w:r>
      <w:r w:rsidR="00662F18">
        <w:fldChar w:fldCharType="begin" w:fldLock="1"/>
      </w:r>
      <w:r w:rsidR="000825B2">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Cucumbers","type":"article-journal","volume":"205"},"uris":["http://www.mendeley.com/documents/?uuid=a9f3d4e8-2591-40ca-82ff-2fe769dddad8"]}],"mendeley":{"formattedCitation":"(Motokawa &amp; Tsuchi, 2003)","plainTextFormattedCitation":"(Motokawa &amp; Tsuchi, 2003)","previouslyFormattedCitation":"(Motokawa &amp; Tsuchi, 2003)"},"properties":{"noteIndex":0},"schema":"https://github.com/citation-style-language/schema/raw/master/csl-citation.json"}</w:instrText>
      </w:r>
      <w:r w:rsidR="00662F18">
        <w:fldChar w:fldCharType="separate"/>
      </w:r>
      <w:r w:rsidRPr="00662F18" w:rsidR="00662F18">
        <w:rPr>
          <w:noProof/>
        </w:rPr>
        <w:t>(Motokawa &amp; Tsuchi, 2003)</w:t>
      </w:r>
      <w:r w:rsidR="00662F18">
        <w:fldChar w:fldCharType="end"/>
      </w:r>
      <w:r w:rsidRPr="0032287F">
        <w:t>. Under normal seawater conditions, sea cucumber dermal stiffness can rapidly increase, which is thought to be adaptive for posture maintenance and antipredator defense</w:t>
      </w:r>
      <w:r w:rsidR="00662F18">
        <w:t xml:space="preserve"> </w:t>
      </w:r>
      <w:r w:rsidR="00662F18">
        <w:fldChar w:fldCharType="begin" w:fldLock="1"/>
      </w:r>
      <w:r w:rsidR="000825B2">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Cucumbers","type":"article-journal","volume":"205"},"uris":["http://www.mendeley.com/documents/?uuid=a9f3d4e8-2591-40ca-82ff-2fe769dddad8"]},{"id":"ITEM-2","itemData":{"DOI":"10.1242/JEB.044149","abstract":"The dermis of sea cucumbers is a catch connective tissue or mutable collagenous tissue that shows large changes in stiffness. Extensive studies on the dermis revealed that it can adopt three different states having different mechanical properties that can be reversibly converted. These are the stiff, standard and soft states. The standard state is readily produced when a dermal piece is immersed in the sea water containing Ca2+, whereas the soft state can be produced by removal of Ca2+. A stiffening protein, tensilin, has been isolated from some sea cucumbers (Cucumaria frondosa and Holothuria leucospilota. Although tensilin converts the state of the dermis from soft to standard, it cannot convert from standard to stiff. In this study, we isolated and partially purified a novel stiffening factor from the dermis of Holothuria leucospilota. The factor stiffened the dermis in normal artificial sea water (ASW) but did not stiffen the soft dermis in Ca2+-free ASW. It also stiffened the dermis that had been converted to the standard state in Ca2+-free ASW by the action of tensilin. These results suggest that the factor produces the stiff dermis from the standard state but cannot work as a stiffener on the soft dermis. Its addition to longitudinal muscles of the sea cucumber produced no effects, suggesting that its effect is specific to the catch connective tissue. Its stiffening activity was susceptible to trypsin, meaning that it is a polypeptide, and its molecular mass estimated from gel filtration chromatography was 2.4 kDa. © 2010. Published by The Company of Biologists Ltd.","author":[{"dropping-particle":"","family":"Yamada","given":"Akira","non-dropping-particle":"","parse-names":false,"suffix":""},{"dropping-particle":"","family":"Tamori","given":"Masaki","non-dropping-particle":"","parse-names":false,"suffix":""},{"dropping-particle":"","family":"Iketani","given":"Tomoaki","non-dropping-particle":"","parse-names":false,"suffix":""},{"dropping-particle":"","family":"Oiwa","given":"Kazuhiro","non-dropping-particle":"","parse-names":false,"suffix":""},{"dropping-particle":"","family":"Motokawa","given":"Tatsuo","non-dropping-particle":"","parse-names":false,"suffix":""}],"container-title":"Journal of Experimental Biology","id":"ITEM-2","issue":"20","issued":{"date-parts":[["2010","10"]]},"page":"3416-3422","title":"A novel stiffening factor inducing the stiffest state of holothurian catch connective tissue","type":"article-journal","volume":"213"},"uris":["http://www.mendeley.com/documents/?uuid=ca81e528-55d3-4181-8d5d-5d51588dace8"]}],"mendeley":{"formattedCitation":"(Motokawa &amp; Tsuchi, 2003; Yamada et al., 2010)","plainTextFormattedCitation":"(Motokawa &amp; Tsuchi, 2003; Yamada et al., 2010)","previouslyFormattedCitation":"(Motokawa &amp; Tsuchi, 2003; Yamada et al., 2010)"},"properties":{"noteIndex":0},"schema":"https://github.com/citation-style-language/schema/raw/master/csl-citation.json"}</w:instrText>
      </w:r>
      <w:r w:rsidR="00662F18">
        <w:fldChar w:fldCharType="separate"/>
      </w:r>
      <w:r w:rsidRPr="00662F18" w:rsidR="00662F18">
        <w:rPr>
          <w:noProof/>
        </w:rPr>
        <w:t>(Motokawa &amp; Tsuchi, 2003; Yamada et al., 2010)</w:t>
      </w:r>
      <w:r w:rsidR="00662F18">
        <w:fldChar w:fldCharType="end"/>
      </w:r>
      <w:r w:rsidRPr="0032287F">
        <w:t>. If these lesions extend into the dermis, wasting may affect changes in stiffening behaviour, especially if stiffening is already affected by an altered thermal regime. Another unique behaviour of sea cucumbers is evisceration, the ability to expulse and subsequently regenerate their digestive tract</w:t>
      </w:r>
      <w:r w:rsidR="00222D82">
        <w:t xml:space="preserve"> </w:t>
      </w:r>
      <w:r w:rsidR="00222D82">
        <w:fldChar w:fldCharType="begin" w:fldLock="1"/>
      </w:r>
      <w:r w:rsidR="00222D82">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cucumber","type":"article-journal","volume":"63"},"uris":["http://www.mendeley.com/documents/?uuid=93111cca-5dcf-375a-80d0-cc176e19e76e"]}],"mendeley":{"formattedCitation":"(Fankboner &amp; Cameron, 1985)","plainTextFormattedCitation":"(Fankboner &amp; Cameron, 1985)"},"properties":{"noteIndex":0},"schema":"https://github.com/citation-style-language/schema/raw/master/csl-citation.json"}</w:instrText>
      </w:r>
      <w:r w:rsidR="00222D82">
        <w:fldChar w:fldCharType="separate"/>
      </w:r>
      <w:r w:rsidRPr="00222D82" w:rsidR="00222D82">
        <w:rPr>
          <w:noProof/>
        </w:rPr>
        <w:t>(Fankboner &amp; Cameron, 1985)</w:t>
      </w:r>
      <w:r w:rsidR="00222D82">
        <w:fldChar w:fldCharType="end"/>
      </w:r>
      <w:r w:rsidR="00416CBF">
        <w:t>.</w:t>
      </w:r>
      <w:r w:rsidRPr="0032287F">
        <w:t xml:space="preserve"> The mechanisms which trigger evisceration are poorly understood but include</w:t>
      </w:r>
      <w:r w:rsidRPr="00416CBF" w:rsidR="00416CBF">
        <w:t xml:space="preserve"> </w:t>
      </w:r>
      <w:r w:rsidRPr="0032287F" w:rsidR="00416CBF">
        <w:t>seasonality, as a response to the low-productivity winter months (</w:t>
      </w:r>
      <w:r w:rsidRPr="0032287F" w:rsidR="00416CBF">
        <w:fldChar w:fldCharType="begin" w:fldLock="1"/>
      </w:r>
      <w:r w:rsidR="00416CBF">
        <w:instrText>ADDIN CSL_CITATION {"citationItems":[{"id":"ITEM-1","itemData":{"DOI":"10.1126/science.133.3458.1078","ISSN":"00368075","author":[{"dropping-particle":"","family":"Swan","given":"Emery F.","non-dropping-particle":"","parse-names":false,"suffix":""}],"container-title":"Science","id":"ITEM-1","issue":"3458","issued":{"date-parts":[["1961"]]},"page":"1078-1079","title":"Seasonal evisceration in the sea cucumber, Parastichopus californicus (Stimpson)","type":"article-journal","volume":"133"},"uris":["http://www.mendeley.com/documents/?uuid=d4c1fe8b-8bb9-459c-a095-f3cd10f4233a"]}],"mendeley":{"formattedCitation":"(Swan, 1961)","manualFormatting":"Swan, 1961)","plainTextFormattedCitation":"(Swan, 1961)","previouslyFormattedCitation":"(Swan, 1961)"},"properties":{"noteIndex":0},"schema":"https://github.com/citation-style-language/schema/raw/master/csl-citation.json"}</w:instrText>
      </w:r>
      <w:r w:rsidRPr="0032287F" w:rsidR="00416CBF">
        <w:fldChar w:fldCharType="separate"/>
      </w:r>
      <w:r w:rsidRPr="0032287F" w:rsidR="00416CBF">
        <w:rPr>
          <w:noProof/>
        </w:rPr>
        <w:t>Swan, 1961)</w:t>
      </w:r>
      <w:r w:rsidRPr="0032287F" w:rsidR="00416CBF">
        <w:fldChar w:fldCharType="end"/>
      </w:r>
      <w:r w:rsidR="00A375AA">
        <w:t>, and</w:t>
      </w:r>
      <w:r w:rsidRPr="0032287F">
        <w:t xml:space="preserve"> disease stress </w:t>
      </w:r>
      <w:r w:rsidRPr="0032287F">
        <w:fldChar w:fldCharType="begin" w:fldLock="1"/>
      </w:r>
      <w:r w:rsidRPr="0032287F">
        <w:instrText>ADDIN CSL_CITATION {"citationItems":[{"id":"ITEM-1","itemData":{"DOI":"10.1007/S12250-008-2863-9","abstract":"A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Sinica","id":"ITEM-1","issue":"1","issued":{"date-parts":[["2008","2"]]},"page":"63-67","title":"The syndrome of sea cucumber (Apostichopus japonicus) infected by virus and bacteria","type":"article-journal","volume":"23"},"uris":["http://www.mendeley.com/documents/?uuid=dadf7cc9-aec6-495f-a196-79eb2065700c"]}],"mendeley":{"formattedCitation":"(Deng et al., 2008)","plainTextFormattedCitation":"(Deng et al., 2008)","previouslyFormattedCitation":"(Deng et al., 2008)"},"properties":{"noteIndex":0},"schema":"https://github.com/citation-style-language/schema/raw/master/csl-citation.json"}</w:instrText>
      </w:r>
      <w:r w:rsidRPr="0032287F">
        <w:fldChar w:fldCharType="separate"/>
      </w:r>
      <w:r w:rsidRPr="0032287F">
        <w:rPr>
          <w:noProof/>
        </w:rPr>
        <w:t>(Deng et al., 2008)</w:t>
      </w:r>
      <w:r w:rsidRPr="0032287F">
        <w:fldChar w:fldCharType="end"/>
      </w:r>
      <w:r w:rsidRPr="0032287F">
        <w:t xml:space="preserve">. Evisceration may have unknown physiologic consequences, and Hewson et al.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suppress-author":1,"uris":["http://www.mendeley.com/documents/?uuid=d2ee8ac9-6679-4d24-b028-07857eb0c51a"]}],"mendeley":{"formattedCitation":"(2020a)","plainTextFormattedCitation":"(2020a)","previouslyFormattedCitation":"(2020a)"},"properties":{"noteIndex":0},"schema":"https://github.com/citation-style-language/schema/raw/master/csl-citation.json"}</w:instrText>
      </w:r>
      <w:r w:rsidRPr="0032287F">
        <w:fldChar w:fldCharType="separate"/>
      </w:r>
      <w:r w:rsidRPr="0032287F">
        <w:rPr>
          <w:noProof/>
        </w:rPr>
        <w:t>(2020a)</w:t>
      </w:r>
      <w:r w:rsidRPr="0032287F">
        <w:fldChar w:fldCharType="end"/>
      </w:r>
      <w:r w:rsidRPr="0032287F">
        <w:t xml:space="preserve"> proposed that seasonal evisceration may be linked to wasting disease because wasting has been reported during the same season when evisceration occurs </w:t>
      </w:r>
      <w:commentRangeStart w:id="32"/>
      <w:r w:rsidRPr="0032287F">
        <w:fldChar w:fldCharType="begin" w:fldLock="1"/>
      </w:r>
      <w:r w:rsidRPr="0032287F">
        <w:instrText>ADDIN CSL_CITATION {"citationItems":[{"id":"ITEM-1","itemData":{"DOI":"10.1126/science.133.3458.1078","ISSN":"00368075","author":[{"dropping-particle":"","family":"Swan","given":"Emery F.","non-dropping-particle":"","parse-names":false,"suffix":""}],"container-title":"Science","id":"ITEM-1","issue":"3458","issued":{"date-parts":[["1961"]]},"page":"1078-1079","title":"Seasonal evisceration in the sea cucumber, Parastichopus californicus (Stimpson)","type":"article-journal","volume":"133"},"uris":["http://www.mendeley.com/documents/?uuid=d4c1fe8b-8bb9-459c-a095-f3cd10f4233a"]}],"mendeley":{"formattedCitation":"(Swan, 1961)","plainTextFormattedCitation":"(Swan, 1961)","previouslyFormattedCitation":"(Swan, 1961)"},"properties":{"noteIndex":0},"schema":"https://github.com/citation-style-language/schema/raw/master/csl-citation.json"}</w:instrText>
      </w:r>
      <w:r w:rsidRPr="0032287F">
        <w:fldChar w:fldCharType="separate"/>
      </w:r>
      <w:r w:rsidRPr="0032287F">
        <w:rPr>
          <w:noProof/>
        </w:rPr>
        <w:t>(Swan, 1961)</w:t>
      </w:r>
      <w:r w:rsidRPr="0032287F">
        <w:fldChar w:fldCharType="end"/>
      </w:r>
      <w:commentRangeEnd w:id="32"/>
      <w:r w:rsidR="00A375AA">
        <w:rPr>
          <w:rStyle w:val="CommentReference"/>
          <w:rFonts w:asciiTheme="minorHAnsi" w:hAnsiTheme="minorHAnsi" w:eastAsiaTheme="minorHAnsi" w:cstheme="minorBidi"/>
          <w:lang w:val="en-US"/>
        </w:rPr>
        <w:commentReference w:id="32"/>
      </w:r>
      <w:r w:rsidRPr="0032287F">
        <w:t>.</w:t>
      </w:r>
      <w:r w:rsidR="00815B5B">
        <w:t xml:space="preserve"> </w:t>
      </w:r>
      <w:r>
        <w:t xml:space="preserve">Therefore, improving </w:t>
      </w:r>
      <w:r w:rsidRPr="0032287F">
        <w:t xml:space="preserve">the baseline knowledge of </w:t>
      </w:r>
      <w:r>
        <w:t xml:space="preserve">how the unique behaviours of </w:t>
      </w:r>
      <w:r>
        <w:rPr>
          <w:i/>
          <w:iCs/>
        </w:rPr>
        <w:t xml:space="preserve">P. californicus </w:t>
      </w:r>
      <w:r>
        <w:t xml:space="preserve">are affected by thermal </w:t>
      </w:r>
      <w:r w:rsidRPr="0032287F">
        <w:t xml:space="preserve">stress </w:t>
      </w:r>
      <w:r>
        <w:t xml:space="preserve">may help </w:t>
      </w:r>
      <w:r w:rsidRPr="0032287F">
        <w:t>predict where and why wasting may occur.</w:t>
      </w:r>
    </w:p>
    <w:p w:rsidR="00F472B4" w:rsidP="00746110" w:rsidRDefault="401B05B7" w14:paraId="143A70B8" w14:textId="240DA14E">
      <w:r w:rsidRPr="401B05B7">
        <w:t xml:space="preserve">Considering recent marine heat waves and reports of a sea cucumber wasting outbreak in Nanoose Bay, this study assesses whether thermal stress as an isolated factor causes wasting symptoms in </w:t>
      </w:r>
      <w:r w:rsidRPr="401B05B7">
        <w:rPr>
          <w:i/>
          <w:iCs/>
        </w:rPr>
        <w:t>P. californicus</w:t>
      </w:r>
      <w:r w:rsidRPr="401B05B7">
        <w:t xml:space="preserve">. We also aim to evaluate how </w:t>
      </w:r>
      <w:r w:rsidRPr="401B05B7">
        <w:rPr>
          <w:i/>
          <w:iCs/>
        </w:rPr>
        <w:t xml:space="preserve">P. californicus </w:t>
      </w:r>
      <w:r w:rsidRPr="401B05B7">
        <w:t>behaviours like stiffening, spawning, and evisceration are affected by extreme temperatures to understand if they may relate to wasting, and more broadly, to sea cucumber thermal stress. We hypothesized that prolonged elevated temperature exposure will cause wasting symptoms, mortality, and behavioural changes due to physiological stress. Based on our hypothesis, we make three predictions: 1) we will observe wasting symptoms only in sea cucumbers in high temperatures; 2) we will observe greater mortality with higher temperatures; and 3) we will observe decreased stiffening, and increased stress spawning and evisceration in temperature treatments.</w:t>
      </w:r>
    </w:p>
    <w:p w:rsidRPr="00A33A1E" w:rsidR="00FB3841" w:rsidP="00746110" w:rsidRDefault="00FB3841" w14:paraId="6CF7D8AB" w14:textId="0FBE57C9">
      <w:pPr>
        <w:pStyle w:val="Heading1"/>
      </w:pPr>
      <w:r w:rsidRPr="00A33A1E">
        <w:t xml:space="preserve">Materials and Methods </w:t>
      </w:r>
    </w:p>
    <w:p w:rsidRPr="00A33A1E" w:rsidR="00395620" w:rsidP="00746110" w:rsidRDefault="00395620" w14:paraId="14559929" w14:textId="30642467">
      <w:pPr>
        <w:pStyle w:val="Subheading"/>
      </w:pPr>
      <w:r w:rsidRPr="00A33A1E">
        <w:t>Study organisms</w:t>
      </w:r>
    </w:p>
    <w:p w:rsidRPr="0032287F" w:rsidR="00A33A1E" w:rsidP="00746110" w:rsidRDefault="00A33A1E" w14:paraId="6473DFDB" w14:textId="39B64967">
      <w:r w:rsidRPr="0032287F">
        <w:t>63</w:t>
      </w:r>
      <w:r w:rsidRPr="0032287F">
        <w:rPr>
          <w:i/>
          <w:iCs/>
        </w:rPr>
        <w:t> Parastichopus californicus</w:t>
      </w:r>
      <w:r w:rsidRPr="0032287F">
        <w:t xml:space="preserve"> were collected by divers Em Lim and Siobhan Gray in Scott’s Bay and the entrance to Bamfield Inlet in Barkley Sound, British Columbia (48°50'02"N, 125°08'45"W) in July 2021. All were gathered from the shallow subtidal, between </w:t>
      </w:r>
      <w:r w:rsidR="003E1A9C">
        <w:t>7m</w:t>
      </w:r>
      <w:r w:rsidRPr="0032287F">
        <w:t xml:space="preserve"> and </w:t>
      </w:r>
      <w:r w:rsidR="003E1A9C">
        <w:t>12m</w:t>
      </w:r>
      <w:r w:rsidRPr="0032287F">
        <w:t xml:space="preserve"> depth. We placed the cucumbers in 19 cm deep flow-through sea tables at the Bamfield Marine Sciences Centre, which had a constant flow of seawater from Barkley Sound. The sea cucumbers were fed with kelp, plankton cultures and bloodworms. The cucumbers remained in the lab for {NUMBER} days prior to the start of the experiment. As part of a separate study, individuals were tagged with several types of tags and monitored; the results of this study indicated that the tags did not affect the sea cucumbers’ behaviour or survival (Lim et al., unpublished data). </w:t>
      </w:r>
    </w:p>
    <w:p w:rsidRPr="0032287F" w:rsidR="00395620" w:rsidP="00746110" w:rsidRDefault="00A33A1E" w14:paraId="0BEBB5AC" w14:textId="28D9839C">
      <w:r w:rsidRPr="0032287F">
        <w:t>We measured sea cucumber size as some studies have shown that body size can affect the thermal tolerance of marine organisms</w:t>
      </w:r>
      <w:r w:rsidR="00662F18">
        <w:t xml:space="preserve"> </w:t>
      </w:r>
      <w:r w:rsidR="00662F18">
        <w:fldChar w:fldCharType="begin" w:fldLock="1"/>
      </w:r>
      <w:r w:rsidR="000825B2">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America","type":"article-journal","volume":"409"},"uris":["http://www.mendeley.com/documents/?uuid=527a491e-3aeb-4a74-aa04-5eb1813d9ecf"]}],"mendeley":{"formattedCitation":"(Di Santo &amp; Lobel, 2017; Kelley et al., 2011)","plainTextFormattedCitation":"(Di Santo &amp; Lobel, 2017; Kelley et al., 2011)","previouslyFormattedCitation":"(Di Santo &amp; Lobel, 2017; Kelley et al., 2011)"},"properties":{"noteIndex":0},"schema":"https://github.com/citation-style-language/schema/raw/master/csl-citation.json"}</w:instrText>
      </w:r>
      <w:r w:rsidR="00662F18">
        <w:fldChar w:fldCharType="separate"/>
      </w:r>
      <w:r w:rsidRPr="00662F18" w:rsidR="00662F18">
        <w:rPr>
          <w:noProof/>
        </w:rPr>
        <w:t>(Di Santo &amp; Lobel, 2017; Kelley et al., 2011)</w:t>
      </w:r>
      <w:r w:rsidR="00662F18">
        <w:fldChar w:fldCharType="end"/>
      </w:r>
      <w:r w:rsidR="00662F18">
        <w:t xml:space="preserve">. </w:t>
      </w:r>
      <w:r w:rsidRPr="0032287F">
        <w:t>We weighed sea cucumbers twice, 24 hours apart, to get an average wet weight. We conducted a pilot study before the start of our experiment to determine how many cucumbers had their internal organs. Prior to the start of the experiment, we isolated cucumbers into individual containers for 24 hours to determine if they were defecating.</w:t>
      </w:r>
    </w:p>
    <w:p w:rsidRPr="0032287F" w:rsidR="00395620" w:rsidP="00746110" w:rsidRDefault="00395620" w14:paraId="6CA53BB5" w14:textId="77777777">
      <w:pPr>
        <w:pStyle w:val="Subheading"/>
      </w:pPr>
      <w:r w:rsidRPr="0032287F">
        <w:t>Experimental Design </w:t>
      </w:r>
    </w:p>
    <w:p w:rsidRPr="0032287F" w:rsidR="00960DF7" w:rsidP="00746110" w:rsidRDefault="00960DF7" w14:paraId="0E534183" w14:textId="157179D5">
      <w:r w:rsidRPr="0032287F">
        <w:t>Our experiment exposed sea cucumbers to 12ºC, 17ºC, and 22ºC temperature treatments. The 12ºC control treatment represents</w:t>
      </w:r>
      <w:r>
        <w:t xml:space="preserve"> </w:t>
      </w:r>
      <w:r w:rsidRPr="0032287F">
        <w:t>the average seawater temperature 50 meters below surface in Barkley Sound, while 17ºC mimics a high subtidal temperature and 22ºC represents an extreme heat event that is unlikely to occur under natural circumstances</w:t>
      </w:r>
      <w:r w:rsidR="000825B2">
        <w:t xml:space="preserve"> </w:t>
      </w:r>
      <w:r w:rsidR="000825B2">
        <w:fldChar w:fldCharType="begin" w:fldLock="1"/>
      </w:r>
      <w:r w:rsidR="006676B7">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2019–2020","type":"article-journal","volume":"48"},"uris":["http://www.mendeley.com/documents/?uuid=fa291688-4521-4aa4-87ba-7e35824627f5"]},{"id":"ITEM-2","itemData":{"DOI":"10.1080/07055900.2017.1374240","abstract":"The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Ocean","id":"ITEM-2","issue":"4-5","issued":{"date-parts":[["2017","10"]]},"page":"264-283","publisher":"Taylor and Francis Ltd.","title":"Seasonal Cycles, Hypoxia, and Renewal in a Coastal Fjord (Barkley Sound, British Columbia)","type":"article-journal","volume":"55"},"uris":["http://www.mendeley.com/documents/?uuid=ec4af4ef-b088-48f6-b2c4-b7d134151cfc"]},{"id":"ITEM-3","itemData":{"DOI":"10.1111/MEC.14589","ISSN":"1365294X","PMID":"29654703","abstract":"Marine populations are typically characterized by weak genetic differentiation due to the potential for long-distance dispersal favouring high levels of gene flow. However, strong directional advection of water masses or retentive hydrodynamic forces can influence the degree of genetic exchange among marine populations. To determine the oceanographic drivers of genetic structure in a highly dispersive marine invertebrate, the giant California sea cucumber (Parastichopus californicus), we first tested for the presence of genetic discontinuities along the coast of North America in the northeastern Pacific Ocean. Then, we tested two hypotheses regarding spatial processes influencing population structure: (i) isolation by distance (IBD: genetic structure is explained by geographic distance) and (ii) isolation by resistance (IBR: genetic structure is driven by ocean circulation). Using RADseq, we genotyped 717 individuals from 24 sampling locations across 2,719 neutral SNPs to assess the degree of population differentiation and integrated estimates of genetic variation with inferred connectivity probabilities from a biophysical model of larval dispersal mediated by ocean currents. We identified two clusters separating north and south regions, as well as significant, albeit weak, substructure within regions (FST = 0.002, p =.001). After modelling the asymmetric nature of ocean currents, we demonstrated that local oceanography (IBR) was a better predictor of genetic variation (R2 =.49) than geographic distance (IBD) (R2 =.18), and directional processes played an important role in shaping fine-scale structure. Our study contributes to the growing body of literature identifying significant population structure in marine systems and has important implications for the spatial management of P. californicus and other exploited marine species.","author":[{"dropping-particle":"","family":"Xuereb","given":"Amanda","non-dropping-particle":"","parse-names":false,"suffix":""},{"dropping-particle":"","family":"Benestan","given":"Laura","non-dropping-particle":"","parse-names":false,"suffix":""},{"dropping-particle":"","family":"Normandeau","given":"Éric","non-dropping-particle":"","parse-names":false,"suffix":""},{"dropping-particle":"","family":"Daigle","given":"Rémi M.","non-dropping-particle":"","parse-names":false,"suffix":""},{"dropping-particle":"","family":"Curtis","given":"Janelle M.R.","non-dropping-particle":"","parse-names":false,"suffix":""},{"dropping-particle":"","family":"Bernatchez","given":"Louis","non-dropping-particle":"","parse-names":false,"suffix":""},{"dropping-particle":"","family":"Fortin","given":"Marie Josée","non-dropping-particle":"","parse-names":false,"suffix":""}],"container-title":"Molecular Ecology","id":"ITEM-3","issue":"10","issued":{"date-parts":[["2018","5","1"]]},"page":"2347-2364","publisher":"Blackwell Publishing Ltd","title":"Asymmetric oceanographic processes mediate connectivity and population genetic structure, as revealed by RADseq, in a highly dispersive marine invertebrate (Parastichopus californicus)","type":"article-journal","volume":"27"},"uris":["http://www.mendeley.com/documents/?uuid=798f095f-f311-4e25-9015-8f1687ace348"]}],"mendeley":{"formattedCitation":"(Chen et al., 2021; Pawlowicz, 2017; Xuereb et al., 2018)","plainTextFormattedCitation":"(Chen et al., 2021; Pawlowicz, 2017; Xuereb et al., 2018)","previouslyFormattedCitation":"(Chen et al., 2021; Pawlowicz, 2017; Xuereb et al., 2018)"},"properties":{"noteIndex":0},"schema":"https://github.com/citation-style-language/schema/raw/master/csl-citation.json"}</w:instrText>
      </w:r>
      <w:r w:rsidR="000825B2">
        <w:fldChar w:fldCharType="separate"/>
      </w:r>
      <w:r w:rsidRPr="000825B2" w:rsidR="000825B2">
        <w:rPr>
          <w:noProof/>
        </w:rPr>
        <w:t>(Chen et al., 2021; Pawlowicz, 2017; Xuereb et al., 2018)</w:t>
      </w:r>
      <w:r w:rsidR="000825B2">
        <w:fldChar w:fldCharType="end"/>
      </w:r>
      <w:r w:rsidRPr="0032287F">
        <w:t>.</w:t>
      </w:r>
    </w:p>
    <w:p w:rsidRPr="0032287F" w:rsidR="00960DF7" w:rsidP="00746110" w:rsidRDefault="00960DF7" w14:paraId="2B04FCBF" w14:textId="2530B387">
      <w:r w:rsidRPr="0032287F">
        <w:t>We separated the sea cucumbers into three temperature treatments (</w:t>
      </w:r>
      <w:r>
        <w:t>n</w:t>
      </w:r>
      <w:r w:rsidRPr="0032287F">
        <w:rPr>
          <w:vertAlign w:val="subscript"/>
        </w:rPr>
        <w:t xml:space="preserve">22ºC treatment  </w:t>
      </w:r>
      <w:r w:rsidRPr="0032287F">
        <w:t xml:space="preserve">= 18, </w:t>
      </w:r>
      <w:r>
        <w:t>n</w:t>
      </w:r>
      <w:r w:rsidRPr="0032287F">
        <w:rPr>
          <w:vertAlign w:val="subscript"/>
        </w:rPr>
        <w:t xml:space="preserve">control &amp; 17ºC treatments </w:t>
      </w:r>
      <w:r w:rsidRPr="0032287F">
        <w:t xml:space="preserve">= 19, </w:t>
      </w:r>
      <w:r w:rsidRPr="3C345BA1">
        <w:rPr>
          <w:i/>
        </w:rPr>
        <w:t>N</w:t>
      </w:r>
      <w:r w:rsidRPr="0032287F">
        <w:t xml:space="preserve"> = 56). Sea cucumbers were separated into 30 bins with 2 cucumbers in each (except 4 bins in which only housed one cucumber). Each treatment consisted of two sea tables with a total of 10 bins. Cucumbers were randomly assigned to bins, and bins were randomly assigned to sea tables. The bins sat in 5cm deep water baths that were either at the temperature of the sea tables’ flow through system (12ºC), standing at ambient (room) temperature (17ºC), or heated with two 800W aquarium heaters to 24ºC, to keep the bins at 22ºC. The temperature treatments lasted from 09:00 on November 09 (Day 1) to 01:00 on November 13 (Day 5) for a total of X hours of heat exposure, and bucket temperature was ramped up over 24h on Day 1 and decreased over 8h on Day 5 to limit temperature shock. In the 22ºC treatment, the water bath was circulated around the sea table with powerhead aquarium pumps to ensure even temperature distribution. We monitored temperature in every bin at least twice daily. We used a water-permeable divider to separate cucumbers within bins to allow for individual identification throughout the experiment. We did not provide sea cucumbers with food during the experiment.  Water changes were done as need to keep nitrate and ammonium levels below 0.5</w:t>
      </w:r>
      <w:r>
        <w:t xml:space="preserve"> parts per million</w:t>
      </w:r>
      <w:r w:rsidRPr="0032287F">
        <w:t xml:space="preserve">. </w:t>
      </w:r>
      <w:r>
        <w:t>S</w:t>
      </w:r>
      <w:r w:rsidRPr="0032287F">
        <w:t>ea water was heated to the appropriate treatment temperature prior to water changes. We exposed sea cucumbers to treatments for 82 hours and monitored them for 7 days afterwards for mortality and wasting symptoms.  </w:t>
      </w:r>
    </w:p>
    <w:p w:rsidR="00960DF7" w:rsidP="00746110" w:rsidRDefault="401B05B7" w14:paraId="7960E56A" w14:textId="48582229">
      <w:pPr>
        <w:pStyle w:val="Subheading"/>
      </w:pPr>
      <w:r>
        <w:t>Measuring Sea Cucumber Wasting and Stress</w:t>
      </w:r>
    </w:p>
    <w:p w:rsidRPr="00C81EAB" w:rsidR="00960DF7" w:rsidP="00746110" w:rsidRDefault="401B05B7" w14:paraId="7060E2DC" w14:textId="2D69E270">
      <w:r w:rsidRPr="401B05B7">
        <w:rPr>
          <w:rStyle w:val="normaltextrun"/>
          <w:rFonts w:cs="Arial"/>
        </w:rPr>
        <w:t>We assessed cucumbers for wasting symptoms on the 4</w:t>
      </w:r>
      <w:r w:rsidRPr="401B05B7">
        <w:rPr>
          <w:rStyle w:val="normaltextrun"/>
          <w:rFonts w:cs="Arial"/>
          <w:vertAlign w:val="superscript"/>
        </w:rPr>
        <w:t>th</w:t>
      </w:r>
      <w:r w:rsidRPr="401B05B7">
        <w:rPr>
          <w:rStyle w:val="normaltextrun"/>
          <w:rFonts w:cs="Arial"/>
        </w:rPr>
        <w:t>, 5</w:t>
      </w:r>
      <w:r w:rsidRPr="401B05B7">
        <w:rPr>
          <w:rStyle w:val="normaltextrun"/>
          <w:rFonts w:cs="Arial"/>
          <w:vertAlign w:val="superscript"/>
        </w:rPr>
        <w:t>th</w:t>
      </w:r>
      <w:r w:rsidRPr="401B05B7">
        <w:rPr>
          <w:rStyle w:val="normaltextrun"/>
          <w:rFonts w:cs="Arial"/>
        </w:rPr>
        <w:t>, 6</w:t>
      </w:r>
      <w:r w:rsidRPr="401B05B7">
        <w:rPr>
          <w:rStyle w:val="normaltextrun"/>
          <w:rFonts w:cs="Arial"/>
          <w:vertAlign w:val="superscript"/>
        </w:rPr>
        <w:t>th</w:t>
      </w:r>
      <w:r w:rsidRPr="401B05B7">
        <w:rPr>
          <w:rStyle w:val="normaltextrun"/>
          <w:rFonts w:cs="Arial"/>
        </w:rPr>
        <w:t>, and 12</w:t>
      </w:r>
      <w:r w:rsidRPr="401B05B7">
        <w:rPr>
          <w:rStyle w:val="normaltextrun"/>
          <w:rFonts w:cs="Arial"/>
          <w:vertAlign w:val="superscript"/>
        </w:rPr>
        <w:t>th</w:t>
      </w:r>
      <w:r w:rsidRPr="401B05B7">
        <w:rPr>
          <w:rStyle w:val="normaltextrun"/>
          <w:rFonts w:cs="Arial"/>
        </w:rPr>
        <w:t xml:space="preserve"> days of the experiment. We classified skin ulcers as either minor or major ulcers based on their size and visual appearance (Fig. 1). We considered minor ulcers to be small lesions on the ends of spines, which did not have severe discoloration, where the dermis was not fully removed. Scars and closed ulcers were not counted. We considered major ulcers to be open wounds that were fully through the dermis, where white tissue could be seen beneath.  We then determined the maximum number of minor and major ulcers observed on a single cucumber across the experiment’s duration. </w:t>
      </w:r>
    </w:p>
    <w:p w:rsidRPr="0032287F" w:rsidR="00960DF7" w:rsidP="00746110" w:rsidRDefault="401B05B7" w14:paraId="4FEC1798" w14:textId="6DA6214F">
      <w:r w:rsidRPr="401B05B7">
        <w:t xml:space="preserve">We assessed sea cucumber stiffness for antipredator defense and posture maintenance using two different 3-point ordinal scales. First, to assess antipredator defense stiffening we gently palpated the cucumber for 10 seconds to mimic an attempted predation event. We assigned the cucumber a score of 0 if it failed to stiffen and felt like the texture of fat (soft), a score of 1 if it stiffened to the level of un-flexed muscle (standard), and a score of 2 if the cucumber got comparably stiff to a flexed bicep muscle (stiff). Secondly, we removed each cucumber from their bucket and placed them on a 5 cm x 5 cm elevated platform to measure their ability to maintain their structure over 5 seconds. We assigned the cucumber a score of 0 if it failed to stiffen at all (soft), a score of 1 if it failed to remain stiff when placed on the platform (standard), a and a score of 2 if it maintained its structure for the entire 5 seconds (stiff; Fig. 2). Each stiffness test was performed daily. </w:t>
      </w:r>
    </w:p>
    <w:p w:rsidRPr="0051418D" w:rsidR="00395620" w:rsidP="00746110" w:rsidRDefault="00960DF7" w14:paraId="68DB631D" w14:textId="1DBDB6DC">
      <w:pPr>
        <w:rPr>
          <w:rStyle w:val="normaltextrun"/>
          <w:rFonts w:eastAsia="Times New Roman" w:cs="Arial"/>
        </w:rPr>
      </w:pPr>
      <w:r w:rsidRPr="0032287F">
        <w:t>We checked sea cucumber tanks every 12 hours for evisceration, an act where they partially or fully expulse their inner organs. We also determined if spawning had occurred, since heat-stress induced spawning has been reported in other sea cucumber species </w:t>
      </w:r>
      <w:r w:rsidRPr="0032287F">
        <w:rPr>
          <w:color w:val="000000"/>
          <w:shd w:val="clear" w:color="auto" w:fill="E1E3E6"/>
        </w:rPr>
        <w:t>(Battaglene et al., 2002)</w:t>
      </w:r>
      <w:r w:rsidRPr="0032287F">
        <w:t>. We could only measure spawning</w:t>
      </w:r>
      <w:r w:rsidRPr="0032287F">
        <w:rPr>
          <w:rStyle w:val="normaltextrun"/>
          <w:rFonts w:cs="Arial"/>
        </w:rPr>
        <w:t xml:space="preserve"> per-bucket instead of per-cucumber because the gametes, especially sperm, would flow from one side of the bucket to the other and we were unable to determine which of the cucumbers had spawned </w:t>
      </w:r>
      <w:r w:rsidRPr="401B05B7">
        <w:rPr>
          <w:rStyle w:val="normaltextrun"/>
          <w:rFonts w:cs="Arial"/>
          <w:i/>
          <w:iCs/>
        </w:rPr>
        <w:t>(</w:t>
      </w:r>
      <w:commentRangeStart w:id="33"/>
      <w:r w:rsidRPr="401B05B7">
        <w:rPr>
          <w:rStyle w:val="normaltextrun"/>
          <w:rFonts w:cs="Arial"/>
          <w:i/>
          <w:iCs/>
        </w:rPr>
        <w:t>N</w:t>
      </w:r>
      <w:r w:rsidRPr="401B05B7">
        <w:rPr>
          <w:rStyle w:val="normaltextrun"/>
          <w:rFonts w:cs="Arial"/>
          <w:i/>
          <w:iCs/>
          <w:vertAlign w:val="subscript"/>
        </w:rPr>
        <w:t>bucket</w:t>
      </w:r>
      <w:commentRangeEnd w:id="33"/>
      <w:r w:rsidR="006D4C8A">
        <w:rPr>
          <w:rStyle w:val="CommentReference"/>
          <w:rFonts w:asciiTheme="minorHAnsi" w:hAnsiTheme="minorHAnsi" w:eastAsiaTheme="minorHAnsi" w:cstheme="minorBidi"/>
          <w:lang w:val="en-US"/>
        </w:rPr>
        <w:commentReference w:id="33"/>
      </w:r>
      <w:r w:rsidRPr="401B05B7">
        <w:rPr>
          <w:rStyle w:val="normaltextrun"/>
          <w:rFonts w:cs="Arial"/>
          <w:i/>
          <w:iCs/>
          <w:vertAlign w:val="subscript"/>
        </w:rPr>
        <w:t>s</w:t>
      </w:r>
      <w:r w:rsidRPr="401B05B7">
        <w:rPr>
          <w:rStyle w:val="normaltextrun"/>
          <w:rFonts w:cs="Arial"/>
          <w:i/>
          <w:iCs/>
        </w:rPr>
        <w:t xml:space="preserve"> </w:t>
      </w:r>
      <w:r w:rsidRPr="401B05B7">
        <w:rPr>
          <w:rStyle w:val="normaltextrun"/>
          <w:rFonts w:cs="Arial"/>
        </w:rPr>
        <w:t>= 30)</w:t>
      </w:r>
      <w:r w:rsidRPr="401B05B7" w:rsidR="00395620">
        <w:rPr>
          <w:rStyle w:val="normaltextrun"/>
          <w:rFonts w:cs="Arial"/>
          <w:i/>
          <w:iCs/>
        </w:rPr>
        <w:t>.</w:t>
      </w:r>
    </w:p>
    <w:p w:rsidRPr="0094561D" w:rsidR="00395620" w:rsidP="00746110" w:rsidRDefault="00395620" w14:paraId="4376370C" w14:textId="77777777">
      <w:pPr>
        <w:pStyle w:val="Subheading"/>
      </w:pPr>
      <w:r w:rsidRPr="0094561D">
        <w:rPr>
          <w:rStyle w:val="normaltextrun"/>
        </w:rPr>
        <w:t>Statistical Methods</w:t>
      </w:r>
    </w:p>
    <w:p w:rsidR="006D4C8A" w:rsidP="00746110" w:rsidRDefault="003E1A9C" w14:paraId="010F5CFA" w14:textId="02CE6896">
      <w:pPr>
        <w:rPr>
          <w:rStyle w:val="normaltextrun"/>
          <w:rFonts w:cs="Arial"/>
        </w:rPr>
      </w:pPr>
      <w:r>
        <w:rPr>
          <w:rStyle w:val="normaltextrun"/>
          <w:rFonts w:cs="Arial"/>
        </w:rPr>
        <w:t xml:space="preserve">We examined the difference between bucket temperature at each treatment by using a </w:t>
      </w:r>
      <w:r w:rsidRPr="401B05B7" w:rsidR="006D4C8A">
        <w:rPr>
          <w:rStyle w:val="normaltextrun"/>
          <w:rFonts w:cs="Arial"/>
        </w:rPr>
        <w:t xml:space="preserve">K-W test followed by </w:t>
      </w:r>
      <w:r w:rsidR="006D4C8A">
        <w:rPr>
          <w:rStyle w:val="normaltextrun"/>
          <w:rFonts w:cs="Arial"/>
        </w:rPr>
        <w:t xml:space="preserve">a </w:t>
      </w:r>
      <w:r w:rsidRPr="401B05B7" w:rsidR="006D4C8A">
        <w:rPr>
          <w:rStyle w:val="normaltextrun"/>
          <w:rFonts w:cs="Arial"/>
        </w:rPr>
        <w:t>Dunn’s K-W test for multiple comparisons.</w:t>
      </w:r>
    </w:p>
    <w:p w:rsidRPr="00D64FFB" w:rsidR="004910BC" w:rsidP="00746110" w:rsidRDefault="401B05B7" w14:paraId="7B34B5B6" w14:textId="44D6D753">
      <w:pPr>
        <w:rPr>
          <w:rStyle w:val="normaltextrun"/>
          <w:rFonts w:cs="Arial"/>
        </w:rPr>
      </w:pPr>
      <w:r w:rsidRPr="401B05B7">
        <w:rPr>
          <w:rStyle w:val="normaltextrun"/>
          <w:rFonts w:cs="Arial"/>
        </w:rPr>
        <w:t xml:space="preserve">To assess which variables affected the maximum number of minor ulcers, we used a generalized additive model. Using the function </w:t>
      </w:r>
      <w:r w:rsidRPr="401B05B7">
        <w:rPr>
          <w:rStyle w:val="normaltextrun"/>
          <w:rFonts w:cs="Arial"/>
          <w:i/>
          <w:iCs/>
        </w:rPr>
        <w:t xml:space="preserve">fitdist </w:t>
      </w:r>
      <w:r w:rsidRPr="401B05B7">
        <w:rPr>
          <w:rStyle w:val="eop"/>
          <w:rFonts w:cs="Arial"/>
        </w:rPr>
        <w:t xml:space="preserve">from package GAMLSS </w:t>
      </w:r>
      <w:r w:rsidRPr="401B05B7" w:rsidR="004910BC">
        <w:rPr>
          <w:rStyle w:val="eop"/>
          <w:rFonts w:cs="Arial"/>
        </w:rPr>
        <w:fldChar w:fldCharType="begin" w:fldLock="1"/>
      </w:r>
      <w:r w:rsidRPr="401B05B7" w:rsidR="004910BC">
        <w:rPr>
          <w:rStyle w:val="eop"/>
          <w:rFonts w:cs="Arial"/>
        </w:rPr>
        <w:instrText>ADDIN CSL_CITATION {"citationItems":[{"id":"ITEM-1","itemData":{"DOI":"10.1111/j.1467-9876.2005.00510.x","ISSN":"00359254","abstract":"A general class of statistical models for a univariate response variable is presented which we call the generalized additive model for location, scale and shape (GAMLSS). The model assumes independent observations of the response variable y given the parameters, the explanatory variables and the values of the random effects. The distribution for the response variable in the GAMLSS can be selected from a very general family of distributions including highly skew or kurtotic continuous and discrete distributions. The systematic part of the model is expanded to allow modelling not only of the mean (or location) but also of the other parameters of the distribution of y, as parametric and/or additive nonparametric (smooth) functions of explanatory variables and/or random-effects terms. Maximum (penalized) likelihood estimation is used to fit the (non)parametric models. A Newton-Raphson or Fisher scoring algorithm is used to maximize the (penalized) likelihood. The additive terms in the model are fitted by using a backfilling algorithm. Censored data are easily incorporated into the framework. Five data sets from different fields of application are analysed to emphasize the generality of the GAMLSS class of models. © 2005 Royal Statistical Society.","author":[{"dropping-particle":"","family":"Rigby","given":"R. A.","non-dropping-particle":"","parse-names":false,"suffix":""},{"dropping-particle":"","family":"Stasinopoulos","given":"D. M.","non-dropping-particle":"","parse-names":false,"suffix":""},{"dropping-particle":"","family":"Lane","given":"Peter W.","non-dropping-particle":"","parse-names":false,"suffix":""}],"container-title":"Journal of the Royal Statistical Society. Series C: Applied Statistics","id":"ITEM-1","issued":{"date-parts":[["2021"]]},"number":"5.3-4","title":"Package gamlss: Generalized additive models for location, scale and shape","type":"article"},"uris":["http://www.mendeley.com/documents/?uuid=7f4182e4-13bf-4e5f-a924-74efcd7197b0"]}],"mendeley":{"formattedCitation":"(Rigby et al., 2021)","plainTextFormattedCitation":"(Rigby et al., 2021)","previouslyFormattedCitation":"(Rigby et al., 2021)"},"properties":{"noteIndex":0},"schema":"https://github.com/citation-style-language/schema/raw/master/csl-citation.json"}</w:instrText>
      </w:r>
      <w:r w:rsidRPr="401B05B7" w:rsidR="004910BC">
        <w:rPr>
          <w:rStyle w:val="eop"/>
          <w:rFonts w:cs="Arial"/>
        </w:rPr>
        <w:fldChar w:fldCharType="separate"/>
      </w:r>
      <w:r w:rsidRPr="401B05B7">
        <w:rPr>
          <w:rStyle w:val="eop"/>
          <w:rFonts w:cs="Arial"/>
          <w:noProof/>
        </w:rPr>
        <w:t>(Rigby et al., 2021)</w:t>
      </w:r>
      <w:r w:rsidRPr="401B05B7" w:rsidR="004910BC">
        <w:rPr>
          <w:rStyle w:val="eop"/>
          <w:rFonts w:cs="Arial"/>
        </w:rPr>
        <w:fldChar w:fldCharType="end"/>
      </w:r>
      <w:r w:rsidRPr="401B05B7">
        <w:rPr>
          <w:rStyle w:val="eop"/>
          <w:rFonts w:cs="Arial"/>
        </w:rPr>
        <w:t>, we determined that the number of minor ulcers best fit a geometric distribution. We modelled the maximum number of minor ulcers as a function of treatment, weight, evisceration, and defecation status. We included sea table and bucket as random effects. We used backwards selection to determine the combination of variables that best explained the maximum number of ulcers.</w:t>
      </w:r>
    </w:p>
    <w:p w:rsidRPr="0032287F" w:rsidR="004910BC" w:rsidP="00746110" w:rsidRDefault="401B05B7" w14:paraId="302BFCD5" w14:textId="3657B3B6">
      <w:pPr>
        <w:rPr>
          <w:rStyle w:val="normaltextrun"/>
          <w:rFonts w:cs="Arial"/>
        </w:rPr>
      </w:pPr>
      <w:r w:rsidRPr="401B05B7">
        <w:rPr>
          <w:rStyle w:val="normaltextrun"/>
          <w:rFonts w:cs="Arial"/>
        </w:rPr>
        <w:t xml:space="preserve">To examine how sea cucumber mortality varied across temperature treatments we used a Kruskal-Wallis (K-W) test followed by a Dunn’s Kruskal-Wallis (Dunn’s K-W) test for multiple comparisons. We further examined the covariates that affect the likelihood of mortality with a logistic regression model with cucumber mortality (binary dead/alive) as the response variable and evisceration, defecation status, initial droop and squeeze scores, and initial weight as explanatory variables. We used backwards model selection to investigate which combination of these variables best explained the variation in sea cucumber mortality. </w:t>
      </w:r>
    </w:p>
    <w:p w:rsidRPr="0032287F" w:rsidR="004910BC" w:rsidP="00746110" w:rsidRDefault="401B05B7" w14:paraId="228F38A5" w14:textId="2B91D0B9">
      <w:pPr>
        <w:rPr>
          <w:rStyle w:val="normaltextrun"/>
          <w:rFonts w:cs="Arial"/>
        </w:rPr>
      </w:pPr>
      <w:r w:rsidRPr="401B05B7">
        <w:rPr>
          <w:rStyle w:val="normaltextrun"/>
          <w:rFonts w:cs="Arial"/>
        </w:rPr>
        <w:t xml:space="preserve"> We determined if the two ordinal stiffness metrics (antipredator response and structure maintenance) were correlated using Spearman’s rank correlation coefficient </w:t>
      </w:r>
      <w:r w:rsidRPr="401B05B7" w:rsidR="004910BC">
        <w:rPr>
          <w:rStyle w:val="normaltextrun"/>
          <w:rFonts w:cs="Arial"/>
        </w:rPr>
        <w:fldChar w:fldCharType="begin" w:fldLock="1"/>
      </w:r>
      <w:r w:rsidRPr="401B05B7" w:rsidR="004910BC">
        <w:rPr>
          <w:rStyle w:val="normaltextrun"/>
          <w:rFonts w:cs="Arial"/>
        </w:rPr>
        <w:instrText>ADDIN CSL_CITATION {"citationItems":[{"id":"ITEM-1","itemData":{"DOI":"10.1213/ANE.0000000000002864","ISSN":"15267598","PMID":"29481436","abstract":"Correlation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 (Anesth Analg 2018;126:1763–8.","author":[{"dropping-particle":"","family":"Schober","given":"Patrick","non-dropping-particle":"","parse-names":false,"suffix":""},{"dropping-particle":"","family":"Schwarte","given":"Lothar A.","non-dropping-particle":"","parse-names":false,"suffix":""}],"container-title":"Anesthesia and Analgesia","id":"ITEM-1","issue":"5","issued":{"date-parts":[["2018","5"]]},"page":"1763-1768","publisher":"Lippincott Williams and Wilkins","title":"Correlation coefficients: Appropriate use and interpretation","type":"article-journal","volume":"126"},"uris":["http://www.mendeley.com/documents/?uuid=f8cf8146-16ca-3712-a432-8a08132d7e92","http://www.mendeley.com/documents/?uuid=89d00024-2055-4edc-970e-52b36a684d6c"]}],"mendeley":{"formattedCitation":"(Schober &amp; Schwarte, 2018)","plainTextFormattedCitation":"(Schober &amp; Schwarte, 2018)","previouslyFormattedCitation":"(Schober &amp; Schwarte, 2018)"},"properties":{"noteIndex":0},"schema":"https://github.com/citation-style-language/schema/raw/master/csl-citation.json"}</w:instrText>
      </w:r>
      <w:r w:rsidRPr="401B05B7" w:rsidR="004910BC">
        <w:rPr>
          <w:rStyle w:val="normaltextrun"/>
          <w:rFonts w:cs="Arial"/>
        </w:rPr>
        <w:fldChar w:fldCharType="separate"/>
      </w:r>
      <w:r w:rsidRPr="401B05B7">
        <w:rPr>
          <w:rStyle w:val="normaltextrun"/>
          <w:rFonts w:cs="Arial"/>
          <w:noProof/>
        </w:rPr>
        <w:t>(Schober &amp; Schwarte, 2018)</w:t>
      </w:r>
      <w:r w:rsidRPr="401B05B7" w:rsidR="004910BC">
        <w:rPr>
          <w:rStyle w:val="normaltextrun"/>
          <w:rFonts w:cs="Arial"/>
        </w:rPr>
        <w:fldChar w:fldCharType="end"/>
      </w:r>
      <w:r w:rsidRPr="401B05B7">
        <w:rPr>
          <w:rStyle w:val="normaltextrun"/>
          <w:rFonts w:cs="Arial"/>
        </w:rPr>
        <w:t>. We assumed that these metrics represent two different behaviours, regardless of correlation strength, and therefore constructed separate models with each metric as the response variable. For both response variables, we constructed full ordinal regression models with the following predictor variables: temperature treatment, date (as a discrete variable), and the interaction term between treatment and date. We restricted our measurement period to the days preceding (Day 1), during (Day 2-4) and immediately after the heat treatment (Day 5). We included individual cucumber identity as a random effect to account for repeated measures on the same individuals over time. We also included bucket ID and sea table ID as random effects to account for our paired (two cucumbers per bucket) and blocked (five buckets per sea table) experimental design. We used model selection to determine the most parsimonious models (ΔAIC &gt; 2). From top selected models we calculated 95% confidence intervals and considered effects to be significant if confidence intervals did not overlap zero. </w:t>
      </w:r>
    </w:p>
    <w:p w:rsidRPr="0032287F" w:rsidR="004910BC" w:rsidP="00746110" w:rsidRDefault="401B05B7" w14:paraId="6B7CCD6F" w14:textId="3CA34DBC">
      <w:r w:rsidRPr="401B05B7">
        <w:rPr>
          <w:rStyle w:val="normaltextrun"/>
          <w:rFonts w:cs="Arial"/>
        </w:rPr>
        <w:t>We used a K-W test to compare the number of buckets with spawning cucumbers across temperature treatments. For evisceration, we created a logistic regression model with treatment, weight, and defecation status as explanatory variables in the full model, and sea table as a random effect. We conducted backwards model selection to determine the most explanatory variables.</w:t>
      </w:r>
    </w:p>
    <w:p w:rsidRPr="0051418D" w:rsidR="00FB3841" w:rsidP="00746110" w:rsidRDefault="401B05B7" w14:paraId="6CF7D8AD" w14:textId="235DAC1E">
      <w:commentRangeStart w:id="34"/>
      <w:r w:rsidRPr="401B05B7">
        <w:rPr>
          <w:rStyle w:val="eop"/>
          <w:rFonts w:cs="Arial"/>
        </w:rPr>
        <w:t xml:space="preserve">All statistical analyses were conducted in R version 4.0.3 (CITE). Dunn’s K-W tests were </w:t>
      </w:r>
      <w:r w:rsidR="00F0041A">
        <w:rPr>
          <w:rStyle w:val="eop"/>
          <w:rFonts w:cs="Arial"/>
        </w:rPr>
        <w:t>conducted with</w:t>
      </w:r>
      <w:r w:rsidRPr="401B05B7">
        <w:rPr>
          <w:rStyle w:val="eop"/>
          <w:rFonts w:cs="Arial"/>
        </w:rPr>
        <w:t xml:space="preserve"> the </w:t>
      </w:r>
      <w:r w:rsidRPr="401B05B7">
        <w:rPr>
          <w:rStyle w:val="eop"/>
          <w:rFonts w:cs="Arial"/>
          <w:i/>
          <w:iCs/>
        </w:rPr>
        <w:t>dunnTest</w:t>
      </w:r>
      <w:r w:rsidRPr="401B05B7">
        <w:rPr>
          <w:rStyle w:val="eop"/>
          <w:rFonts w:cs="Arial"/>
        </w:rPr>
        <w:t xml:space="preserve"> function in package FSA </w:t>
      </w:r>
      <w:r w:rsidRPr="401B05B7" w:rsidR="004910BC">
        <w:rPr>
          <w:rStyle w:val="eop"/>
          <w:rFonts w:cs="Arial"/>
        </w:rPr>
        <w:fldChar w:fldCharType="begin" w:fldLock="1"/>
      </w:r>
      <w:r w:rsidRPr="401B05B7" w:rsidR="004910BC">
        <w:rPr>
          <w:rStyle w:val="eop"/>
          <w:rFonts w:cs="Arial"/>
        </w:rPr>
        <w:instrText>ADDIN CSL_CITATION {"citationItems":[{"id":"ITEM-1","itemData":{"author":[{"dropping-particle":"","family":"Derek","given":"Author","non-dropping-particle":"","parse-names":false,"suffix":""},{"dropping-particle":"","family":"Doll","given":"Jason","non-dropping-particle":"","parse-names":false,"suffix":""},{"dropping-particle":"","family":"Wheeler","given":"Powell","non-dropping-particle":"","parse-names":false,"suffix":""}],"id":"ITEM-1","issued":{"date-parts":[["2021"]]},"number":"0.9.1","title":"Package FSA: Simple fisheries stock assessment methods","type":"article"},"uris":["http://www.mendeley.com/documents/?uuid=b096db76-d8a8-4d08-b9fe-d999f0ff256e"]}],"mendeley":{"formattedCitation":"(Derek et al., 2021)","plainTextFormattedCitation":"(Derek et al., 2021)","previouslyFormattedCitation":"(Derek et al., 2021)"},"properties":{"noteIndex":0},"schema":"https://github.com/citation-style-language/schema/raw/master/csl-citation.json"}</w:instrText>
      </w:r>
      <w:r w:rsidRPr="401B05B7" w:rsidR="004910BC">
        <w:rPr>
          <w:rStyle w:val="eop"/>
          <w:rFonts w:cs="Arial"/>
        </w:rPr>
        <w:fldChar w:fldCharType="separate"/>
      </w:r>
      <w:r w:rsidRPr="401B05B7">
        <w:rPr>
          <w:rStyle w:val="eop"/>
          <w:rFonts w:cs="Arial"/>
          <w:noProof/>
        </w:rPr>
        <w:t>(Derek et al., 2021)</w:t>
      </w:r>
      <w:r w:rsidRPr="401B05B7" w:rsidR="004910BC">
        <w:rPr>
          <w:rStyle w:val="eop"/>
          <w:rFonts w:cs="Arial"/>
        </w:rPr>
        <w:fldChar w:fldCharType="end"/>
      </w:r>
      <w:r w:rsidRPr="401B05B7">
        <w:rPr>
          <w:rStyle w:val="eop"/>
          <w:rFonts w:cs="Arial"/>
        </w:rPr>
        <w:t xml:space="preserve">. Models for minor ulcers, mortality and evisceration were conducted using the </w:t>
      </w:r>
      <w:r w:rsidRPr="401B05B7">
        <w:rPr>
          <w:rStyle w:val="eop"/>
          <w:rFonts w:cs="Arial"/>
          <w:i/>
          <w:iCs/>
        </w:rPr>
        <w:t>gamlss</w:t>
      </w:r>
      <w:r w:rsidRPr="401B05B7">
        <w:rPr>
          <w:rStyle w:val="eop"/>
          <w:rFonts w:cs="Arial"/>
        </w:rPr>
        <w:t xml:space="preserve"> function, and model selection was done using the </w:t>
      </w:r>
      <w:r w:rsidRPr="401B05B7">
        <w:rPr>
          <w:rStyle w:val="eop"/>
          <w:rFonts w:cs="Arial"/>
          <w:i/>
          <w:iCs/>
        </w:rPr>
        <w:t>stepGAIC</w:t>
      </w:r>
      <w:r w:rsidRPr="401B05B7">
        <w:rPr>
          <w:rStyle w:val="eop"/>
          <w:rFonts w:cs="Arial"/>
        </w:rPr>
        <w:t xml:space="preserve"> function, both from package GAMLSS </w:t>
      </w:r>
      <w:r w:rsidRPr="401B05B7" w:rsidR="004910BC">
        <w:rPr>
          <w:rStyle w:val="eop"/>
          <w:rFonts w:cs="Arial"/>
        </w:rPr>
        <w:fldChar w:fldCharType="begin" w:fldLock="1"/>
      </w:r>
      <w:r w:rsidRPr="401B05B7" w:rsidR="004910BC">
        <w:rPr>
          <w:rStyle w:val="eop"/>
          <w:rFonts w:cs="Arial"/>
        </w:rPr>
        <w:instrText>ADDIN CSL_CITATION {"citationItems":[{"id":"ITEM-1","itemData":{"DOI":"10.1111/j.1467-9876.2005.00510.x","ISSN":"00359254","abstract":"A general class of statistical models for a univariate response variable is presented which we call the generalized additive model for location, scale and shape (GAMLSS). The model assumes independent observations of the response variable y given the parameters, the explanatory variables and the values of the random effects. The distribution for the response variable in the GAMLSS can be selected from a very general family of distributions including highly skew or kurtotic continuous and discrete distributions. The systematic part of the model is expanded to allow modelling not only of the mean (or location) but also of the other parameters of the distribution of y, as parametric and/or additive nonparametric (smooth) functions of explanatory variables and/or random-effects terms. Maximum (penalized) likelihood estimation is used to fit the (non)parametric models. A Newton-Raphson or Fisher scoring algorithm is used to maximize the (penalized) likelihood. The additive terms in the model are fitted by using a backfilling algorithm. Censored data are easily incorporated into the framework. Five data sets from different fields of application are analysed to emphasize the generality of the GAMLSS class of models. © 2005 Royal Statistical Society.","author":[{"dropping-particle":"","family":"Rigby","given":"R. A.","non-dropping-particle":"","parse-names":false,"suffix":""},{"dropping-particle":"","family":"Stasinopoulos","given":"D. M.","non-dropping-particle":"","parse-names":false,"suffix":""},{"dropping-particle":"","family":"Lane","given":"Peter W.","non-dropping-particle":"","parse-names":false,"suffix":""}],"container-title":"Journal of the Royal Statistical Society. Series C: Applied Statistics","id":"ITEM-1","issued":{"date-parts":[["2021"]]},"number":"5.3-4","title":"Package gamlss: Generalized additive models for location, scale and shape","type":"article"},"uris":["http://www.mendeley.com/documents/?uuid=7f4182e4-13bf-4e5f-a924-74efcd7197b0"]}],"mendeley":{"formattedCitation":"(Rigby et al., 2021)","plainTextFormattedCitation":"(Rigby et al., 2021)","previouslyFormattedCitation":"(Rigby et al., 2021)"},"properties":{"noteIndex":0},"schema":"https://github.com/citation-style-language/schema/raw/master/csl-citation.json"}</w:instrText>
      </w:r>
      <w:r w:rsidRPr="401B05B7" w:rsidR="004910BC">
        <w:rPr>
          <w:rStyle w:val="eop"/>
          <w:rFonts w:cs="Arial"/>
        </w:rPr>
        <w:fldChar w:fldCharType="separate"/>
      </w:r>
      <w:r w:rsidRPr="401B05B7">
        <w:rPr>
          <w:rStyle w:val="eop"/>
          <w:rFonts w:cs="Arial"/>
          <w:noProof/>
        </w:rPr>
        <w:t>(Rigby et al., 2021)</w:t>
      </w:r>
      <w:r w:rsidRPr="401B05B7" w:rsidR="004910BC">
        <w:rPr>
          <w:rStyle w:val="eop"/>
          <w:rFonts w:cs="Arial"/>
        </w:rPr>
        <w:fldChar w:fldCharType="end"/>
      </w:r>
      <w:r w:rsidRPr="401B05B7">
        <w:rPr>
          <w:rStyle w:val="eop"/>
          <w:rFonts w:cs="Arial"/>
        </w:rPr>
        <w:t xml:space="preserve">. Ordinal regression models were conducted using the </w:t>
      </w:r>
      <w:r w:rsidRPr="401B05B7">
        <w:rPr>
          <w:rStyle w:val="eop"/>
          <w:rFonts w:cs="Arial"/>
          <w:i/>
          <w:iCs/>
        </w:rPr>
        <w:t>clmm</w:t>
      </w:r>
      <w:r w:rsidRPr="401B05B7">
        <w:rPr>
          <w:rStyle w:val="eop"/>
          <w:rFonts w:cs="Arial"/>
        </w:rPr>
        <w:t xml:space="preserve"> function in package ordinal </w:t>
      </w:r>
      <w:r w:rsidRPr="401B05B7" w:rsidR="004910BC">
        <w:rPr>
          <w:rStyle w:val="eop"/>
          <w:rFonts w:cs="Arial"/>
        </w:rPr>
        <w:fldChar w:fldCharType="begin" w:fldLock="1"/>
      </w:r>
      <w:r w:rsidRPr="401B05B7" w:rsidR="004910BC">
        <w:rPr>
          <w:rStyle w:val="eop"/>
          <w:rFonts w:cs="Arial"/>
        </w:rPr>
        <w:instrText>ADDIN CSL_CITATION {"citationItems":[{"id":"ITEM-1","itemData":{"abstract":"LazyData true ByteCompile yes Depends R (&gt;= 2.13.0), stats, methods Imports ucminf, MASS, Matrix, numDeriv Suggests lme4, nnet, xtable, testthat (&gt;= 0.8), tools Description Implementation of cumulative link (mixed) models also known as ordered regression models, proportional odds models, proportional hazards models for grouped survival times and ordered logit/probit/... models. Estimation is via maximum likelihood and mixed models are fitted with the Laplace approximation and adaptive Gauss-Hermite quadrature. Multiple random effect terms are allowed and they may be nested, crossed or partially nested/crossed. Restrictions of symmetry and equidistance can be imposed on the thresholds (cut-points/intercepts). Standard model methods are available (summary, anova, drop-methods, step, confint, predict etc.) in addition to profile methods and slice methods for visualizing the likelihood function and checking convergence. License GPL (&gt;= 2) NeedsCompilation yes","author":[{"dropping-particle":"","family":"Christensen","given":"Rune Haubo Bojesen","non-dropping-particle":"","parse-names":false,"suffix":""}],"id":"ITEM-1","issued":{"date-parts":[["2019"]]},"number":"2019.12-10","title":"Package ordinal: Regression models for ordinal data","type":"article"},"uris":["http://www.mendeley.com/documents/?uuid=46c49cb2-4899-4b9c-abda-f5725c87ddce"]}],"mendeley":{"formattedCitation":"(Christensen, 2019)","plainTextFormattedCitation":"(Christensen, 2019)","previouslyFormattedCitation":"(Christensen, 2019)"},"properties":{"noteIndex":0},"schema":"https://github.com/citation-style-language/schema/raw/master/csl-citation.json"}</w:instrText>
      </w:r>
      <w:r w:rsidRPr="401B05B7" w:rsidR="004910BC">
        <w:rPr>
          <w:rStyle w:val="eop"/>
          <w:rFonts w:cs="Arial"/>
        </w:rPr>
        <w:fldChar w:fldCharType="separate"/>
      </w:r>
      <w:r w:rsidRPr="401B05B7">
        <w:rPr>
          <w:rStyle w:val="eop"/>
          <w:rFonts w:cs="Arial"/>
          <w:noProof/>
        </w:rPr>
        <w:t>(Christensen, 2019)</w:t>
      </w:r>
      <w:r w:rsidRPr="401B05B7" w:rsidR="004910BC">
        <w:rPr>
          <w:rStyle w:val="eop"/>
          <w:rFonts w:cs="Arial"/>
        </w:rPr>
        <w:fldChar w:fldCharType="end"/>
      </w:r>
      <w:r w:rsidRPr="401B05B7">
        <w:rPr>
          <w:rStyle w:val="eop"/>
          <w:rFonts w:cs="Arial"/>
        </w:rPr>
        <w:t xml:space="preserve">; model selection for these models was conducted using the </w:t>
      </w:r>
      <w:r w:rsidRPr="401B05B7">
        <w:rPr>
          <w:rStyle w:val="eop"/>
          <w:rFonts w:cs="Arial"/>
          <w:i/>
          <w:iCs/>
        </w:rPr>
        <w:t>dredge</w:t>
      </w:r>
      <w:r w:rsidRPr="401B05B7">
        <w:rPr>
          <w:rStyle w:val="eop"/>
          <w:rFonts w:cs="Arial"/>
        </w:rPr>
        <w:t xml:space="preserve"> function in package MuMIN </w:t>
      </w:r>
      <w:r w:rsidRPr="401B05B7" w:rsidR="004910BC">
        <w:rPr>
          <w:rStyle w:val="eop"/>
          <w:rFonts w:cs="Arial"/>
        </w:rPr>
        <w:fldChar w:fldCharType="begin" w:fldLock="1"/>
      </w:r>
      <w:r w:rsidRPr="401B05B7" w:rsidR="004910BC">
        <w:rPr>
          <w:rStyle w:val="eop"/>
          <w:rFonts w:cs="Arial"/>
        </w:rPr>
        <w:instrText>ADDIN CSL_CITATION {"citationItems":[{"id":"ITEM-1","itemData":{"author":[{"dropping-particle":"","family":"Barton","given":"Kamil","non-dropping-particle":"","parse-names":false,"suffix":""},{"dropping-particle":"","family":"Barton","given":"Maintainer Kamil","non-dropping-particle":"","parse-names":false,"suffix":""}],"id":"ITEM-1","issue":"1","issued":{"date-parts":[["2020"]]},"number":"1.43.17","page":"18","title":"Package MuMIn: Multi-model inference","type":"article","volume":"1"},"uris":["http://www.mendeley.com/documents/?uuid=bef2a53a-87d5-442a-ad85-1029a761de7a"]}],"mendeley":{"formattedCitation":"(Barton &amp; Barton, 2020)","plainTextFormattedCitation":"(Barton &amp; Barton, 2020)","previouslyFormattedCitation":"(Barton &amp; Barton, 2020)"},"properties":{"noteIndex":0},"schema":"https://github.com/citation-style-language/schema/raw/master/csl-citation.json"}</w:instrText>
      </w:r>
      <w:r w:rsidRPr="401B05B7" w:rsidR="004910BC">
        <w:rPr>
          <w:rStyle w:val="eop"/>
          <w:rFonts w:cs="Arial"/>
        </w:rPr>
        <w:fldChar w:fldCharType="separate"/>
      </w:r>
      <w:r w:rsidRPr="401B05B7">
        <w:rPr>
          <w:rStyle w:val="eop"/>
          <w:rFonts w:cs="Arial"/>
          <w:noProof/>
        </w:rPr>
        <w:t>(Barton &amp; Barton, 2020)</w:t>
      </w:r>
      <w:r w:rsidRPr="401B05B7" w:rsidR="004910BC">
        <w:rPr>
          <w:rStyle w:val="eop"/>
          <w:rFonts w:cs="Arial"/>
        </w:rPr>
        <w:fldChar w:fldCharType="end"/>
      </w:r>
      <w:r w:rsidRPr="401B05B7">
        <w:rPr>
          <w:rStyle w:val="eop"/>
          <w:rFonts w:cs="Arial"/>
        </w:rPr>
        <w:t xml:space="preserve">. We considered results to be significant at P &lt; 0.05 or if 95 % confidence intervals did not overlap zero. </w:t>
      </w:r>
      <w:commentRangeEnd w:id="34"/>
      <w:r w:rsidR="007F1736">
        <w:rPr>
          <w:rStyle w:val="CommentReference"/>
          <w:rFonts w:asciiTheme="minorHAnsi" w:hAnsiTheme="minorHAnsi" w:eastAsiaTheme="minorHAnsi" w:cstheme="minorBidi"/>
          <w:lang w:val="en-US"/>
        </w:rPr>
        <w:commentReference w:id="34"/>
      </w:r>
    </w:p>
    <w:p w:rsidRPr="00FB3841" w:rsidR="00FB3841" w:rsidP="00746110" w:rsidRDefault="00FB3841" w14:paraId="6CF7D8AE" w14:textId="77777777">
      <w:pPr>
        <w:pStyle w:val="Heading1"/>
      </w:pPr>
      <w:r w:rsidRPr="00FB3841">
        <w:t>Results</w:t>
      </w:r>
    </w:p>
    <w:p w:rsidR="00E40BF0" w:rsidP="00746110" w:rsidRDefault="00E40BF0" w14:paraId="181E71DF" w14:textId="2BDC2F7D">
      <w:r w:rsidRPr="0032287F">
        <w:t>The temperature treatments for the experimental heatwaves varied slightly from the target temperatures (Fig</w:t>
      </w:r>
      <w:r>
        <w:t>.</w:t>
      </w:r>
      <w:r w:rsidRPr="0032287F">
        <w:t xml:space="preserve"> </w:t>
      </w:r>
      <w:r>
        <w:t>3</w:t>
      </w:r>
      <w:r w:rsidRPr="0032287F">
        <w:t>). The mean temperature of the 12°C treatment was 12.5°C, but varied from 11.2-14.0°C; the mean of the 17°C treatment was 16.8°C but ranged from 14.9°C to 17.9°C; the mean of the 22°C treatment was 21.9°C but varied from 20.0°C to 23.3°C.</w:t>
      </w:r>
      <w:r w:rsidR="00F53AFF">
        <w:t xml:space="preserve"> </w:t>
      </w:r>
      <w:commentRangeStart w:id="35"/>
      <w:r w:rsidR="00F53AFF">
        <w:t>E</w:t>
      </w:r>
      <w:r w:rsidR="002D1FF8">
        <w:t>ach</w:t>
      </w:r>
      <w:r w:rsidR="00F53AFF">
        <w:t xml:space="preserve"> </w:t>
      </w:r>
      <w:r w:rsidR="002D1FF8">
        <w:t>treatment temperature was significantly different</w:t>
      </w:r>
      <w:r w:rsidRPr="0032287F">
        <w:t xml:space="preserve"> </w:t>
      </w:r>
      <w:r w:rsidR="002D1FF8">
        <w:t>from every other treatment temperature (</w:t>
      </w:r>
      <w:r w:rsidRPr="0032287F" w:rsidR="00C85CB4">
        <w:t>K-W χ</w:t>
      </w:r>
      <w:r w:rsidRPr="0032287F" w:rsidR="00C85CB4">
        <w:rPr>
          <w:vertAlign w:val="superscript"/>
        </w:rPr>
        <w:t>2</w:t>
      </w:r>
      <w:r w:rsidRPr="0032287F" w:rsidR="00C85CB4">
        <w:t xml:space="preserve"> =</w:t>
      </w:r>
      <w:r w:rsidR="00F7706E">
        <w:t xml:space="preserve"> </w:t>
      </w:r>
      <w:r w:rsidRPr="00F7706E" w:rsidR="00F7706E">
        <w:t>313.78</w:t>
      </w:r>
      <w:r w:rsidRPr="0032287F" w:rsidR="00C85CB4">
        <w:t>, df = 2, p </w:t>
      </w:r>
      <w:r w:rsidR="00C44352">
        <w:t>&lt;</w:t>
      </w:r>
      <w:r w:rsidRPr="0032287F" w:rsidR="00C85CB4">
        <w:t> </w:t>
      </w:r>
      <w:r w:rsidR="0087336C">
        <w:t>2.2</w:t>
      </w:r>
      <w:r w:rsidR="005F5795">
        <w:t>E</w:t>
      </w:r>
      <w:r w:rsidR="00961858">
        <w:t>-16</w:t>
      </w:r>
      <w:r w:rsidR="005F5795">
        <w:t>).</w:t>
      </w:r>
      <w:commentRangeEnd w:id="35"/>
      <w:r w:rsidR="00E94155">
        <w:rPr>
          <w:rStyle w:val="CommentReference"/>
          <w:rFonts w:asciiTheme="minorHAnsi" w:hAnsiTheme="minorHAnsi" w:eastAsiaTheme="minorHAnsi" w:cstheme="minorBidi"/>
          <w:lang w:val="en-US"/>
        </w:rPr>
        <w:commentReference w:id="35"/>
      </w:r>
    </w:p>
    <w:p w:rsidRPr="0032287F" w:rsidR="00E40BF0" w:rsidP="00746110" w:rsidRDefault="00E40BF0" w14:paraId="63034184" w14:textId="77777777">
      <w:r>
        <w:t>S</w:t>
      </w:r>
      <w:r w:rsidRPr="0032287F">
        <w:t>kin ulcers occurred</w:t>
      </w:r>
      <w:r>
        <w:t xml:space="preserve"> during the experiment </w:t>
      </w:r>
      <w:r w:rsidRPr="0032287F">
        <w:t>in all three treatments. Minor ulcers were observed on 17 cucumbers in the 12ºC treatment, 15 cucumbers in the 17ºC treatment, and 10 individuals in the 22ºC treatment (Fig</w:t>
      </w:r>
      <w:r>
        <w:t>.</w:t>
      </w:r>
      <w:r w:rsidRPr="0032287F">
        <w:t xml:space="preserve"> S1). Major ulcers were observed in only the heat treatment: on the final day of the treatment, two cucumbers had 1 and 4 ulcers respectively. Neither of these individuals died, and after the heat treatment stopped their major ulcers appeared to heal and were re-classified as minor ulcers on day 12 of the experiment. The maximum number of minor ulcers per individual was not significantly explained by treatment, weight, evisceration, or defecation status, because all explanatory variables were excluded from the final backward-selected model </w:t>
      </w:r>
      <w:commentRangeStart w:id="36"/>
      <w:r w:rsidRPr="0032287F">
        <w:t xml:space="preserve">(Table S1). </w:t>
      </w:r>
      <w:commentRangeEnd w:id="36"/>
      <w:r>
        <w:rPr>
          <w:rStyle w:val="CommentReference"/>
        </w:rPr>
        <w:commentReference w:id="36"/>
      </w:r>
    </w:p>
    <w:p w:rsidRPr="0032287F" w:rsidR="00E40BF0" w:rsidP="00746110" w:rsidRDefault="00E40BF0" w14:paraId="0EF54610" w14:textId="77777777">
      <w:pPr>
        <w:rPr>
          <w:rStyle w:val="normaltextrun"/>
          <w:rFonts w:cs="Arial"/>
        </w:rPr>
      </w:pPr>
      <w:r w:rsidRPr="0032287F">
        <w:t>Five mortalities occurred in the 22°C treatment on day 3 (</w:t>
      </w:r>
      <w:r>
        <w:t xml:space="preserve">n </w:t>
      </w:r>
      <w:r w:rsidRPr="0032287F">
        <w:t>=</w:t>
      </w:r>
      <w:r>
        <w:t xml:space="preserve"> </w:t>
      </w:r>
      <w:r w:rsidRPr="0032287F">
        <w:t>2), day 4 (</w:t>
      </w:r>
      <w:r>
        <w:t xml:space="preserve">n </w:t>
      </w:r>
      <w:r w:rsidRPr="0032287F">
        <w:t>=</w:t>
      </w:r>
      <w:r>
        <w:t xml:space="preserve"> </w:t>
      </w:r>
      <w:r w:rsidRPr="0032287F">
        <w:t>1), day 6 (</w:t>
      </w:r>
      <w:r>
        <w:t xml:space="preserve">n </w:t>
      </w:r>
      <w:r w:rsidRPr="0032287F">
        <w:t>=</w:t>
      </w:r>
      <w:r>
        <w:t xml:space="preserve"> </w:t>
      </w:r>
      <w:r w:rsidRPr="0032287F">
        <w:t>1) and day 7 (</w:t>
      </w:r>
      <w:r>
        <w:t xml:space="preserve">n </w:t>
      </w:r>
      <w:r w:rsidRPr="0032287F">
        <w:t>=</w:t>
      </w:r>
      <w:r>
        <w:t xml:space="preserve"> </w:t>
      </w:r>
      <w:r w:rsidRPr="0032287F">
        <w:t>1) of the experiment. These mortalities all occurred in different buckets and in no cases did both sea cucumbers in a shared bucket die. Mortality was significantly different across temperature treatments (K-W χ</w:t>
      </w:r>
      <w:r w:rsidRPr="0032287F">
        <w:rPr>
          <w:vertAlign w:val="superscript"/>
        </w:rPr>
        <w:t>2</w:t>
      </w:r>
      <w:r w:rsidRPr="0032287F">
        <w:t xml:space="preserve"> = 11.383, df = 2, p = 0.00337). There was no significant difference between the 12°C and 17°C treatments (Dunn’s K-W Z = 0, p</w:t>
      </w:r>
      <w:r>
        <w:t>-adj</w:t>
      </w:r>
      <w:r w:rsidRPr="0032287F">
        <w:t xml:space="preserve"> = 1), but the 22°C treatment had significantly higher mortality than the 12°C (Dunn’s K-W Z = 2.935, </w:t>
      </w:r>
      <w:r>
        <w:t>p-adj</w:t>
      </w:r>
      <w:r w:rsidRPr="0032287F">
        <w:t xml:space="preserve"> = 0.00334) and 17°C (Dunn’s K-W Z = -2.935, p</w:t>
      </w:r>
      <w:r>
        <w:t>-adj</w:t>
      </w:r>
      <w:r w:rsidRPr="0032287F">
        <w:t xml:space="preserve"> = 0.00334) treatments. Based on</w:t>
      </w:r>
      <w:r>
        <w:t xml:space="preserve"> backwards </w:t>
      </w:r>
      <w:r w:rsidRPr="0032287F">
        <w:t xml:space="preserve">selection, our null model was the best fit, indicating that </w:t>
      </w:r>
      <w:r w:rsidRPr="0032287F">
        <w:rPr>
          <w:rStyle w:val="normaltextrun"/>
          <w:rFonts w:cs="Arial"/>
        </w:rPr>
        <w:t>evisceration, defecation status, initial droop and squeeze score, and weight did not significantly predict mortality in the 22</w:t>
      </w:r>
      <w:r w:rsidRPr="0032287F">
        <w:t>°C treatment</w:t>
      </w:r>
      <w:r w:rsidRPr="0032287F">
        <w:rPr>
          <w:rStyle w:val="normaltextrun"/>
          <w:rFonts w:cs="Arial"/>
        </w:rPr>
        <w:t xml:space="preserve">. </w:t>
      </w:r>
    </w:p>
    <w:p w:rsidRPr="0032287F" w:rsidR="00E40BF0" w:rsidP="00746110" w:rsidRDefault="00E40BF0" w14:paraId="728D96DF" w14:textId="77777777">
      <w:r w:rsidRPr="0032287F">
        <w:t>Sea cucumber stiffness, as measured by antipredator response and structure maintenance, was lower in the 22ºC and 17ºC treatments compared to the 12ºC treatment (Fig</w:t>
      </w:r>
      <w:r>
        <w:t>.</w:t>
      </w:r>
      <w:r w:rsidRPr="0032287F">
        <w:t xml:space="preserve"> </w:t>
      </w:r>
      <w:r>
        <w:t>3</w:t>
      </w:r>
      <w:r w:rsidRPr="0032287F">
        <w:t xml:space="preserve">, </w:t>
      </w:r>
      <w:r>
        <w:t>4</w:t>
      </w:r>
      <w:r w:rsidRPr="0032287F">
        <w:t>). Antipredator response and structure maintenance were significantly positively correlated with each other (r</w:t>
      </w:r>
      <w:r w:rsidRPr="0032287F">
        <w:rPr>
          <w:vertAlign w:val="subscript"/>
        </w:rPr>
        <w:t>s</w:t>
      </w:r>
      <w:r w:rsidRPr="0032287F">
        <w:t xml:space="preserve"> = 0.53, p &lt; 0.001; Fig</w:t>
      </w:r>
      <w:r>
        <w:t>.</w:t>
      </w:r>
      <w:r w:rsidRPr="0032287F">
        <w:t xml:space="preserve"> S2). Backward-selected models indicated that temperature treatment and day affected both stiffness metrics (Table S2, S3). There was a significantly lower likelihood of high antipredator stiffness values for the 17°C (p = 4.80 x 10</w:t>
      </w:r>
      <w:r w:rsidRPr="0032287F">
        <w:rPr>
          <w:vertAlign w:val="superscript"/>
        </w:rPr>
        <w:t>-5</w:t>
      </w:r>
      <w:r w:rsidRPr="0032287F">
        <w:t>) and 22°C (p = 5.88 x 10</w:t>
      </w:r>
      <w:r w:rsidRPr="0032287F">
        <w:softHyphen/>
      </w:r>
      <w:r w:rsidRPr="0032287F">
        <w:rPr>
          <w:vertAlign w:val="superscript"/>
        </w:rPr>
        <w:t>-9</w:t>
      </w:r>
      <w:r w:rsidRPr="0032287F">
        <w:t>) treatments relative to the control. Sea cucumber antipredator stiffness scores were significantly likely to be lower on day 2 (p = 1.16 x 10</w:t>
      </w:r>
      <w:r w:rsidRPr="0032287F">
        <w:softHyphen/>
      </w:r>
      <w:r w:rsidRPr="0032287F">
        <w:rPr>
          <w:vertAlign w:val="superscript"/>
        </w:rPr>
        <w:t>-6</w:t>
      </w:r>
      <w:r w:rsidRPr="0032287F">
        <w:t>), day 3 (p = 1.33 x 10</w:t>
      </w:r>
      <w:r w:rsidRPr="0032287F">
        <w:softHyphen/>
      </w:r>
      <w:r w:rsidRPr="0032287F">
        <w:rPr>
          <w:vertAlign w:val="superscript"/>
        </w:rPr>
        <w:t>-7</w:t>
      </w:r>
      <w:r w:rsidRPr="0032287F">
        <w:t>), day 4 (p = 2.06 x 10</w:t>
      </w:r>
      <w:r w:rsidRPr="0032287F">
        <w:softHyphen/>
      </w:r>
      <w:r w:rsidRPr="0032287F">
        <w:rPr>
          <w:vertAlign w:val="superscript"/>
        </w:rPr>
        <w:t>-6</w:t>
      </w:r>
      <w:r w:rsidRPr="0032287F">
        <w:t>) and day 5 (p = 5.05 x 10</w:t>
      </w:r>
      <w:r w:rsidRPr="0032287F">
        <w:softHyphen/>
      </w:r>
      <w:r w:rsidRPr="0032287F">
        <w:rPr>
          <w:vertAlign w:val="superscript"/>
        </w:rPr>
        <w:t>-8</w:t>
      </w:r>
      <w:r w:rsidRPr="0032287F">
        <w:t>) than on day 1 (Table S2). For structural stiffness, cucumbers were significantly less likely to have high stiffness scores relative to the control treatment in the 17°C (p = 1.99 x 10</w:t>
      </w:r>
      <w:r w:rsidRPr="0032287F">
        <w:rPr>
          <w:vertAlign w:val="superscript"/>
        </w:rPr>
        <w:t>-7</w:t>
      </w:r>
      <w:r w:rsidRPr="0032287F">
        <w:t>) and 22°C (p = 2.44 x 10</w:t>
      </w:r>
      <w:r w:rsidRPr="0032287F">
        <w:softHyphen/>
      </w:r>
      <w:r w:rsidRPr="0032287F">
        <w:rPr>
          <w:vertAlign w:val="superscript"/>
        </w:rPr>
        <w:t>-11</w:t>
      </w:r>
      <w:r w:rsidRPr="0032287F">
        <w:t>) treatments. Structural stiffness values were significantly likely to be lower than day 1 on day 3 (p = 1.37 x 10</w:t>
      </w:r>
      <w:r w:rsidRPr="0032287F">
        <w:softHyphen/>
      </w:r>
      <w:r w:rsidRPr="0032287F">
        <w:rPr>
          <w:vertAlign w:val="superscript"/>
        </w:rPr>
        <w:t>-5</w:t>
      </w:r>
      <w:r w:rsidRPr="0032287F">
        <w:t>), day 4 (p = 2.50 x 10</w:t>
      </w:r>
      <w:r w:rsidRPr="0032287F">
        <w:softHyphen/>
      </w:r>
      <w:r w:rsidRPr="0032287F">
        <w:rPr>
          <w:vertAlign w:val="superscript"/>
        </w:rPr>
        <w:t>-5</w:t>
      </w:r>
      <w:r w:rsidRPr="0032287F">
        <w:t>) and day 5 (p = 8.66 x 10</w:t>
      </w:r>
      <w:r w:rsidRPr="0032287F">
        <w:softHyphen/>
      </w:r>
      <w:r w:rsidRPr="0032287F">
        <w:rPr>
          <w:vertAlign w:val="superscript"/>
        </w:rPr>
        <w:t>-5</w:t>
      </w:r>
      <w:r w:rsidRPr="0032287F">
        <w:t>), but not on day 2 (p = 0.0627; Table S3). In both antipredator and structural stiffness metrics, there were no significant differences in the likelihood of low stiffness values between 17°C and 22°C treatments, as indicated by the high degree of overlap in 95% confidence intervals (Fig</w:t>
      </w:r>
      <w:r>
        <w:t>.</w:t>
      </w:r>
      <w:r w:rsidRPr="0032287F">
        <w:t xml:space="preserve"> S3).</w:t>
      </w:r>
    </w:p>
    <w:p w:rsidR="00E40BF0" w:rsidP="00746110" w:rsidRDefault="00E40BF0" w14:paraId="3CE1D8A8" w14:textId="77777777">
      <w:r w:rsidRPr="0032287F">
        <w:t>Over the course of the experiment, evidence of stress spawning (eggs or sperm) occurred in 11 buckets. Nine of these buckets were in the 17ºC and 22ºC treatments. There was no significant difference in per-bucket spawning between temperature treatments (K-W χ</w:t>
      </w:r>
      <w:r w:rsidRPr="0032287F">
        <w:rPr>
          <w:vertAlign w:val="superscript"/>
        </w:rPr>
        <w:t>2</w:t>
      </w:r>
      <w:r w:rsidRPr="0032287F">
        <w:t xml:space="preserve"> = 1.94, df = 2, p = 0.379). </w:t>
      </w:r>
    </w:p>
    <w:p w:rsidR="00FB3841" w:rsidP="00746110" w:rsidRDefault="00E40BF0" w14:paraId="6CF7D8B1" w14:textId="690451ED">
      <w:r w:rsidRPr="0032287F">
        <w:t xml:space="preserve">We observed </w:t>
      </w:r>
      <w:r w:rsidRPr="0032287F">
        <w:rPr>
          <w:i/>
          <w:iCs/>
        </w:rPr>
        <w:t>N</w:t>
      </w:r>
      <w:r w:rsidRPr="0032287F">
        <w:t xml:space="preserve"> = </w:t>
      </w:r>
      <w:r w:rsidRPr="4D2E2AE4" w:rsidR="4D2E2AE4">
        <w:t>12</w:t>
      </w:r>
      <w:r w:rsidRPr="0032287F">
        <w:t xml:space="preserve"> cucumbers eviscerate their digestive organs in the 12 ºC (n = </w:t>
      </w:r>
      <w:r w:rsidRPr="4D2E2AE4" w:rsidR="4D2E2AE4">
        <w:t xml:space="preserve">2), </w:t>
      </w:r>
      <w:r w:rsidRPr="0032287F">
        <w:t>17ºC (n = 5) and 22ºC (n=5) treatments. Logistic regression results indicated that treatment temperature does not explain a significant amount of the variance in evisceration data because it was excluded from our </w:t>
      </w:r>
      <w:r>
        <w:t>backwards</w:t>
      </w:r>
      <w:r w:rsidRPr="0032287F">
        <w:t xml:space="preserve"> selected model (Table S5). However, weight (p = 0.0383) and defecation status (p = 0.0163) were included in the top model as significant predictors of evisceration (Table S5). Two cucumbers in the heat treatment eviscerated their respiratory trees in addition to their internal organs (Fig</w:t>
      </w:r>
      <w:r>
        <w:t>.</w:t>
      </w:r>
      <w:r w:rsidRPr="0032287F">
        <w:t xml:space="preserve"> </w:t>
      </w:r>
      <w:r>
        <w:t>5</w:t>
      </w:r>
      <w:r w:rsidRPr="0032287F">
        <w:t xml:space="preserve">). One cucumber </w:t>
      </w:r>
      <w:r>
        <w:t xml:space="preserve">mortality occurred </w:t>
      </w:r>
      <w:r w:rsidRPr="0032287F">
        <w:t>12 hours after respiratory evisceration, </w:t>
      </w:r>
      <w:r>
        <w:t xml:space="preserve">while </w:t>
      </w:r>
      <w:r w:rsidRPr="0032287F">
        <w:t xml:space="preserve">the other was observed 68 hours after. The latter cucumber was severely impacted by </w:t>
      </w:r>
      <w:r>
        <w:t xml:space="preserve">the evisceration of the </w:t>
      </w:r>
      <w:r w:rsidRPr="0032287F">
        <w:t xml:space="preserve">respiratory tree </w:t>
      </w:r>
      <w:r>
        <w:t xml:space="preserve">as </w:t>
      </w:r>
      <w:r w:rsidRPr="0032287F">
        <w:t xml:space="preserve">stiffness values dropped to zero for the </w:t>
      </w:r>
      <w:r>
        <w:t>remaining days.</w:t>
      </w:r>
      <w:r w:rsidR="00A01A04">
        <w:t xml:space="preserve"> </w:t>
      </w:r>
    </w:p>
    <w:p w:rsidRPr="00FB3841" w:rsidR="00FB3841" w:rsidP="00746110" w:rsidRDefault="00FB3841" w14:paraId="6CF7D8B2" w14:textId="77777777">
      <w:pPr>
        <w:pStyle w:val="Heading1"/>
      </w:pPr>
      <w:r w:rsidRPr="00FB3841">
        <w:t>Discussion</w:t>
      </w:r>
    </w:p>
    <w:p w:rsidRPr="0032287F" w:rsidR="0056051F" w:rsidP="00746110" w:rsidRDefault="0056051F" w14:paraId="5A997A08" w14:textId="77777777">
      <w:pPr>
        <w:pStyle w:val="Subheading"/>
      </w:pPr>
      <w:r w:rsidRPr="0032287F">
        <w:t>Broad overview</w:t>
      </w:r>
    </w:p>
    <w:p w:rsidRPr="0032287F" w:rsidR="0056051F" w:rsidP="00746110" w:rsidRDefault="0056051F" w14:paraId="4CEB62B7" w14:textId="72314CA7">
      <w:r w:rsidRPr="0032287F">
        <w:t xml:space="preserve">The objective of our study was to determine if heat stress </w:t>
      </w:r>
      <w:r>
        <w:t>c</w:t>
      </w:r>
      <w:r w:rsidRPr="0032287F">
        <w:t xml:space="preserve">an induce wasting symptoms in </w:t>
      </w:r>
      <w:r w:rsidRPr="401B05B7">
        <w:rPr>
          <w:i/>
          <w:iCs/>
        </w:rPr>
        <w:t>Parastichopus californicus</w:t>
      </w:r>
      <w:r w:rsidRPr="0032287F">
        <w:t xml:space="preserve">. Our hypothesis that </w:t>
      </w:r>
      <w:r>
        <w:t>heat stress w</w:t>
      </w:r>
      <w:r w:rsidRPr="0032287F">
        <w:t>ould trigger wasting symptoms, mortality, and changes in behaviour was partially supported. Unexpectedly, we observed minor skin ulcers at all treatments and major ulcers in the heat treatment, but neither were characteristic wasting symptoms</w:t>
      </w:r>
      <w:r>
        <w:t xml:space="preserve"> </w:t>
      </w:r>
      <w:r>
        <w:fldChar w:fldCharType="begin" w:fldLock="1"/>
      </w:r>
      <w:r>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R.","non-dropping-particle":"","parse-names":false,"suffix":""}],"container-title":"Viruses","id":"ITEM-1","issue":"9","issued":{"date-parts":[["2020","9","1"]]},"publisher":"MDPI AG","title":"An unconventional flavivirus and other RNA viruses in the sea cucumber (Holothuroidea; Echinodermata) virome","type":"article-journal","volume":"12"},"uris":["http://www.mendeley.com/documents/?uuid=7680dc20-2976-49c3-9f45-408da734fbf5"]}],"mendeley":{"formattedCitation":"(Hewson et al., 2020b)","plainTextFormattedCitation":"(Hewson et al., 2020b)","previouslyFormattedCitation":"(Hewson et al., 2020b)"},"properties":{"noteIndex":0},"schema":"https://github.com/citation-style-language/schema/raw/master/csl-citation.json"}</w:instrText>
      </w:r>
      <w:r>
        <w:fldChar w:fldCharType="separate"/>
      </w:r>
      <w:r w:rsidRPr="00180D34">
        <w:rPr>
          <w:noProof/>
        </w:rPr>
        <w:t>(Hewson et al., 2020b)</w:t>
      </w:r>
      <w:r>
        <w:fldChar w:fldCharType="end"/>
      </w:r>
      <w:r>
        <w:t xml:space="preserve"> (Fig. S1)</w:t>
      </w:r>
      <w:r w:rsidRPr="0032287F">
        <w:t xml:space="preserve">. </w:t>
      </w:r>
      <w:r>
        <w:t>Although no wasting was observed, we o</w:t>
      </w:r>
      <w:r w:rsidRPr="0032287F">
        <w:t xml:space="preserve">bserved mortality in the high temperature treatment, indicating that sea cucumbers were </w:t>
      </w:r>
      <w:r>
        <w:t>e</w:t>
      </w:r>
      <w:r w:rsidRPr="0032287F">
        <w:t xml:space="preserve">xperiencing extreme physiological stress. </w:t>
      </w:r>
      <w:r>
        <w:t>Further indicating physiological stress, we</w:t>
      </w:r>
      <w:r w:rsidRPr="0032287F">
        <w:t xml:space="preserve"> observed the predicted decrease in stiffness for cucumbers in the elevated temperature treatments</w:t>
      </w:r>
      <w:r>
        <w:t xml:space="preserve"> (Fig. 4, 5)</w:t>
      </w:r>
      <w:r w:rsidRPr="0032287F">
        <w:t xml:space="preserve">. Spawning and evisceration were not significantly explained by temperature treatments, which was unexpected. </w:t>
      </w:r>
    </w:p>
    <w:p w:rsidRPr="0032287F" w:rsidR="0056051F" w:rsidP="00746110" w:rsidRDefault="0056051F" w14:paraId="7D36F033" w14:textId="77777777">
      <w:pPr>
        <w:pStyle w:val="Subheading"/>
      </w:pPr>
      <w:r w:rsidRPr="0032287F">
        <w:t>Minor and major ulcers</w:t>
      </w:r>
    </w:p>
    <w:p w:rsidRPr="0032287F" w:rsidR="0056051F" w:rsidP="00746110" w:rsidRDefault="0056051F" w14:paraId="3FA9E00B" w14:textId="77777777">
      <w:r w:rsidRPr="0032287F">
        <w:t xml:space="preserve">Neither the minor or major ulcers that we observed matched the wasting symptoms observed in </w:t>
      </w:r>
      <w:r w:rsidRPr="0032287F">
        <w:rPr>
          <w:i/>
        </w:rPr>
        <w:t>P. californicus</w:t>
      </w:r>
      <w:r w:rsidRPr="0032287F">
        <w:t xml:space="preserve"> in Nanoose Bay, B.C., or the isolated wasting events throughout the Pacific coast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R.","non-dropping-particle":"","parse-names":false,"suffix":""}],"container-title":"Viruses","id":"ITEM-1","issue":"9","issued":{"date-parts":[["2020","9","1"]]},"publisher":"MDPI AG","title":"An unconventional flavivirus and other RNA viruses in the sea cucumber (Holothuroidea; Echinodermata) virome","type":"article-journal","volume":"12"},"uris":["http://www.mendeley.com/documents/?uuid=7680dc20-2976-49c3-9f45-408da734fbf5"]}],"mendeley":{"formattedCitation":"(Hewson et al., 2020b)","plainTextFormattedCitation":"(Hewson et al., 2020b)","previouslyFormattedCitation":"(Hewson et al., 2020b)"},"properties":{"noteIndex":0},"schema":"https://github.com/citation-style-language/schema/raw/master/csl-citation.json"}</w:instrText>
      </w:r>
      <w:r w:rsidRPr="0032287F">
        <w:fldChar w:fldCharType="separate"/>
      </w:r>
      <w:r w:rsidRPr="0032287F">
        <w:rPr>
          <w:noProof/>
        </w:rPr>
        <w:t>(Hewson et al., 2020b)</w:t>
      </w:r>
      <w:r w:rsidRPr="0032287F">
        <w:fldChar w:fldCharType="end"/>
      </w:r>
      <w:r w:rsidRPr="0032287F">
        <w:t xml:space="preserve">. </w:t>
      </w:r>
      <w:r>
        <w:t xml:space="preserve">Both types of ulcers were very different from the </w:t>
      </w:r>
      <w:r w:rsidRPr="0032287F">
        <w:t xml:space="preserve">white open lesions and fissures </w:t>
      </w:r>
      <w:r>
        <w:t>covering</w:t>
      </w:r>
      <w:r w:rsidRPr="0032287F">
        <w:t xml:space="preserve"> the whole aboral body surface </w:t>
      </w:r>
      <w:r>
        <w:t xml:space="preserve">of </w:t>
      </w:r>
      <w:r w:rsidRPr="0032287F">
        <w:t>wasting cucumbers in Nanoose</w:t>
      </w:r>
      <w:r>
        <w:t xml:space="preserve"> (Em Lim, </w:t>
      </w:r>
      <w:r>
        <w:rPr>
          <w:i/>
          <w:iCs/>
        </w:rPr>
        <w:t>personal communication</w:t>
      </w:r>
      <w:r>
        <w:t>)</w:t>
      </w:r>
      <w:r w:rsidRPr="0032287F">
        <w:t xml:space="preserve">. We also did not see any sloughing of body tissues or liquefaction, as has been anecdotally reported </w:t>
      </w:r>
      <w:r>
        <w:t xml:space="preserve">in previous literature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d2ee8ac9-6679-4d24-b028-07857eb0c51a"]},{"id":"ITEM-2","itemData":{"author":[{"dropping-particle":"","family":"Schroeder","given":"Linda","non-dropping-particle":"","parse-names":false,"suffix":""}],"container-title":"The Dredgings","id":"ITEM-2","issue":"3","issued":{"date-parts":[["2017"]]},"note":"Wasting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Cucumbers","type":"article-journal","volume":"57"},"uris":["http://www.mendeley.com/documents/?uuid=237cf535-0e54-4700-9976-997b8c9f965f"]}],"mendeley":{"formattedCitation":"(Hewson et al., 2020a; Schroeder, 2017)","plainTextFormattedCitation":"(Hewson et al., 2020a; Schroeder, 2017)","previouslyFormattedCitation":"(Hewson et al., 2020a; Schroeder, 2017)"},"properties":{"noteIndex":0},"schema":"https://github.com/citation-style-language/schema/raw/master/csl-citation.json"}</w:instrText>
      </w:r>
      <w:r w:rsidRPr="0032287F">
        <w:fldChar w:fldCharType="separate"/>
      </w:r>
      <w:r w:rsidRPr="0032287F">
        <w:rPr>
          <w:noProof/>
        </w:rPr>
        <w:t>(Hewson et al., 2020a; Schroeder, 2017)</w:t>
      </w:r>
      <w:r w:rsidRPr="0032287F">
        <w:fldChar w:fldCharType="end"/>
      </w:r>
      <w:r w:rsidRPr="0032287F">
        <w:t>.</w:t>
      </w:r>
      <w:r>
        <w:t xml:space="preserve"> </w:t>
      </w:r>
      <w:r w:rsidRPr="0032287F">
        <w:t>The minor ulcers we observed</w:t>
      </w:r>
      <w:r>
        <w:t xml:space="preserve"> on numerous </w:t>
      </w:r>
      <w:r>
        <w:rPr>
          <w:i/>
          <w:iCs/>
        </w:rPr>
        <w:t>P. californicus</w:t>
      </w:r>
      <w:r>
        <w:t xml:space="preserve"> across treatments</w:t>
      </w:r>
      <w:r w:rsidRPr="0032287F">
        <w:t xml:space="preserve"> were small </w:t>
      </w:r>
      <w:r>
        <w:t xml:space="preserve">skin ulcers </w:t>
      </w:r>
      <w:r w:rsidRPr="0032287F">
        <w:t>on the epidermis of the spines</w:t>
      </w:r>
      <w:r>
        <w:t>. These minor lesions did not break through the epidermal tissue. T</w:t>
      </w:r>
      <w:r w:rsidRPr="0032287F">
        <w:t>he major ulcers (N = {NUMBER}) that w</w:t>
      </w:r>
      <w:r>
        <w:t>e observed</w:t>
      </w:r>
      <w:r w:rsidRPr="0032287F">
        <w:t xml:space="preserve"> on </w:t>
      </w:r>
      <w:r>
        <w:t>two</w:t>
      </w:r>
      <w:r w:rsidRPr="0032287F">
        <w:t xml:space="preserve"> </w:t>
      </w:r>
      <w:r w:rsidRPr="0032287F">
        <w:rPr>
          <w:i/>
        </w:rPr>
        <w:t>P. californicus</w:t>
      </w:r>
      <w:r w:rsidRPr="0032287F">
        <w:t xml:space="preserve"> </w:t>
      </w:r>
      <w:r>
        <w:t>also did</w:t>
      </w:r>
      <w:r w:rsidRPr="0032287F">
        <w:t xml:space="preserve"> not match the full suite of wasting symptoms, though they bore a closer resemblance in colour, texture, and location</w:t>
      </w:r>
      <w:r>
        <w:t xml:space="preserve"> (Fig. 1)</w:t>
      </w:r>
      <w:r w:rsidRPr="0032287F">
        <w:t>. These major ulcers</w:t>
      </w:r>
      <w:r>
        <w:t xml:space="preserve"> </w:t>
      </w:r>
      <w:r w:rsidRPr="0032287F">
        <w:t>fully wor</w:t>
      </w:r>
      <w:r>
        <w:t>e</w:t>
      </w:r>
      <w:r w:rsidRPr="0032287F">
        <w:t xml:space="preserve"> through the epidermis</w:t>
      </w:r>
      <w:r>
        <w:t xml:space="preserve">, </w:t>
      </w:r>
      <w:r w:rsidRPr="0032287F">
        <w:t xml:space="preserve">were white and </w:t>
      </w:r>
      <w:commentRangeStart w:id="37"/>
      <w:r w:rsidRPr="0032287F">
        <w:t>oozing</w:t>
      </w:r>
      <w:commentRangeEnd w:id="37"/>
      <w:r w:rsidRPr="0032287F">
        <w:rPr>
          <w:rStyle w:val="CommentReference"/>
          <w:rFonts w:cs="Arial"/>
        </w:rPr>
        <w:commentReference w:id="37"/>
      </w:r>
      <w:r w:rsidRPr="0032287F">
        <w:t xml:space="preserve">, and some were located on the aboral body wall as opposed to </w:t>
      </w:r>
      <w:r>
        <w:t xml:space="preserve">only </w:t>
      </w:r>
      <w:r w:rsidRPr="0032287F">
        <w:t xml:space="preserve">on the ends of spines. Unlike reports of widespread mortality resulting from wasting in wild </w:t>
      </w:r>
      <w:r w:rsidRPr="0032287F">
        <w:rPr>
          <w:i/>
          <w:iCs/>
        </w:rPr>
        <w:t>P. californicus</w:t>
      </w:r>
      <w:r w:rsidRPr="0032287F">
        <w:t>,</w:t>
      </w:r>
      <w:r w:rsidRPr="0032287F">
        <w:rPr>
          <w:i/>
        </w:rPr>
        <w:t xml:space="preserve"> </w:t>
      </w:r>
      <w:r w:rsidRPr="0032287F">
        <w:t>th</w:t>
      </w:r>
      <w:r>
        <w:t>e</w:t>
      </w:r>
      <w:r w:rsidRPr="0032287F">
        <w:t xml:space="preserve"> major ulcers in both of our specimens healed within the 7-day recovery period.</w:t>
      </w:r>
      <w:r>
        <w:t xml:space="preserve"> As such</w:t>
      </w:r>
      <w:r w:rsidRPr="0032287F">
        <w:t xml:space="preserve">, there is no evidence that the sea cucumbers in our experiment were afflicted by the fatal wasting condition that has been previously reported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d2ee8ac9-6679-4d24-b028-07857eb0c51a"]},{"id":"ITEM-2","itemData":{"author":[{"dropping-particle":"","family":"Schroeder","given":"Linda","non-dropping-particle":"","parse-names":false,"suffix":""}],"container-title":"The Dredgings","id":"ITEM-2","issue":"3","issued":{"date-parts":[["2017"]]},"note":"Wasting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Cucumbers","type":"article-journal","volume":"57"},"uris":["http://www.mendeley.com/documents/?uuid=63c7370d-af79-4a6e-aece-9ac890f4efec"]}],"mendeley":{"formattedCitation":"(Hewson et al., 2020a; Schroeder, 2017)","plainTextFormattedCitation":"(Hewson et al., 2020a; Schroeder, 2017)","previouslyFormattedCitation":"(Hewson et al., 2020a; Schroeder, 2017)"},"properties":{"noteIndex":0},"schema":"https://github.com/citation-style-language/schema/raw/master/csl-citation.json"}</w:instrText>
      </w:r>
      <w:r w:rsidRPr="0032287F">
        <w:fldChar w:fldCharType="separate"/>
      </w:r>
      <w:r w:rsidRPr="0032287F">
        <w:rPr>
          <w:noProof/>
        </w:rPr>
        <w:t>(Hewson et al., 2020a; Schroeder, 2017)</w:t>
      </w:r>
      <w:r w:rsidRPr="0032287F">
        <w:fldChar w:fldCharType="end"/>
      </w:r>
      <w:r w:rsidRPr="0032287F">
        <w:t>.</w:t>
      </w:r>
    </w:p>
    <w:p w:rsidRPr="0032287F" w:rsidR="0056051F" w:rsidP="00746110" w:rsidRDefault="0056051F" w14:paraId="7304E839" w14:textId="77777777">
      <w:r>
        <w:t xml:space="preserve">While we are uncertain of the ultimate cause of the lesions that we observed, they </w:t>
      </w:r>
      <w:r w:rsidRPr="0032287F">
        <w:t>may have been the product of intensive daily handling. During the experiment, specimens were</w:t>
      </w:r>
      <w:r>
        <w:t xml:space="preserve"> handled daily and measured for their</w:t>
      </w:r>
      <w:r w:rsidRPr="0032287F">
        <w:t xml:space="preserve"> posture maintenance. </w:t>
      </w:r>
      <w:commentRangeStart w:id="38"/>
      <w:r w:rsidRPr="0032287F">
        <w:t xml:space="preserve">This would have represented a large increase in the potential for abrasion of the epidermal tissue to occur across treatments, and we saw an even distribution of </w:t>
      </w:r>
      <w:r>
        <w:rPr>
          <w:rFonts w:eastAsia="Times New Roman"/>
          <w:i/>
          <w:iCs/>
        </w:rPr>
        <w:t xml:space="preserve">P. californicus </w:t>
      </w:r>
      <w:r w:rsidRPr="0032287F">
        <w:t>presenting lesions across all treatments (Fig</w:t>
      </w:r>
      <w:r>
        <w:t>.</w:t>
      </w:r>
      <w:r w:rsidRPr="0032287F">
        <w:t xml:space="preserve"> S1). Major ulcers may have begun as minor ulcers that had become infected in sea cucumbers that were under high levels of stress in the 22</w:t>
      </w:r>
      <w:r w:rsidRPr="0032287F">
        <w:rPr>
          <w:rFonts w:eastAsia="Times New Roman"/>
        </w:rPr>
        <w:t xml:space="preserve">°C treatment. </w:t>
      </w:r>
      <w:commentRangeEnd w:id="38"/>
      <w:r>
        <w:rPr>
          <w:rStyle w:val="CommentReference"/>
        </w:rPr>
        <w:commentReference w:id="38"/>
      </w:r>
    </w:p>
    <w:p w:rsidRPr="0032287F" w:rsidR="0056051F" w:rsidP="00746110" w:rsidRDefault="401B05B7" w14:paraId="1E4DD7EF" w14:textId="14C00E43">
      <w:pPr>
        <w:pStyle w:val="Subheading"/>
      </w:pPr>
      <w:r w:rsidRPr="401B05B7">
        <w:t>Mortality</w:t>
      </w:r>
    </w:p>
    <w:p w:rsidRPr="0032287F" w:rsidR="0056051F" w:rsidP="00746110" w:rsidRDefault="0056051F" w14:paraId="2B619DCE" w14:textId="7B5705F8">
      <w:r w:rsidRPr="0032287F">
        <w:rPr>
          <w:b/>
          <w:bCs/>
        </w:rPr>
        <w:tab/>
      </w:r>
      <w:r w:rsidRPr="0032287F">
        <w:t xml:space="preserve">Five </w:t>
      </w:r>
      <w:r w:rsidRPr="401B05B7">
        <w:rPr>
          <w:i/>
          <w:iCs/>
        </w:rPr>
        <w:t xml:space="preserve">P. californicus </w:t>
      </w:r>
      <w:r w:rsidRPr="0032287F">
        <w:t>died in our extreme heat treatment and mortality was not explained by any measured variables outside of temperature treatment.</w:t>
      </w:r>
      <w:del w:author="Jonathan Farr" w:date="2021-12-14T05:56:00Z" w:id="39">
        <w:r w:rsidRPr="401B05B7" w:rsidDel="401B05B7">
          <w:delText xml:space="preserve"> None of these mortalities occurred on the first day of the heat treatment, </w:delText>
        </w:r>
        <w:commentRangeStart w:id="40"/>
        <w:commentRangeStart w:id="41"/>
        <w:commentRangeStart w:id="42"/>
        <w:r w:rsidRPr="401B05B7" w:rsidDel="401B05B7">
          <w:delText xml:space="preserve">indicating that </w:delText>
        </w:r>
        <w:commentRangeStart w:id="43"/>
        <w:r w:rsidRPr="401B05B7" w:rsidDel="401B05B7">
          <w:delText xml:space="preserve">acute </w:delText>
        </w:r>
      </w:del>
      <w:commentRangeEnd w:id="43"/>
      <w:r>
        <w:rPr>
          <w:rStyle w:val="CommentReference"/>
        </w:rPr>
        <w:commentReference w:id="43"/>
      </w:r>
      <w:del w:author="Jonathan Farr" w:date="2021-12-14T05:56:00Z" w:id="44">
        <w:r w:rsidRPr="401B05B7" w:rsidDel="401B05B7">
          <w:delText>heat shock was not responsible for deaths</w:delText>
        </w:r>
      </w:del>
      <w:commentRangeEnd w:id="40"/>
      <w:r w:rsidRPr="0032287F">
        <w:rPr>
          <w:rStyle w:val="CommentReference"/>
          <w:rFonts w:cs="Arial"/>
        </w:rPr>
        <w:commentReference w:id="40"/>
      </w:r>
      <w:commentRangeEnd w:id="41"/>
      <w:r>
        <w:rPr>
          <w:rStyle w:val="CommentReference"/>
        </w:rPr>
        <w:commentReference w:id="41"/>
      </w:r>
      <w:commentRangeEnd w:id="42"/>
      <w:r>
        <w:rPr>
          <w:rStyle w:val="CommentReference"/>
        </w:rPr>
        <w:commentReference w:id="42"/>
      </w:r>
      <w:del w:author="Jonathan Farr" w:date="2021-12-14T05:56:00Z" w:id="45">
        <w:r w:rsidRPr="401B05B7" w:rsidDel="401B05B7">
          <w:delText>.</w:delText>
        </w:r>
      </w:del>
      <w:r w:rsidRPr="0032287F">
        <w:t xml:space="preserve"> We did not observe mortality of both </w:t>
      </w:r>
      <w:r w:rsidRPr="401B05B7">
        <w:rPr>
          <w:i/>
          <w:iCs/>
        </w:rPr>
        <w:t xml:space="preserve">P. californicus </w:t>
      </w:r>
      <w:r w:rsidRPr="0032287F">
        <w:t xml:space="preserve">in a bucket, meaning that bucket water quality or contagious disease presence was unlikely to have affected mortality. Our findings therefore suggest that 22°C exceeds the thermal tolerance of </w:t>
      </w:r>
      <w:r w:rsidRPr="401B05B7">
        <w:rPr>
          <w:i/>
          <w:iCs/>
        </w:rPr>
        <w:t>P. californicus</w:t>
      </w:r>
      <w:r w:rsidRPr="0032287F">
        <w:t>, but 17ºC does not.</w:t>
      </w:r>
      <w:r>
        <w:t xml:space="preserve"> Although there are no studies on adult </w:t>
      </w:r>
      <w:r w:rsidRPr="401B05B7">
        <w:rPr>
          <w:i/>
          <w:iCs/>
        </w:rPr>
        <w:t>P. californicus</w:t>
      </w:r>
      <w:r>
        <w:t xml:space="preserve"> thermal tolerance,</w:t>
      </w:r>
      <w:r w:rsidRPr="0032287F">
        <w:t xml:space="preserve"> </w:t>
      </w:r>
      <w:r>
        <w:t>our</w:t>
      </w:r>
      <w:commentRangeStart w:id="46"/>
      <w:commentRangeStart w:id="47"/>
      <w:r w:rsidRPr="0032287F">
        <w:t xml:space="preserve"> </w:t>
      </w:r>
      <w:commentRangeEnd w:id="46"/>
      <w:r w:rsidRPr="0032287F">
        <w:rPr>
          <w:rStyle w:val="CommentReference"/>
          <w:rFonts w:cs="Arial"/>
        </w:rPr>
        <w:commentReference w:id="46"/>
      </w:r>
      <w:commentRangeEnd w:id="47"/>
      <w:r>
        <w:rPr>
          <w:rStyle w:val="CommentReference"/>
        </w:rPr>
        <w:commentReference w:id="47"/>
      </w:r>
      <w:r w:rsidRPr="0032287F">
        <w:t xml:space="preserve">findings align with </w:t>
      </w:r>
      <w:r>
        <w:t>previous work on larval life stage</w:t>
      </w:r>
      <w:commentRangeStart w:id="48"/>
      <w:r>
        <w:t xml:space="preserve">s. </w:t>
      </w:r>
      <w:commentRangeEnd w:id="48"/>
      <w:r>
        <w:rPr>
          <w:rStyle w:val="CommentReference"/>
        </w:rPr>
        <w:commentReference w:id="48"/>
      </w:r>
      <w:r w:rsidRPr="0032287F">
        <w:t xml:space="preserve">Ren et al. </w:t>
      </w:r>
      <w:r w:rsidRPr="0032287F">
        <w:fldChar w:fldCharType="begin" w:fldLock="1"/>
      </w:r>
      <w:r w:rsidRPr="0032287F">
        <w:instrText>ADDIN CSL_CITATION {"citationItems":[{"id":"ITEM-1","itemData":{"DOI":"10.1111/ARE.13482","ISSN":"1365-2109","abstract":"The combined effects of stocking density (0.2, 0.5, 1, 2, 4 and 8 inds/ml) and dietary microalgal ration (20,000 and 40,000 cells/ml) and the sole effect of temperature (10, 12, 14, 16, 18 and 22°C) on the specific growth rate (SGR), per cent survival and per cent metamorphosis of auricularia larvae of the California sea cucumber, Parastichopus californicus, were evaluated in two separate experiments. The SGR was not significantly affected by stocking densities in the range of 0.2 to 4 inds/ml, but was significantly reduced at 8 inds/ml. The SGR of larvae fed 20,000 cells/ml was significantly reduced in comparison to those fed 40,000 cells/ml. Larvae had significantly higher per cent survival and per cent metamorphosis when reared at densities of 0.2 and 0.5 inds/ml compared with those reared at 2–8 inds/ml. Microalgal ration level did not significantly impact survival or metamorphosis. Larvae reared at 16 and 18°C had significantly higher SGRs and per cent metamorphosis than those held at all other temperatures, while per cent survival was highest at 16°C. Based on these results, we recommend rearing auricularia larvae of P. californicus at a stocking density at or below 0.5 inds/ml, a dietary ration of 40,000 cells/ml, and a temperature of 16°C.","author":[{"dropping-particle":"","family":"Ren","given":"Yichao","non-dropping-particle":"","parse-names":false,"suffix":""},{"dropping-particle":"","family":"Liu","given":"Wenshan","non-dropping-particle":"","parse-names":false,"suffix":""},{"dropping-particle":"","family":"Pearce","given":"Christopher M.","non-dropping-particle":"","parse-names":false,"suffix":""}],"container-title":"Aquaculture Research","id":"ITEM-1","issue":"1","issued":{"date-parts":[["2018","1","1"]]},"page":"517-525","publisher":"John Wiley &amp; Sons, Ltd","title":"Effects of stocking density, ration and temperature on growth, survival and metamorphosis of auricularia larvae of the California sea cucumber, Parastichopus californicus","type":"article-journal","volume":"49"},"suppress-author":1,"uris":["http://www.mendeley.com/documents/?uuid=e780e311-4a1d-48d0-8c2d-1a4604d971a3"]}],"mendeley":{"formattedCitation":"(2018)","manualFormatting":"(2018)","plainTextFormattedCitation":"(2018)","previouslyFormattedCitation":"(2018)"},"properties":{"noteIndex":0},"schema":"https://github.com/citation-style-language/schema/raw/master/csl-citation.json"}</w:instrText>
      </w:r>
      <w:r w:rsidRPr="0032287F">
        <w:fldChar w:fldCharType="separate"/>
      </w:r>
      <w:r w:rsidRPr="0032287F">
        <w:rPr>
          <w:noProof/>
        </w:rPr>
        <w:t>(2018)</w:t>
      </w:r>
      <w:r w:rsidRPr="0032287F">
        <w:fldChar w:fldCharType="end"/>
      </w:r>
      <w:r w:rsidRPr="0032287F">
        <w:t xml:space="preserve"> who found that 22°C but not 16°C or 18°C temperatures limited the survival, specific growth rate, and metamorphosis of larval giant California sea cucumbers. Adult and larval </w:t>
      </w:r>
      <w:r w:rsidRPr="401B05B7">
        <w:rPr>
          <w:i/>
          <w:iCs/>
        </w:rPr>
        <w:t xml:space="preserve">P, californicus </w:t>
      </w:r>
      <w:r w:rsidRPr="401B05B7">
        <w:t xml:space="preserve">have very different morphology, behaviour and habitat preferences, but </w:t>
      </w:r>
      <w:commentRangeStart w:id="49"/>
      <w:commentRangeStart w:id="50"/>
      <w:commentRangeStart w:id="51"/>
      <w:r w:rsidRPr="401B05B7">
        <w:t xml:space="preserve"> our findings and those of Ren et al. </w:t>
      </w:r>
      <w:r w:rsidRPr="401B05B7">
        <w:fldChar w:fldCharType="begin" w:fldLock="1"/>
      </w:r>
      <w:r w:rsidRPr="401B05B7">
        <w:instrText>ADDIN CSL_CITATION {"citationItems":[{"id":"ITEM-1","itemData":{"DOI":"10.1111/ARE.13482","ISSN":"1365-2109","abstract":"The combined effects of stocking density (0.2, 0.5, 1, 2, 4 and 8 inds/ml) and dietary microalgal ration (20,000 and 40,000 cells/ml) and the sole effect of temperature (10, 12, 14, 16, 18 and 22°C) on the specific growth rate (SGR), per cent survival and per cent metamorphosis of auricularia larvae of the California sea cucumber, Parastichopus californicus, were evaluated in two separate experiments. The SGR was not significantly affected by stocking densities in the range of 0.2 to 4 inds/ml, but was significantly reduced at 8 inds/ml. The SGR of larvae fed 20,000 cells/ml was significantly reduced in comparison to those fed 40,000 cells/ml. Larvae had significantly higher per cent survival and per cent metamorphosis when reared at densities of 0.2 and 0.5 inds/ml compared with those reared at 2–8 inds/ml. Microalgal ration level did not significantly impact survival or metamorphosis. Larvae reared at 16 and 18°C had significantly higher SGRs and per cent metamorphosis than those held at all other temperatures, while per cent survival was highest at 16°C. Based on these results, we recommend rearing auricularia larvae of P. californicus at a stocking density at or below 0.5 inds/ml, a dietary ration of 40,000 cells/ml, and a temperature of 16°C.","author":[{"dropping-particle":"","family":"Ren","given":"Yichao","non-dropping-particle":"","parse-names":false,"suffix":""},{"dropping-particle":"","family":"Liu","given":"Wenshan","non-dropping-particle":"","parse-names":false,"suffix":""},{"dropping-particle":"","family":"Pearce","given":"Christopher M.","non-dropping-particle":"","parse-names":false,"suffix":""}],"container-title":"Aquaculture Research","id":"ITEM-1","issue":"1","issued":{"date-parts":[["2018","1","1"]]},"page":"517-525","publisher":"John Wiley &amp; Sons, Ltd","title":"Effects of stocking density, ration and temperature on growth, survival and metamorphosis of auricularia larvae of the California sea cucumber, Parastichopus californicus","type":"article-journal","volume":"49"},"suppress-author":1,"uris":["http://www.mendeley.com/documents/?uuid=e780e311-4a1d-48d0-8c2d-1a4604d971a3"]}],"mendeley":{"formattedCitation":"(2018)","manualFormatting":"(2018)","plainTextFormattedCitation":"(2018)","previouslyFormattedCitation":"(2018)"},"properties":{"noteIndex":0},"schema":"https://github.com/citation-style-language/schema/raw/master/csl-citation.json"}</w:instrText>
      </w:r>
      <w:r w:rsidRPr="401B05B7">
        <w:fldChar w:fldCharType="separate"/>
      </w:r>
      <w:r w:rsidRPr="401B05B7" w:rsidR="401B05B7">
        <w:rPr>
          <w:noProof/>
        </w:rPr>
        <w:t>(2018)</w:t>
      </w:r>
      <w:r w:rsidRPr="401B05B7">
        <w:fldChar w:fldCharType="end"/>
      </w:r>
      <w:r w:rsidRPr="401B05B7">
        <w:t xml:space="preserve"> provide evidence that extreme temperatures are </w:t>
      </w:r>
      <w:r w:rsidRPr="0032287F">
        <w:t xml:space="preserve">physiologically </w:t>
      </w:r>
      <w:r>
        <w:t>detrimental</w:t>
      </w:r>
      <w:r w:rsidRPr="0032287F">
        <w:t xml:space="preserve"> to both </w:t>
      </w:r>
      <w:r>
        <w:t xml:space="preserve">life </w:t>
      </w:r>
      <w:r w:rsidRPr="0032287F">
        <w:t>stages.</w:t>
      </w:r>
      <w:commentRangeEnd w:id="49"/>
      <w:r w:rsidRPr="0032287F">
        <w:rPr>
          <w:rStyle w:val="CommentReference"/>
          <w:rFonts w:cs="Arial"/>
        </w:rPr>
        <w:commentReference w:id="49"/>
      </w:r>
      <w:commentRangeEnd w:id="50"/>
      <w:r w:rsidRPr="0032287F">
        <w:rPr>
          <w:rStyle w:val="CommentReference"/>
          <w:rFonts w:cs="Arial"/>
        </w:rPr>
        <w:commentReference w:id="50"/>
      </w:r>
      <w:commentRangeEnd w:id="51"/>
      <w:r>
        <w:rPr>
          <w:rStyle w:val="CommentReference"/>
        </w:rPr>
        <w:commentReference w:id="51"/>
      </w:r>
    </w:p>
    <w:p w:rsidRPr="0032287F" w:rsidR="0056051F" w:rsidP="00746110" w:rsidRDefault="0056051F" w14:paraId="5AEFA13B" w14:textId="77777777">
      <w:pPr>
        <w:pStyle w:val="Subheading"/>
      </w:pPr>
      <w:r w:rsidRPr="0032287F">
        <w:t>Stiffness</w:t>
      </w:r>
    </w:p>
    <w:p w:rsidRPr="0032287F" w:rsidR="0056051F" w:rsidP="00746110" w:rsidRDefault="0056051F" w14:paraId="36093385" w14:textId="4989AA86">
      <w:r>
        <w:tab/>
      </w:r>
      <w:r>
        <w:t xml:space="preserve">The stiffening behaviours that we quantified were both significantly effected by temperature and were indicative of two physiological processes: longitudinal </w:t>
      </w:r>
      <w:r w:rsidRPr="0032287F">
        <w:t>muscle contractions and dermal stiffening</w:t>
      </w:r>
      <w:r>
        <w:t xml:space="preserve"> (CITE). </w:t>
      </w:r>
      <w:r w:rsidRPr="0032287F">
        <w:t xml:space="preserve">Sea cucumbers have a band of longitudinal muscle along each ambulacral zone, and rings of circular muscle throughout the length body which allow them to contract and lengthen. </w:t>
      </w:r>
      <w:commentRangeStart w:id="52"/>
      <w:commentRangeStart w:id="53"/>
      <w:r>
        <w:t>ADD IN DEETS ABOUT HOW HEAT AFFECTS MUSCLE HERE</w:t>
      </w:r>
      <w:commentRangeEnd w:id="53"/>
      <w:r>
        <w:rPr>
          <w:rStyle w:val="CommentReference"/>
        </w:rPr>
        <w:commentReference w:id="53"/>
      </w:r>
      <w:r>
        <w:t xml:space="preserve"> </w:t>
      </w:r>
      <w:commentRangeEnd w:id="52"/>
      <w:r>
        <w:rPr>
          <w:rStyle w:val="CommentReference"/>
        </w:rPr>
        <w:commentReference w:id="52"/>
      </w:r>
      <w:commentRangeStart w:id="54"/>
      <w:r w:rsidRPr="0032287F">
        <w:t xml:space="preserve">The dermis layer of sea cucumbers is rich in mutable collagenous tissue which allows the dermis to rapidly stiffen as a predator defense mechanism, and to maintain posture </w:t>
      </w:r>
      <w:r w:rsidRPr="0032287F">
        <w:fldChar w:fldCharType="begin" w:fldLock="1"/>
      </w:r>
      <w:r w:rsidRPr="0032287F">
        <w:instrText>ADDIN CSL_CITATION {"citationItems":[{"id":"ITEM-1","itemData":{"DOI":"10.1016/B978-0-12-799953-1.00004-0","ISBN":"9780127999531","ISSN":"01679309","abstract":"Like other sea cucumbers, Apostichopus japonicus has a roughly cylindrical shape. It is radially symmetrical along its longitudinal axis, and has weak transversal bilateral symmetry with defined dorsal and ventral surfaces. There are five ambulacral zones along the length of the body from the mouth to the anus - two on the dorsal surface, and three on the ventral surface. The anterior end of the animal, bearing the mouth, corresponds to the oral pole of other echinoderms (e.g., sea urchin and sea star). The posterior end, where the anus is located, corresponds to the aboral pole. A. japonicus has a well-developed respiratory tree, but no Cuvierian organ. This chapter describes and discusses the anatomy of the body wall, endoskeleton, coelom and coelomocytes, as well as the nervous, digestive, respiratory, water vascular, hemal, and reproductive systems of A. japonicus. The macrostructural, microstructural, and ultrastructural aspects are covered in detail.","author":[{"dropping-particle":"","family":"Gao","given":"Fei","non-dropping-particle":"","parse-names":false,"suffix":""},{"dropping-particle":"","family":"Yang","given":"Hongsheng","non-dropping-particle":"","parse-names":false,"suffix":""}],"container-title":"Developments in Aquaculture and Fisheries Science","id":"ITEM-1","issued":{"date-parts":[["2015"]]},"page":"53-76","title":"Anatomy","type":"article-journal","volume":"39"},"uris":["http://www.mendeley.com/documents/?uuid=b5112486-429d-4524-bbdd-aeadd6436905","http://www.mendeley.com/documents/?uuid=e97ed5a5-1e49-453a-97dc-e8fda1fa0f82"]}],"mendeley":{"formattedCitation":"(Gao &amp; Yang, 2015)","plainTextFormattedCitation":"(Gao &amp; Yang, 2015)","previouslyFormattedCitation":"(Gao &amp; Yang, 2015)"},"properties":{"noteIndex":0},"schema":"https://github.com/citation-style-language/schema/raw/master/csl-citation.json"}</w:instrText>
      </w:r>
      <w:r w:rsidRPr="0032287F">
        <w:fldChar w:fldCharType="separate"/>
      </w:r>
      <w:r w:rsidRPr="0032287F">
        <w:rPr>
          <w:noProof/>
        </w:rPr>
        <w:t>(Gao &amp; Yang, 2015)</w:t>
      </w:r>
      <w:r w:rsidRPr="0032287F">
        <w:fldChar w:fldCharType="end"/>
      </w:r>
      <w:r w:rsidRPr="0032287F">
        <w:t xml:space="preserve">. Protein-mediated changes in the attractive forces between macromolecules in the extracellular matrix </w:t>
      </w:r>
      <w:commentRangeStart w:id="55"/>
      <w:r w:rsidRPr="0032287F">
        <w:t xml:space="preserve">(the bulk of the cell material in mutable collagenous tissue) </w:t>
      </w:r>
      <w:commentRangeEnd w:id="55"/>
      <w:r>
        <w:rPr>
          <w:rStyle w:val="CommentReference"/>
        </w:rPr>
        <w:commentReference w:id="55"/>
      </w:r>
      <w:r w:rsidRPr="0032287F">
        <w:t xml:space="preserve">drives this stiffening </w:t>
      </w:r>
      <w:r w:rsidRPr="0032287F">
        <w:fldChar w:fldCharType="begin" w:fldLock="1"/>
      </w:r>
      <w:r w:rsidRPr="0032287F">
        <w:instrText>ADDIN CSL_CITATION {"citationItems":[{"id":"ITEM-1","itemData":{"DOI":"10.1371/JOURNAL.PONE.0085644","ISSN":"19326203","PMID":"24454910","abstract":"The dermis in the holothurian body wall is a typical catch connective tissue or mutable collagenous tissue that shows rapid changes in stiffness. Some chemical factors that change the stiffness of the tissue were found in previous studies, but the molecular mechanisms of the changes are not yet fully understood. Detection of factors that change the stiffness by working directly on the extracellular matrix was vital to clarify the mechanisms of the change. We isolated from the body wall of the sea cucumber Stichopus chloronotus a novel protein, softenin, that softened the body-wall dermis. The apparent molecular mass was 20 kDa. The N-terminal sequence of 17 amino acids had low homology to that of known proteins. We performed sequential chemical and physical dissections of the dermis and tested the effects of softenin on each dissection stage by dynamic mechanical tests. Softenin softened Triton-treated dermis whose cells had been disrupted by detergent. The Triton-treated dermis was subjected to repetitive freeze-and-thawing to make Triton-Freeze-Thaw (TFT) dermis that was softer than the Triton-treated dermis, implying that some force-bearing structure had been disrupted by this treatment. TFT dermis was stiffened by tensilin, a stiffening protein of sea cucumbers. Softenin softened the tensilin-stiffened TFT dermis while it had no effect on the TFT dermis without tensilin treatment. We isolated collagen from the dermis. When tensilin was applied to the suspending solution of collagen fibrils, they made a large compact aggregate that was dissolved by the application of softenin or by repetitive freeze-and-thawing. These results strongly suggested that softenin decreased dermal stiffness through inhibiting cross-bridge formation between collagen fibrils; the formation was augmented by tensilin and the bridges were broken by the freeze-thaw treatment. Softenin is thus the first softener of catch connective tissue shown to work on the cross-bridges between extracellular materials.© 2014 Takehana et al.","author":[{"dropping-particle":"","family":"Takehana","given":"Yasuhiro","non-dropping-particle":"","parse-names":false,"suffix":""},{"dropping-particle":"","family":"Yamada","given":"Akira","non-dropping-particle":"","parse-names":false,"suffix":""},{"dropping-particle":"","family":"Tamori","given":"Masaki","non-dropping-particle":"","parse-names":false,"suffix":""},{"dropping-particle":"","family":"Motokawa","given":"Tatsuo","non-dropping-particle":"","parse-names":false,"suffix":""}],"container-title":"PLoS ONE","id":"ITEM-1","issue":"1","issued":{"date-parts":[["2014","1","15"]]},"publisher":"Public Library of Science","title":"Softenin, a novel protein that softens the connective tissue of sea Cucumbers through Inhibiting Interaction between collagen fibrils","type":"article-journal","volume":"9"},"uris":["http://www.mendeley.com/documents/?uuid=dd664512-6556-4b63-bdcf-5be6dbe41315"]}],"mendeley":{"formattedCitation":"(Takehana et al., 2014)","plainTextFormattedCitation":"(Takehana et al., 2014)","previouslyFormattedCitation":"(Takehana et al., 2014)"},"properties":{"noteIndex":0},"schema":"https://github.com/citation-style-language/schema/raw/master/csl-citation.json"}</w:instrText>
      </w:r>
      <w:r w:rsidRPr="0032287F">
        <w:fldChar w:fldCharType="separate"/>
      </w:r>
      <w:r w:rsidRPr="0032287F">
        <w:rPr>
          <w:noProof/>
        </w:rPr>
        <w:t>(Takehana et al., 2014)</w:t>
      </w:r>
      <w:r w:rsidRPr="0032287F">
        <w:fldChar w:fldCharType="end"/>
      </w:r>
      <w:r w:rsidRPr="0032287F">
        <w:t xml:space="preserve">. Based on the lack of stiffening observed at higher temperatures, heat stress may increase the production of the de-stiffening protein softenin </w:t>
      </w:r>
      <w:r w:rsidRPr="0032287F">
        <w:fldChar w:fldCharType="begin" w:fldLock="1"/>
      </w:r>
      <w:r w:rsidRPr="0032287F">
        <w:instrText>ADDIN CSL_CITATION {"citationItems":[{"id":"ITEM-1","itemData":{"DOI":"10.1371/JOURNAL.PONE.0085644","ISSN":"19326203","PMID":"24454910","abstract":"The dermis in the holothurian body wall is a typical catch connective tissue or mutable collagenous tissue that shows rapid changes in stiffness. Some chemical factors that change the stiffness of the tissue were found in previous studies, but the molecular mechanisms of the changes are not yet fully understood. Detection of factors that change the stiffness by working directly on the extracellular matrix was vital to clarify the mechanisms of the change. We isolated from the body wall of the sea cucumber Stichopus chloronotus a novel protein, softenin, that softened the body-wall dermis. The apparent molecular mass was 20 kDa. The N-terminal sequence of 17 amino acids had low homology to that of known proteins. We performed sequential chemical and physical dissections of the dermis and tested the effects of softenin on each dissection stage by dynamic mechanical tests. Softenin softened Triton-treated dermis whose cells had been disrupted by detergent. The Triton-treated dermis was subjected to repetitive freeze-and-thawing to make Triton-Freeze-Thaw (TFT) dermis that was softer than the Triton-treated dermis, implying that some force-bearing structure had been disrupted by this treatment. TFT dermis was stiffened by tensilin, a stiffening protein of sea cucumbers. Softenin softened the tensilin-stiffened TFT dermis while it had no effect on the TFT dermis without tensilin treatment. We isolated collagen from the dermis. When tensilin was applied to the suspending solution of collagen fibrils, they made a large compact aggregate that was dissolved by the application of softenin or by repetitive freeze-and-thawing. These results strongly suggested that softenin decreased dermal stiffness through inhibiting cross-bridge formation between collagen fibrils; the formation was augmented by tensilin and the bridges were broken by the freeze-thaw treatment. Softenin is thus the first softener of catch connective tissue shown to work on the cross-bridges between extracellular materials.© 2014 Takehana et al.","author":[{"dropping-particle":"","family":"Takehana","given":"Yasuhiro","non-dropping-particle":"","parse-names":false,"suffix":""},{"dropping-particle":"","family":"Yamada","given":"Akira","non-dropping-particle":"","parse-names":false,"suffix":""},{"dropping-particle":"","family":"Tamori","given":"Masaki","non-dropping-particle":"","parse-names":false,"suffix":""},{"dropping-particle":"","family":"Motokawa","given":"Tatsuo","non-dropping-particle":"","parse-names":false,"suffix":""}],"container-title":"PLoS ONE","id":"ITEM-1","issue":"1","issued":{"date-parts":[["2014","1","15"]]},"publisher":"Public Library of Science","title":"Softenin, a novel protein that softens the connective tissue of sea Cucumbers through Inhibiting Interaction between collagen fibrils","type":"article-journal","volume":"9"},"uris":["http://www.mendeley.com/documents/?uuid=dd664512-6556-4b63-bdcf-5be6dbe41315"]}],"mendeley":{"formattedCitation":"(Takehana et al., 2014)","plainTextFormattedCitation":"(Takehana et al., 2014)","previouslyFormattedCitation":"(Takehana et al., 2014)"},"properties":{"noteIndex":0},"schema":"https://github.com/citation-style-language/schema/raw/master/csl-citation.json"}</w:instrText>
      </w:r>
      <w:r w:rsidRPr="0032287F">
        <w:fldChar w:fldCharType="separate"/>
      </w:r>
      <w:r w:rsidRPr="0032287F">
        <w:rPr>
          <w:noProof/>
        </w:rPr>
        <w:t>(Takehana et al., 2014)</w:t>
      </w:r>
      <w:r w:rsidRPr="0032287F">
        <w:fldChar w:fldCharType="end"/>
      </w:r>
      <w:r w:rsidRPr="0032287F">
        <w:t xml:space="preserve">, or denature/decrease the production of the stiffening protein tensilin </w:t>
      </w:r>
      <w:r w:rsidRPr="0032287F">
        <w:fldChar w:fldCharType="begin" w:fldLock="1"/>
      </w:r>
      <w:r w:rsidRPr="0032287F">
        <w:instrText>ADDIN CSL_CITATION {"citationItems":[{"id":"ITEM-1","itemData":{"DOI":"10.1371/JOURNAL.PONE.0155673","ISSN":"19326203","PMID":"27192546","abstract":"The dermis of sea cucumbers is a catch connective tissue or a mutable collagenous tissue that shows rapid, large and reversible stiffness changes in response to stimulation. The main component of the dermis is the extracellular material composed of collagen fibrils embedded in a hydrogel of proteoglycans. The stiffness of the extracellular material determines that of the dermis. The dermis has three mechanical states: soft (Sa), standard (Sb) and stiff (Sc). We studied the ultrastructural changes associated with the stiffness changes. Transverse sections of collagen fibrils in the dermis showed irregular perimeters with electron-dense protrusions or arms that cross-bridged between fibrils. The number of cross-bridges increased in stiffer dermis. The distance between the fibrils was shorter in Sc than that in other states, which was in accord with the previous report that water exuded from the tissue in the transition Sb→Sc. The ultrastructure of collagen fibrils that had been isolated from the dermis was also studied. Fibrils aggregated by tensilin, which causes the transition Sa→Sb possibly through an increase in cohesive forces between fibrils, had larger diameter than those dispersed by softenin, which antagonizes the effect of tensilin. No cross-bridges were found in isolated collagen fibrils. From the present ultrastructural study we propose that three different mechanisms work together to increase the dermal stiffness. 1.Tensilin makes collagen fibrils stronger and stiffer in Sa→Sb through an increase in cohesive forces between subfibrils that constituted fibrils; 2. Cross-bridging by arms caused the fibrils to be a continuous network of bundles both in Sa→Sb and in Sb→Sc; 3. The matrix embedding the fibril network became stiffer in Sb→Sc, which was produced by bonding associated with water exudation.","author":[{"dropping-particle":"","family":"Tamori","given":"Masaki","non-dropping-particle":"","parse-names":false,"suffix":""},{"dropping-particle":"","family":"Ishida","given":"Kinji","non-dropping-particle":"","parse-names":false,"suffix":""},{"dropping-particle":"","family":"Matsuura","given":"Eri","non-dropping-particle":"","parse-names":false,"suffix":""},{"dropping-particle":"","family":"Ogasawara","given":"Katsutoshi","non-dropping-particle":"","parse-names":false,"suffix":""},{"dropping-particle":"","family":"Hanasaka","given":"Tomohito","non-dropping-particle":"","parse-names":false,"suffix":""},{"dropping-particle":"","family":"Takehana","given":"Yasuhiro","non-dropping-particle":"","parse-names":false,"suffix":""},{"dropping-particle":"","family":"Motokawa","given":"Tatsuo","non-dropping-particle":"","parse-names":false,"suffix":""},{"dropping-particle":"","family":"Osawa","given":"Tokuji","non-dropping-particle":"","parse-names":false,"suffix":""}],"container-title":"PLoS ONE","id":"ITEM-1","issue":"5","issued":{"date-parts":[["2016","5","1"]]},"publisher":"Public Library of Science","title":"Ultrastructural changes associated with reversible stiffening in catch connective tissue of sea cucumbers","type":"article-journal","volume":"11"},"uris":["http://www.mendeley.com/documents/?uuid=a2fecd74-9969-4286-b3b9-4fda89c3e1b8"]},{"id":"ITEM-2","itemData":{"DOI":"10.1242/JEB.044149","abstract":"The dermis of sea cucumbers is a catch connective tissue or mutable collagenous tissue that shows large changes in stiffness. Extensive studies on the dermis revealed that it can adopt three different states having different mechanical properties that can be reversibly converted. These are the stiff, standard and soft states. The standard state is readily produced when a dermal piece is immersed in the sea water containing Ca2+, whereas the soft state can be produced by removal of Ca2+. A stiffening protein, tensilin, has been isolated from some sea cucumbers (Cucumaria frondosa and Holothuria leucospilota. Although tensilin converts the state of the dermis from soft to standard, it cannot convert from standard to stiff. In this study, we isolated and partially purified a novel stiffening factor from the dermis of Holothuria leucospilota. The factor stiffened the dermis in normal artificial sea water (ASW) but did not stiffen the soft dermis in Ca2+-free ASW. It also stiffened the dermis that had been converted to the standard state in Ca2+-free ASW by the action of tensilin. These results suggest that the factor produces the stiff dermis from the standard state but cannot work as a stiffener on the soft dermis. Its addition to longitudinal muscles of the sea cucumber produced no effects, suggesting that its effect is specific to the catch connective tissue. Its stiffening activity was susceptible to trypsin, meaning that it is a polypeptide, and its molecular mass estimated from gel filtration chromatography was 2.4 kDa. © 2010. Published by The Company of Biologists Ltd.","author":[{"dropping-particle":"","family":"Yamada","given":"Akira","non-dropping-particle":"","parse-names":false,"suffix":""},{"dropping-particle":"","family":"Tamori","given":"Masaki","non-dropping-particle":"","parse-names":false,"suffix":""},{"dropping-particle":"","family":"Iketani","given":"Tomoaki","non-dropping-particle":"","parse-names":false,"suffix":""},{"dropping-particle":"","family":"Oiwa","given":"Kazuhiro","non-dropping-particle":"","parse-names":false,"suffix":""},{"dropping-particle":"","family":"Motokawa","given":"Tatsuo","non-dropping-particle":"","parse-names":false,"suffix":""}],"container-title":"Journal of Experimental Biology","id":"ITEM-2","issue":"20","issued":{"date-parts":[["2010","10"]]},"page":"3416-3422","title":"A novel stiffening factor inducing the stiffest state of holothurian catch connective tissue","type":"article-journal","volume":"213"},"uris":["http://www.mendeley.com/documents/?uuid=ca81e528-55d3-4181-8d5d-5d51588dace8"]}],"mendeley":{"formattedCitation":"(Tamori et al., 2016; Yamada et al., 2010)","plainTextFormattedCitation":"(Tamori et al., 2016; Yamada et al., 2010)","previouslyFormattedCitation":"(Tamori et al., 2016; Yamada et al., 2010)"},"properties":{"noteIndex":0},"schema":"https://github.com/citation-style-language/schema/raw/master/csl-citation.json"}</w:instrText>
      </w:r>
      <w:r w:rsidRPr="0032287F">
        <w:fldChar w:fldCharType="separate"/>
      </w:r>
      <w:r w:rsidRPr="0032287F">
        <w:rPr>
          <w:noProof/>
        </w:rPr>
        <w:t>(Tamori et al., 2016; Yamada et al., 2010)</w:t>
      </w:r>
      <w:r w:rsidRPr="0032287F">
        <w:fldChar w:fldCharType="end"/>
      </w:r>
      <w:r w:rsidRPr="0032287F">
        <w:t xml:space="preserve">. </w:t>
      </w:r>
      <w:commentRangeEnd w:id="54"/>
      <w:r>
        <w:rPr>
          <w:rStyle w:val="CommentReference"/>
        </w:rPr>
        <w:commentReference w:id="54"/>
      </w:r>
      <w:r>
        <w:t>A</w:t>
      </w:r>
      <w:r w:rsidRPr="0032287F">
        <w:t xml:space="preserve">lthough the 17°C treatment did not cause any mortality, the sublethal impact of this treatment on stiffening behaviours was </w:t>
      </w:r>
      <w:r>
        <w:t>comparable to</w:t>
      </w:r>
      <w:r w:rsidRPr="0032287F">
        <w:t xml:space="preserve"> the 22°C treatment, suggesting that the physiological mechanisms behind stiffening are disrupted by </w:t>
      </w:r>
      <w:r>
        <w:t>heat stress</w:t>
      </w:r>
      <w:r w:rsidRPr="0032287F">
        <w:t xml:space="preserve">. </w:t>
      </w:r>
      <w:commentRangeStart w:id="56"/>
      <w:r w:rsidRPr="0032287F">
        <w:t xml:space="preserve">Even less extreme temperature fluctuations could have adverse effects on sea cucumber stiffening in a broader ecological context. </w:t>
      </w:r>
      <w:commentRangeEnd w:id="56"/>
      <w:r>
        <w:rPr>
          <w:rStyle w:val="CommentReference"/>
        </w:rPr>
        <w:commentReference w:id="56"/>
      </w:r>
    </w:p>
    <w:p w:rsidRPr="0032287F" w:rsidR="0056051F" w:rsidP="00746110" w:rsidRDefault="0056051F" w14:paraId="1A0A3C0D" w14:textId="77777777">
      <w:pPr>
        <w:pStyle w:val="Subheading"/>
      </w:pPr>
      <w:r w:rsidRPr="0032287F">
        <w:t>Spawning</w:t>
      </w:r>
    </w:p>
    <w:p w:rsidRPr="0032287F" w:rsidR="0056051F" w:rsidP="00746110" w:rsidRDefault="0056051F" w14:paraId="15AE842F" w14:textId="77777777">
      <w:r w:rsidRPr="0032287F">
        <w:tab/>
      </w:r>
      <w:r w:rsidRPr="0032287F">
        <w:t xml:space="preserve">While we did not observe any significant trends in per-bucket spawning; 9 of 11 spawning events occurred in temperature treatments. This trend suggests that </w:t>
      </w:r>
      <w:r>
        <w:rPr>
          <w:i/>
          <w:iCs/>
        </w:rPr>
        <w:t xml:space="preserve">P. californicus </w:t>
      </w:r>
      <w:r w:rsidRPr="0032287F">
        <w:t xml:space="preserve">are among </w:t>
      </w:r>
      <w:r>
        <w:t xml:space="preserve">Holothuroidea </w:t>
      </w:r>
      <w:r w:rsidRPr="0032287F">
        <w:t xml:space="preserve">that release gametes in response to thermal stress </w:t>
      </w:r>
      <w:r w:rsidRPr="0032287F">
        <w:fldChar w:fldCharType="begin" w:fldLock="1"/>
      </w:r>
      <w:r w:rsidRPr="0032287F">
        <w:instrText>ADDIN CSL_CITATION {"citationItems":[{"id":"ITEM-1","itemData":{"DOI":"10.1111/ARE.13487","ISSN":"13652109","abstract":"Holothuria tubulosa (Gmelin, 1788) has recently shown an increased demand in Asian markets, becoming one of the intensively exploited holothurian species in the Mediterranean Sea. A risk is that over-harvesting is likely affecting both the species' natural stocks and the benthic communities. In this scenario, sea ranching and restocking through aquaculture could assist in mitigating its overexploitation. This study is the first to demonstrate the successful artificial breeding and rearing of H. tubulosa, and its consequent potential as a new species for the Mediterranean aquaculture industry. Here we describe the spawning induction, larval development and early juvenile growth in hatchery cultures, aimed at developing a spawning and rearing protocol for this species. The trials were conducted from July to October in both 2014 and 2015. Holothuria tubulosa was induced to spawn by testing four different methods. Thermal stimulation plus thermal shock emerged as the most efficient method to obtain active and healthy gametes. Larval development in H. tubulosa progressed through five stages, reaching the juvenile stage in 27 days. Two different microalgal feeding regimens were tested for larval breeding. Under the best feeding conditions, 7% of the larvae metamorphosed into settled juveniles, adhering to artificial substrates previously conditioned with benthic biofilm. Our results indicate that H. tubulosa shows good performance in hatchery rearing during the larval phases, indicating that this species could be a new candidate for aquaculture in the Mediterranean region, both for production and restocking proposes.","author":[{"dropping-particle":"","family":"Rakaj","given":"Arnold","non-dropping-particle":"","parse-names":false,"suffix":""},{"dropping-particle":"","family":"Fianchini","given":"Alessandra","non-dropping-particle":"","parse-names":false,"suffix":""},{"dropping-particle":"","family":"Boncagni","given":"Paola","non-dropping-particle":"","parse-names":false,"suffix":""},{"dropping-particle":"","family":"Lovatelli","given":"Alessandro","non-dropping-particle":"","parse-names":false,"suffix":""},{"dropping-particle":"","family":"Scardi","given":"Michele","non-dropping-particle":"","parse-names":false,"suffix":""},{"dropping-particle":"","family":"Cataudella","given":"Stefano","non-dropping-particle":"","parse-names":false,"suffix":""}],"container-title":"Aquaculture Research","id":"ITEM-1","issue":"1","issued":{"date-parts":[["2018","1","1"]]},"page":"557-568","publisher":"Blackwell Publishing Ltd","title":"Spawning and rearing of Holothuria tubulosa: A new candidate for aquaculture in the Mediterranean region","type":"article-journal","volume":"49"},"uris":["http://www.mendeley.com/documents/?uuid=3c06eeb6-5196-48b0-aaad-9d9989f93ea2"]},{"id":"ITEM-2","itemData":{"DOI":"10.1111/JWAS.12816","ISSN":"17497345","abstract":"The red sea cucumber, Parastichopus tremulus, a cold water species with commercial potential, has recently attracted attention for wild harvest as well as for potential use in integrated multi-trophic aquaculture in Scandinavian countries. Overharvesting has put natural stocks of sea cucumbers at risk in several countries. Our goal was to develop a rearing protocol for P. tremulus to enable sustainable production of this species. This study presents results from spawning and larval rearing conducted in both Norway (NO) and Sweden (SWE) during May–August 2019. We describe spawning induction and behavior, fertilization success, embryonic and auricularia larval development rate for this species under laboratory conditions. The larvae were fed a mixture of three species of live microalgae (SWE) and algal paste (NO). Larval development rate and survival were monitored at four different temperatures (7, 10, 13, and 16°C). Results showed faster development with increasing temperature. Daily food consumption rate was highest at the highest temperature. The combined effects of temperature and food availability on survival were investigated for the same four temperatures and three different feed concentrations. Only food availability affected the mortality rate, with the highest mortality in the low feeding regime of 1,000–2,000 cells ml−1 day−1.","author":[{"dropping-particle":"","family":"Schagerström","given":"Ellen","non-dropping-particle":"","parse-names":false,"suffix":""},{"dropping-particle":"","family":"Christophersen","given":"Gyda","non-dropping-particle":"","parse-names":false,"suffix":""},{"dropping-particle":"","family":"Sunde","given":"Jan","non-dropping-particle":"","parse-names":false,"suffix":""},{"dropping-particle":"","family":"Bakke","given":"Snorre","non-dropping-particle":"","parse-names":false,"suffix":""},{"dropping-particle":"","family":"Matusse","given":"Nédia R.","non-dropping-particle":"","parse-names":false,"suffix":""},{"dropping-particle":"","family":"Dupont","given":"Sam","non-dropping-particle":"","parse-names":false,"suffix":""},{"dropping-particle":"","family":"Sundell","given":"Kristina S.","non-dropping-particle":"","parse-names":false,"suffix":""}],"container-title":"Journal of the World Aquaculture Society","id":"ITEM-2","issued":{"date-parts":[["2021"]]},"publisher":"Blackwell Publishing Inc.","title":"Controlled spawning and rearing of the sea cucumber, Parastichopus tremulus","type":"article-journal"},"uris":["http://www.mendeley.com/documents/?uuid=cf012a39-ab26-4dd7-8c26-515ec275534b"]},{"id":"ITEM-3","itemData":{"DOI":"10.1016/S0044-8486(01)00725-6","ISSN":"0044-8486","abstract":"Tropical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-3","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mauritiana","type":"article-journal","volume":"207"},"uris":["http://www.mendeley.com/documents/?uuid=408ee8d8-9314-4dbe-8c5d-b04ca5764daf"]}],"mendeley":{"formattedCitation":"(Battaglene et al., 2002; Rakaj et al., 2018; Schagerström et al., 2021)","plainTextFormattedCitation":"(Battaglene et al., 2002; Rakaj et al., 2018; Schagerström et al., 2021)","previouslyFormattedCitation":"(Battaglene et al., 2002; Rakaj et al., 2018; Schagerström et al., 2021)"},"properties":{"noteIndex":0},"schema":"https://github.com/citation-style-language/schema/raw/master/csl-citation.json"}</w:instrText>
      </w:r>
      <w:r w:rsidRPr="0032287F">
        <w:fldChar w:fldCharType="separate"/>
      </w:r>
      <w:r w:rsidRPr="0032287F">
        <w:rPr>
          <w:noProof/>
        </w:rPr>
        <w:t>(Battaglene et al., 2002; Rakaj et al., 2018; Schagerström et al., 2021)</w:t>
      </w:r>
      <w:r w:rsidRPr="0032287F">
        <w:fldChar w:fldCharType="end"/>
      </w:r>
      <w:r w:rsidRPr="0032287F">
        <w:t xml:space="preserve">. Our ability to connect spawning to individual </w:t>
      </w:r>
      <w:r>
        <w:rPr>
          <w:i/>
          <w:iCs/>
        </w:rPr>
        <w:t xml:space="preserve">P. californicus </w:t>
      </w:r>
      <w:r w:rsidRPr="0032287F">
        <w:t xml:space="preserve">traits (e.g., size, stiffness, evisceration status) was limited </w:t>
      </w:r>
      <w:r>
        <w:t>due to the</w:t>
      </w:r>
      <w:r w:rsidRPr="0032287F">
        <w:t xml:space="preserve"> paired bucket experimental design. To better understand spawning, we would recommend keeping </w:t>
      </w:r>
      <w:r>
        <w:t>specimens</w:t>
      </w:r>
      <w:r w:rsidRPr="0032287F">
        <w:t xml:space="preserve"> in isolated containers to allow researchers to</w:t>
      </w:r>
      <w:r>
        <w:t xml:space="preserve"> better track and identify</w:t>
      </w:r>
      <w:r w:rsidRPr="0032287F">
        <w:t xml:space="preserve"> </w:t>
      </w:r>
      <w:r>
        <w:t>spawning individuals.</w:t>
      </w:r>
      <w:r w:rsidRPr="0032287F">
        <w:t xml:space="preserve"> </w:t>
      </w:r>
    </w:p>
    <w:p w:rsidRPr="0032287F" w:rsidR="0056051F" w:rsidP="00746110" w:rsidRDefault="0056051F" w14:paraId="6311C129" w14:textId="77777777">
      <w:pPr>
        <w:pStyle w:val="Subheading"/>
      </w:pPr>
      <w:r w:rsidRPr="0032287F">
        <w:t xml:space="preserve">Evisceration </w:t>
      </w:r>
    </w:p>
    <w:p w:rsidRPr="0032287F" w:rsidR="0056051F" w:rsidP="00746110" w:rsidRDefault="0056051F" w14:paraId="3B2C23AD" w14:textId="77777777">
      <w:r w:rsidRPr="0032287F">
        <w:tab/>
      </w:r>
      <w:r w:rsidRPr="0032287F">
        <w:t xml:space="preserve">We did not observe a treatment-related trend in digestive tract evisceration. The lack of a trend could have occurred because </w:t>
      </w:r>
      <w:r>
        <w:t xml:space="preserve">all </w:t>
      </w:r>
      <w:r>
        <w:rPr>
          <w:i/>
          <w:iCs/>
        </w:rPr>
        <w:t xml:space="preserve">P. californicus </w:t>
      </w:r>
      <w:r w:rsidRPr="0032287F">
        <w:t>wer</w:t>
      </w:r>
      <w:r>
        <w:t>e</w:t>
      </w:r>
      <w:r w:rsidRPr="0032287F">
        <w:t xml:space="preserve"> overstimulated and stressed from extensive handling during the experiment </w:t>
      </w:r>
      <w:r w:rsidRPr="0032287F">
        <w:fldChar w:fldCharType="begin" w:fldLock="1"/>
      </w:r>
      <w:r w:rsidRPr="0032287F">
        <w:instrText>ADDIN CSL_CITATION {"citationItems":[{"id":"ITEM-1","itemData":{"DOI":"10.1016/J.CBD.2019.02.008","ISSN":"1744-117X","PMID":"30851504","abstract":"The sea cucumber Apostichopus japonicus (Selenka) is a valuable economic species in Southeast Asia. It has many fascinating behavioral characteristics, such as autolysis, aestivation, regeneration, and evisceration, thus it is a notable species for studies of special behaviors. Evisceration and autotomy are controlled by the neural network and involve a complicated physiological process. The occurrence of evisceration behavior in sea cucumbers is strongly related to their environment, and it negatively impacts their economic value. Evisceration behavior plays a pivotal role in the survival of A. japonicus, and when it is induced by dramatic changes in the coastal ecological environment and the aquaculture setting it can strongly affect the economic performance of this species. Although numerous studies have focused on intestinal regeneration of A. japonicus, less is known about evisceration behavior, especially its underlying molecular mechanisms. Thus, identification of genes that regulate evisceration in the sea cucumber likely will provide a scientific explanation for this significant specific behavior. In this study, Illumina sequencing (RNA-Seq) was performed on A. japonicus specimens in three states: normal (TCQ), eviscerating (TCZ), and 3 h after evisceration (TCH). In total, 129,905 unigenes were generated with an N50 length of 2651 base pairs, and 54,787 unigenes were annotated from seven functional databases (KEGG, KOG, GO, NR, NT, Interpro, and Swiss-Prot). Additionally, 190, 191, and 320 genes were identified as differentially expressed genes (DEGs) in the comparisons of TCQ vs. TCZ, TCZ vs. TCH, and TCQ vs. TCH, respectively. These DEGs mapped to 157, 113, and 190 signaling pathways in the KEGG database, respectively. KEGG analyses also revealed that potential DEGs enriched in the categories of “environmental information processing,” “organismal system,” “metabolism,” and “cellular processes,” and they were involved in evisceration behavior in A. japonicus. These DEGs are related to muscle contraction, hormone and neurotransmitter secretion, nerve and muscle damage, energy support, cellular stress, and apoptosis. In conclusion, through our comparative analysis of A. japonicus in different stages, we identified many candidate evisceration-related genes and signaling pathways that likely are involved in evisceration behavior. These results should help further elucidate the mechanisms underlying evisceration behavior in sea cucumbers.","author":[{"dropping-particle":"","family":"Ding","given":"Kui","non-dropping-particle":"","parse-names":false,"suffix":""},{"dropping-particle":"","family":"Zhang","given":"Libin","non-dropping-particle":"","parse-names":false,"suffix":""},{"dropping-particle":"","family":"Sun","given":"Lina","non-dropping-particle":"","parse-names":false,"suffix":""},{"dropping-particle":"","family":"Lin","given":"Chenggang","non-dropping-particle":"","parse-names":false,"suffix":""},{"dropping-particle":"","family":"Feng","given":"Qiming","non-dropping-particle":"","parse-names":false,"suffix":""},{"dropping-particle":"","family":"Zhang","given":"Shuangyan","non-dropping-particle":"","parse-names":false,"suffix":""},{"dropping-particle":"","family":"Yang","given":"Hongsheng","non-dropping-particle":"","parse-names":false,"suffix":""},{"dropping-particle":"","family":"Brinkman","given":"Richard","non-dropping-particle":"","parse-names":false,"suffix":""},{"dropping-particle":"","family":"Lin","given":"Gang","non-dropping-particle":"","parse-names":false,"suffix":""},{"dropping-particle":"","family":"Huang","given":"Zhen","non-dropping-particle":"","parse-names":false,"suffix":""}],"container-title":"Comparative Biochemistry and Physiology Part D: Genomics and Proteomics","id":"ITEM-1","issued":{"date-parts":[["2019","6","1"]]},"page":"143-157","publisher":"Elsevier","title":"Transcriptome analysis provides insights into the molecular mechanisms responsible for evisceration behavior in the sea cucumber Apostichopus japonicus","type":"article-journal","volume":"30"},"uris":["http://www.mendeley.com/documents/?uuid=cd5092b7-bc9b-423d-92cc-889143a952b0"]}],"mendeley":{"formattedCitation":"(Ding et al., 2019)","plainTextFormattedCitation":"(Ding et al., 2019)","previouslyFormattedCitation":"(Ding et al., 2019)"},"properties":{"noteIndex":0},"schema":"https://github.com/citation-style-language/schema/raw/master/csl-citation.json"}</w:instrText>
      </w:r>
      <w:r w:rsidRPr="0032287F">
        <w:fldChar w:fldCharType="separate"/>
      </w:r>
      <w:r w:rsidRPr="0032287F">
        <w:rPr>
          <w:noProof/>
        </w:rPr>
        <w:t>(Ding et al., 2019)</w:t>
      </w:r>
      <w:r w:rsidRPr="0032287F">
        <w:fldChar w:fldCharType="end"/>
      </w:r>
      <w:r w:rsidRPr="0032287F">
        <w:t>. However, both weight and defecation status had significant effects on evisceration</w:t>
      </w:r>
      <w:r>
        <w:t xml:space="preserve"> (Table S1)</w:t>
      </w:r>
      <w:r w:rsidRPr="0032287F">
        <w:t>. In particular, defecation status had a strong</w:t>
      </w:r>
      <w:r>
        <w:t xml:space="preserve"> predictive power in determining</w:t>
      </w:r>
      <w:r w:rsidRPr="0032287F">
        <w:t xml:space="preserve"> </w:t>
      </w:r>
      <w:r>
        <w:t xml:space="preserve">that </w:t>
      </w:r>
      <w:r w:rsidRPr="0032287F">
        <w:t xml:space="preserve">defecating </w:t>
      </w:r>
      <w:r>
        <w:rPr>
          <w:i/>
          <w:iCs/>
        </w:rPr>
        <w:t>P. californicus</w:t>
      </w:r>
      <w:r w:rsidRPr="0032287F">
        <w:t xml:space="preserve"> were less likely to eviscerate</w:t>
      </w:r>
      <w:r>
        <w:t>.</w:t>
      </w:r>
      <w:r w:rsidRPr="0032287F">
        <w:t xml:space="preserve"> </w:t>
      </w:r>
      <w:r>
        <w:t>This indicates that the link between evisceration and defecation likely has</w:t>
      </w:r>
      <w:r w:rsidRPr="0032287F">
        <w:t xml:space="preserve"> biological importance </w:t>
      </w:r>
      <w:commentRangeStart w:id="57"/>
      <w:commentRangeStart w:id="58"/>
      <w:r w:rsidRPr="0032287F">
        <w:fldChar w:fldCharType="begin" w:fldLock="1"/>
      </w:r>
      <w:r w:rsidRPr="0032287F">
        <w:instrText>ADDIN CSL_CITATION {"citationItems":[{"id":"ITEM-1","itemData":{"DOI":"10.1111/j.1469-185X.2007.00027.x","abstract":"Null hypothesis significance testing (NHST) is the dominant statistical approach in biology, although it has many, frequently unappreciated, problems. Most importantly, NHST does not provide us with two crucial pieces of information: (1) the magnitude of an effect of interest, and (2) the precision of the estimate of the magnitude of that effect. All biologists should be ultimately interested in biological importance, which may be assessed using the magnitude of an effect, but not its statistical significance. Therefore, we advocate presentation of measures of the magnitude of effects (i.e. effect size statistics) and their confidence intervals (CIs) in all biological journals. Combined use of an effect size and its CIs enables one to assess the relationships within data more effectively than the use of p values, regardless of statistical significance. In addition, routine presentation of effect sizes will encourage researchers to view their results in the context of previous research and facilitate the incorporation of results into future meta-analysis, which has been increasingly used as the standard method of quantitative review in biology. In this article, we extensively discuss two dimensionless (and thus standardised) classes of effect size statistics: d statistics (standardised mean difference) and r statistics (correlation coefficient), because these can be calculated from almost all study designs and also because their calculations are essential for meta-analysis. However, our focus on these standardised effect size statistics does not mean unstandardised effect size statistics (e.g. mean difference and regression coefficient) are less important. We provide potential solutions for four main technical problems researchers may encounter when calculating effect size and CIs: (1) when covariates exist, (2) when bias in estimating effect size is possible, (3) when data have non-normal error structure and/or variances, and (4) when data are non-independent. Although interpretations of effect sizes are often difficult, we provide some pointers to help researchers. This paper serves both as a beginner's instruction manual and a stimulus for changing statistical practice for the better in the biological sciences.","author":[{"dropping-particle":"","family":"Nakagawa","given":"Shinichi","non-dropping-particle":"","parse-names":false,"suffix":""},{"dropping-particle":"","family":"Cuthill","given":"Innes C","non-dropping-particle":"","parse-names":false,"suffix":""}],"container-title":"Biol. Rev","id":"ITEM-1","issued":{"date-parts":[["2007"]]},"page":"591-605","title":"Effect size, confidence interval and statistical significance: a practical guide for biologists","type":"article-journal","volume":"82"},"uris":["http://www.mendeley.com/documents/?uuid=a800d7a2-7879-4273-9f3f-8f1b7f9ebc60"]}],"mendeley":{"formattedCitation":"(Nakagawa &amp; Cuthill, 2007)","plainTextFormattedCitation":"(Nakagawa &amp; Cuthill, 2007)","previouslyFormattedCitation":"(Nakagawa &amp; Cuthill, 2007)"},"properties":{"noteIndex":0},"schema":"https://github.com/citation-style-language/schema/raw/master/csl-citation.json"}</w:instrText>
      </w:r>
      <w:r w:rsidRPr="0032287F">
        <w:fldChar w:fldCharType="separate"/>
      </w:r>
      <w:r w:rsidRPr="0032287F">
        <w:rPr>
          <w:noProof/>
        </w:rPr>
        <w:t>(Nakagawa &amp; Cuthill, 2007)</w:t>
      </w:r>
      <w:r w:rsidRPr="0032287F">
        <w:fldChar w:fldCharType="end"/>
      </w:r>
      <w:commentRangeEnd w:id="57"/>
      <w:r>
        <w:rPr>
          <w:rStyle w:val="CommentReference"/>
        </w:rPr>
        <w:commentReference w:id="57"/>
      </w:r>
      <w:commentRangeEnd w:id="58"/>
      <w:r>
        <w:rPr>
          <w:rStyle w:val="CommentReference"/>
        </w:rPr>
        <w:commentReference w:id="58"/>
      </w:r>
      <w:r w:rsidRPr="0032287F">
        <w:t xml:space="preserve">. </w:t>
      </w:r>
      <w:r>
        <w:t>Our findings</w:t>
      </w:r>
      <w:r w:rsidRPr="0032287F">
        <w:t xml:space="preserve"> may provide further evidence of seasonal evisceration because evisceration was significantly more likely when </w:t>
      </w:r>
      <w:r>
        <w:rPr>
          <w:i/>
          <w:iCs/>
        </w:rPr>
        <w:t xml:space="preserve">P. californicus </w:t>
      </w:r>
      <w:r w:rsidRPr="0032287F">
        <w:t xml:space="preserve">were not observed to be using their digestive tract </w:t>
      </w:r>
      <w:r w:rsidRPr="0032287F">
        <w:fldChar w:fldCharType="begin" w:fldLock="1"/>
      </w:r>
      <w:r w:rsidRPr="0032287F">
        <w:instrText>ADDIN CSL_CITATION {"citationItems":[{"id":"ITEM-1","itemData":{"DOI":"10.1126/science.133.3458.1078","ISSN":"00368075","author":[{"dropping-particle":"","family":"Swan","given":"Emery F.","non-dropping-particle":"","parse-names":false,"suffix":""}],"container-title":"Science","id":"ITEM-1","issue":"3458","issued":{"date-parts":[["1961"]]},"page":"1078-1079","title":"Seasonal evisceration in the sea cucumber, Parastichopus californicus (Stimpson)","type":"article-journal","volume":"133"},"uris":["http://www.mendeley.com/documents/?uuid=d4c1fe8b-8bb9-459c-a095-f3cd10f4233a"]}],"mendeley":{"formattedCitation":"(Swan, 1961)","plainTextFormattedCitation":"(Swan, 1961)","previouslyFormattedCitation":"(Swan, 1961)"},"properties":{"noteIndex":0},"schema":"https://github.com/citation-style-language/schema/raw/master/csl-citation.json"}</w:instrText>
      </w:r>
      <w:r w:rsidRPr="0032287F">
        <w:fldChar w:fldCharType="separate"/>
      </w:r>
      <w:r w:rsidRPr="0032287F">
        <w:rPr>
          <w:noProof/>
        </w:rPr>
        <w:t>(Swan, 1961)</w:t>
      </w:r>
      <w:r w:rsidRPr="0032287F">
        <w:fldChar w:fldCharType="end"/>
      </w:r>
      <w:r w:rsidRPr="0032287F">
        <w:t xml:space="preserve">. </w:t>
      </w:r>
      <w:commentRangeStart w:id="59"/>
      <w:r w:rsidRPr="0032287F">
        <w:t xml:space="preserve">Additionally, </w:t>
      </w:r>
      <w:r>
        <w:t xml:space="preserve">the </w:t>
      </w:r>
      <w:r>
        <w:rPr>
          <w:i/>
          <w:iCs/>
        </w:rPr>
        <w:t xml:space="preserve">P. californicus </w:t>
      </w:r>
      <w:r>
        <w:t>specimens in our experiment may have been undergoing</w:t>
      </w:r>
      <w:r w:rsidRPr="0032287F">
        <w:t xml:space="preserve"> a seasonal senescence</w:t>
      </w:r>
      <w:r>
        <w:t>, making them</w:t>
      </w:r>
      <w:r w:rsidRPr="0032287F">
        <w:t xml:space="preserve"> more likely to eviscerate their digestive tract in response to handling-induced stress </w:t>
      </w:r>
      <w:r w:rsidRPr="0032287F">
        <w:fldChar w:fldCharType="begin" w:fldLock="1"/>
      </w:r>
      <w:r w:rsidRPr="0032287F">
        <w:instrText>ADDIN CSL_CITATION {"citationItems":[{"id":"ITEM-1","itemData":{"DOI":"10.1016/J.CBD.2019.02.008","ISSN":"1744-117X","PMID":"30851504","abstract":"The sea cucumber Apostichopus japonicus (Selenka) is a valuable economic species in Southeast Asia. It has many fascinating behavioral characteristics, such as autolysis, aestivation, regeneration, and evisceration, thus it is a notable species for studies of special behaviors. Evisceration and autotomy are controlled by the neural network and involve a complicated physiological process. The occurrence of evisceration behavior in sea cucumbers is strongly related to their environment, and it negatively impacts their economic value. Evisceration behavior plays a pivotal role in the survival of A. japonicus, and when it is induced by dramatic changes in the coastal ecological environment and the aquaculture setting it can strongly affect the economic performance of this species. Although numerous studies have focused on intestinal regeneration of A. japonicus, less is known about evisceration behavior, especially its underlying molecular mechanisms. Thus, identification of genes that regulate evisceration in the sea cucumber likely will provide a scientific explanation for this significant specific behavior. In this study, Illumina sequencing (RNA-Seq) was performed on A. japonicus specimens in three states: normal (TCQ), eviscerating (TCZ), and 3 h after evisceration (TCH). In total, 129,905 unigenes were generated with an N50 length of 2651 base pairs, and 54,787 unigenes were annotated from seven functional databases (KEGG, KOG, GO, NR, NT, Interpro, and Swiss-Prot). Additionally, 190, 191, and 320 genes were identified as differentially expressed genes (DEGs) in the comparisons of TCQ vs. TCZ, TCZ vs. TCH, and TCQ vs. TCH, respectively. These DEGs mapped to 157, 113, and 190 signaling pathways in the KEGG database, respectively. KEGG analyses also revealed that potential DEGs enriched in the categories of “environmental information processing,” “organismal system,” “metabolism,” and “cellular processes,” and they were involved in evisceration behavior in A. japonicus. These DEGs are related to muscle contraction, hormone and neurotransmitter secretion, nerve and muscle damage, energy support, cellular stress, and apoptosis. In conclusion, through our comparative analysis of A. japonicus in different stages, we identified many candidate evisceration-related genes and signaling pathways that likely are involved in evisceration behavior. These results should help further elucidate the mechanisms underlying evisceration behavior in sea cucumbers.","author":[{"dropping-particle":"","family":"Ding","given":"Kui","non-dropping-particle":"","parse-names":false,"suffix":""},{"dropping-particle":"","family":"Zhang","given":"Libin","non-dropping-particle":"","parse-names":false,"suffix":""},{"dropping-particle":"","family":"Sun","given":"Lina","non-dropping-particle":"","parse-names":false,"suffix":""},{"dropping-particle":"","family":"Lin","given":"Chenggang","non-dropping-particle":"","parse-names":false,"suffix":""},{"dropping-particle":"","family":"Feng","given":"Qiming","non-dropping-particle":"","parse-names":false,"suffix":""},{"dropping-particle":"","family":"Zhang","given":"Shuangyan","non-dropping-particle":"","parse-names":false,"suffix":""},{"dropping-particle":"","family":"Yang","given":"Hongsheng","non-dropping-particle":"","parse-names":false,"suffix":""},{"dropping-particle":"","family":"Brinkman","given":"Richard","non-dropping-particle":"","parse-names":false,"suffix":""},{"dropping-particle":"","family":"Lin","given":"Gang","non-dropping-particle":"","parse-names":false,"suffix":""},{"dropping-particle":"","family":"Huang","given":"Zhen","non-dropping-particle":"","parse-names":false,"suffix":""}],"container-title":"Comparative Biochemistry and Physiology Part D: Genomics and Proteomics","id":"ITEM-1","issued":{"date-parts":[["2019","6","1"]]},"page":"143-157","publisher":"Elsevier","title":"Transcriptome analysis provides insights into the molecular mechanisms responsible for evisceration behavior in the sea cucumber Apostichopus japonicus","type":"article-journal","volume":"30"},"uris":["http://www.mendeley.com/documents/?uuid=cd5092b7-bc9b-423d-92cc-889143a952b0"]}],"mendeley":{"formattedCitation":"(Ding et al., 2019)","plainTextFormattedCitation":"(Ding et al., 2019)","previouslyFormattedCitation":"(Ding et al., 2019)"},"properties":{"noteIndex":0},"schema":"https://github.com/citation-style-language/schema/raw/master/csl-citation.json"}</w:instrText>
      </w:r>
      <w:r w:rsidRPr="0032287F">
        <w:fldChar w:fldCharType="separate"/>
      </w:r>
      <w:r w:rsidRPr="0032287F">
        <w:rPr>
          <w:noProof/>
        </w:rPr>
        <w:t>(Ding et al., 2019)</w:t>
      </w:r>
      <w:r w:rsidRPr="0032287F">
        <w:fldChar w:fldCharType="end"/>
      </w:r>
      <w:r w:rsidRPr="0032287F">
        <w:t xml:space="preserve">, </w:t>
      </w:r>
      <w:commentRangeStart w:id="60"/>
      <w:r w:rsidRPr="0032287F">
        <w:t>as the energetic cost of eviscerating could be lower than sea cucumbers that continued to gather energy from feeding</w:t>
      </w:r>
      <w:commentRangeEnd w:id="60"/>
      <w:r>
        <w:rPr>
          <w:rStyle w:val="CommentReference"/>
        </w:rPr>
        <w:commentReference w:id="60"/>
      </w:r>
      <w:r w:rsidRPr="0032287F">
        <w:t xml:space="preserve">. </w:t>
      </w:r>
      <w:commentRangeEnd w:id="59"/>
      <w:r>
        <w:rPr>
          <w:rStyle w:val="CommentReference"/>
        </w:rPr>
        <w:commentReference w:id="59"/>
      </w:r>
      <w:r w:rsidRPr="0032287F">
        <w:t xml:space="preserve">Our findings in support of seasonal evisceration do not align with the claims of Fankboner and Cameron </w:t>
      </w:r>
      <w:r w:rsidRPr="0032287F">
        <w:fldChar w:fldCharType="begin" w:fldLock="1"/>
      </w:r>
      <w:r w:rsidRPr="0032287F">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suppress-author":1,"uris":["http://www.mendeley.com/documents/?uuid=642a3979-98b4-4c2b-9363-b42ee3277a22"]}],"mendeley":{"formattedCitation":"(1985)","plainTextFormattedCitation":"(1985)","previouslyFormattedCitation":"(1985)"},"properties":{"noteIndex":0},"schema":"https://github.com/citation-style-language/schema/raw/master/csl-citation.json"}</w:instrText>
      </w:r>
      <w:r w:rsidRPr="0032287F">
        <w:fldChar w:fldCharType="separate"/>
      </w:r>
      <w:r w:rsidRPr="0032287F">
        <w:rPr>
          <w:noProof/>
        </w:rPr>
        <w:t>(1985)</w:t>
      </w:r>
      <w:r w:rsidRPr="0032287F">
        <w:fldChar w:fldCharType="end"/>
      </w:r>
      <w:r w:rsidRPr="0032287F">
        <w:t xml:space="preserve">, who provided evidence of seasonal atrophy, rather than evisceration of </w:t>
      </w:r>
      <w:r>
        <w:rPr>
          <w:i/>
          <w:iCs/>
        </w:rPr>
        <w:t xml:space="preserve">P. californicus </w:t>
      </w:r>
      <w:r w:rsidRPr="0032287F">
        <w:t xml:space="preserve">internal organs. We propose that these two explanations may not be mutually exclusive. Instead, intraspecific phenotypic or genetic variation in seasonal organ evisceration or atrophy could maximize fitness in a highly variable environment </w:t>
      </w:r>
      <w:r w:rsidRPr="0032287F">
        <w:fldChar w:fldCharType="begin" w:fldLock="1"/>
      </w:r>
      <w:r w:rsidRPr="0032287F">
        <w:instrText>ADDIN CSL_CITATION {"citationItems":[{"id":"ITEM-1","itemData":{"DOI":"10.1093/BEHECO/ARM144","ISSN":"10452249","abstract":"The study of nonhuman personality capitalizes on the fact that individuals of many species behave in predictable, variable, and quantifiable ways. Although a few empirical studies have examined the ultimate consequences of personality differences, there has been no synthesis of results. We conducted a formal meta-analysis of published studies reporting fitness consequences of single personality dimensions to identify general trends across species. We found bolder individuals had increased reproductive success, particularly in males, but incurred a survival cost, thus, supporting the hypothesis that variation in boldness was maintained due to a \"trade-off\" in fitness consequences across contexts. Potential mechanisms maintaining variation in exploration and aggression are not as clear. Exploration had a positive effect only on survival, whereas aggression had a positive effect on both reproductive success and, not significantly, on survival. Such results would suggest that selection is driving populations to become more explorative and aggressive. However, limitations in meta-analytic techniques preclude us from testing for the effects of fluctuating environmental conditions or other forms of selection on these dimensions. Results do, however, provide evidence for general relationships between personality and fitness, and we provide a framework for future studies to follow in the hopes of spurring more in-depth, long-term research into the evolutionary mechanisms maintaining variation in personality dimensions and overall behavioral syndromes. We conclude with a discussion on how understanding and managing personality traits may play a key role in the captive breeding and recovery programs of endangered species. © The Author 2008. Published by Oxford University Press on behalf of the International Society for Behavioral Ecology. All rights reserved.","author":[{"dropping-particle":"","family":"Smith","given":"Brian R.","non-dropping-particle":"","parse-names":false,"suffix":""},{"dropping-particle":"","family":"Blumstein","given":"Daniel T.","non-dropping-particle":"","parse-names":false,"suffix":""}],"container-title":"Behavioral Ecology","id":"ITEM-1","issue":"2","issued":{"date-parts":[["2008"]]},"page":"448-455","title":"Fitness consequences of personality: A meta-analysis","type":"article-journal","volume":"19"},"uris":["http://www.mendeley.com/documents/?uuid=6d0e6eb0-4ab2-4749-bfd9-714fe9cdf571"]},{"id":"ITEM-2","itemData":{"DOI":"10.1016/J.DR.2006.02.004","ISSN":"02732297","abstract":"Biological reactivity to psychological stressors comprises a complex, integrated system of central neural and peripheral neuroendocrine responses designed to prepare the organism for challenge or threat. Developmental experience plays a role, along with heritable variation, in calibrating the response dynamics of this system. This calibration occurs through setting of response thresholds in the regulatory mechanisms that coordinate the expression and use of trait-specific gene products and environmental elements that build alternative phenotypes. Whereas natural selection tends to favor developmental plasticity when the fitness of alternative phenotypes can be predicted from observable cues, genetic polymorphisms are most likely to be maintained when the advantages of niche specialization are high and organisms can evaluate and select their niches. Well-developed theories of both adaptive phenotypic plasticity and adaptive genetic variation in the stress-response systems have been advanced in the literature. Taken together, these theories strongly suggest that variation in stress-response phenotypes has been shaped by natural selection, is an adaptation to multiniche environments, and involves an integration of genetic influences and condition-sensitivity. © 2006 Elsevier Inc. All rights reserved.","author":[{"dropping-particle":"","family":"Ellis","given":"Bruce J.","non-dropping-particle":"","parse-names":false,"suffix":""},{"dropping-particle":"","family":"Jackson","given":"Jenée James","non-dropping-particle":"","parse-names":false,"suffix":""},{"dropping-particle":"","family":"Boyce","given":"W. Thomas","non-dropping-particle":"","parse-names":false,"suffix":""}],"container-title":"Developmental Review","id":"ITEM-2","issue":"2","issued":{"date-parts":[["2006","6"]]},"page":"175-212","title":"The stress response systems: Universality and adaptive individual differences","type":"article-journal","volume":"26"},"uris":["http://www.mendeley.com/documents/?uuid=fab1f0d5-7b40-4a26-9461-481a66e55636"]}],"mendeley":{"formattedCitation":"(Ellis et al., 2006; Smith &amp; Blumstein, 2008)","plainTextFormattedCitation":"(Ellis et al., 2006; Smith &amp; Blumstein, 2008)","previouslyFormattedCitation":"(Ellis et al., 2006; Smith &amp; Blumstein, 2008)"},"properties":{"noteIndex":0},"schema":"https://github.com/citation-style-language/schema/raw/master/csl-citation.json"}</w:instrText>
      </w:r>
      <w:r w:rsidRPr="0032287F">
        <w:fldChar w:fldCharType="separate"/>
      </w:r>
      <w:r w:rsidRPr="0032287F">
        <w:rPr>
          <w:noProof/>
        </w:rPr>
        <w:t>(Ellis et al., 2006; Smith &amp; Blumstein, 2008)</w:t>
      </w:r>
      <w:r w:rsidRPr="0032287F">
        <w:fldChar w:fldCharType="end"/>
      </w:r>
      <w:r w:rsidRPr="0032287F">
        <w:t xml:space="preserve">. </w:t>
      </w:r>
    </w:p>
    <w:p w:rsidRPr="0032287F" w:rsidR="0056051F" w:rsidP="00746110" w:rsidRDefault="0056051F" w14:paraId="27617F43" w14:textId="77777777">
      <w:r w:rsidRPr="0032287F">
        <w:t xml:space="preserve">Respiratory tract evisceration was an unexpected event that only occurred in two individuals in the high temperature treatment. As it was followed by mortality on both occasions, we do not believe there is an adaptive advantage to respiratory evisceration in </w:t>
      </w:r>
      <w:r>
        <w:rPr>
          <w:i/>
          <w:iCs/>
        </w:rPr>
        <w:t>P. californicus</w:t>
      </w:r>
      <w:r w:rsidRPr="0032287F">
        <w:t xml:space="preserve">. Instead, we postulate that this traumatic event was a physiological response to extreme temperature stress. </w:t>
      </w:r>
    </w:p>
    <w:p w:rsidRPr="0032287F" w:rsidR="0056051F" w:rsidP="00746110" w:rsidRDefault="0056051F" w14:paraId="625BF7E4" w14:textId="77777777">
      <w:pPr>
        <w:pStyle w:val="Subheading"/>
      </w:pPr>
      <w:r w:rsidRPr="0032287F">
        <w:t>Limitations</w:t>
      </w:r>
    </w:p>
    <w:p w:rsidRPr="003136E6" w:rsidR="0056051F" w:rsidP="00746110" w:rsidRDefault="0056051F" w14:paraId="7D41DBC3" w14:textId="285136CD">
      <w:r w:rsidRPr="0032287F">
        <w:t>There are several limitations to our study</w:t>
      </w:r>
      <w:r>
        <w:t xml:space="preserve"> that</w:t>
      </w:r>
      <w:r w:rsidRPr="0032287F">
        <w:t xml:space="preserve"> are worth noting. First, we did not find any wasting symptoms and thus are unable to refute or support evidence that a link may exist between seasonal evisceration and wasting disease in </w:t>
      </w:r>
      <w:r>
        <w:rPr>
          <w:rFonts w:eastAsia="Times New Roman"/>
          <w:i/>
          <w:iCs/>
        </w:rPr>
        <w:t>P. californicus</w:t>
      </w:r>
      <w:r w:rsidRPr="0032287F">
        <w:t xml:space="preserve">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Virome","type":"article-journal","volume":"12"},"uris":["http://www.mendeley.com/documents/?uuid=d2ee8ac9-6679-4d24-b028-07857eb0c51a"]}],"mendeley":{"formattedCitation":"(Hewson et al., 2020a)","plainTextFormattedCitation":"(Hewson et al., 2020a)","previouslyFormattedCitation":"(Hewson et al., 2020a)"},"properties":{"noteIndex":0},"schema":"https://github.com/citation-style-language/schema/raw/master/csl-citation.json"}</w:instrText>
      </w:r>
      <w:r w:rsidRPr="0032287F">
        <w:fldChar w:fldCharType="separate"/>
      </w:r>
      <w:r w:rsidRPr="0032287F">
        <w:rPr>
          <w:noProof/>
        </w:rPr>
        <w:t>(Hewson et al., 2020a)</w:t>
      </w:r>
      <w:r w:rsidRPr="0032287F">
        <w:fldChar w:fldCharType="end"/>
      </w:r>
      <w:r w:rsidRPr="0032287F">
        <w:t xml:space="preserve">. Second, we obtained </w:t>
      </w:r>
      <w:r>
        <w:rPr>
          <w:rFonts w:eastAsia="Times New Roman"/>
          <w:i/>
          <w:iCs/>
        </w:rPr>
        <w:t xml:space="preserve">P. californicus </w:t>
      </w:r>
      <w:r w:rsidRPr="0032287F">
        <w:t xml:space="preserve">from Bamfield, B.C., a population where wasting symptoms have not been reported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R.","non-dropping-particle":"","parse-names":false,"suffix":""}],"container-title":"Viruses","id":"ITEM-1","issue":"9","issued":{"date-parts":[["2020","9","1"]]},"publisher":"MDPI AG","title":"An unconventional flavivirus and other RNA viruses in the sea cucumber (Holothuroidea; Echinodermata) virome","type":"article-journal","volume":"12"},"uris":["http://www.mendeley.com/documents/?uuid=7680dc20-2976-49c3-9f45-408da734fbf5"]}],"mendeley":{"formattedCitation":"(Hewson et al., 2020b)","plainTextFormattedCitation":"(Hewson et al., 2020b)","previouslyFormattedCitation":"(Hewson et al., 2020b)"},"properties":{"noteIndex":0},"schema":"https://github.com/citation-style-language/schema/raw/master/csl-citation.json"}</w:instrText>
      </w:r>
      <w:r w:rsidRPr="0032287F">
        <w:fldChar w:fldCharType="separate"/>
      </w:r>
      <w:r w:rsidRPr="0032287F">
        <w:rPr>
          <w:noProof/>
        </w:rPr>
        <w:t>(Hewson et al., 2020b)</w:t>
      </w:r>
      <w:r w:rsidRPr="0032287F">
        <w:fldChar w:fldCharType="end"/>
      </w:r>
      <w:r w:rsidRPr="0032287F">
        <w:t xml:space="preserve">. While no population genetic studies have specifically examined </w:t>
      </w:r>
      <w:r w:rsidRPr="0032287F">
        <w:rPr>
          <w:i/>
          <w:iCs/>
        </w:rPr>
        <w:t>P. californicus</w:t>
      </w:r>
      <w:r w:rsidRPr="0032287F">
        <w:t xml:space="preserve"> in Bamfield, we assume that they are closely related to the Tofino, B.C. subpopulation </w:t>
      </w:r>
      <w:r w:rsidRPr="0032287F">
        <w:fldChar w:fldCharType="begin" w:fldLock="1"/>
      </w:r>
      <w:r w:rsidRPr="0032287F">
        <w:instrText>ADDIN CSL_CITATION {"citationItems":[{"id":"ITEM-1","itemData":{"DOI":"10.1111/MEC.14589","ISSN":"1365294X","PMID":"29654703","abstract":"Marine populations are typically characterized by weak genetic differentiation due to the potential for long-distance dispersal favouring high levels of gene flow. However, strong directional advection of water masses or retentive hydrodynamic forces can influence the degree of genetic exchange among marine populations. To determine the oceanographic drivers of genetic structure in a highly dispersive marine invertebrate, the giant California sea cucumber (Parastichopus californicus), we first tested for the presence of genetic discontinuities along the coast of North America in the northeastern Pacific Ocean. Then, we tested two hypotheses regarding spatial processes influencing population structure: (i) isolation by distance (IBD: genetic structure is explained by geographic distance) and (ii) isolation by resistance (IBR: genetic structure is driven by ocean circulation). Using RADseq, we genotyped 717 individuals from 24 sampling locations across 2,719 neutral SNPs to assess the degree of population differentiation and integrated estimates of genetic variation with inferred connectivity probabilities from a biophysical model of larval dispersal mediated by ocean currents. We identified two clusters separating north and south regions, as well as significant, albeit weak, substructure within regions (FST = 0.002, p =.001). After modelling the asymmetric nature of ocean currents, we demonstrated that local oceanography (IBR) was a better predictor of genetic variation (R2 =.49) than geographic distance (IBD) (R2 =.18), and directional processes played an important role in shaping fine-scale structure. Our study contributes to the growing body of literature identifying significant population structure in marine systems and has important implications for the spatial management of P. californicus and other exploited marine species.","author":[{"dropping-particle":"","family":"Xuereb","given":"Amanda","non-dropping-particle":"","parse-names":false,"suffix":""},{"dropping-particle":"","family":"Benestan","given":"Laura","non-dropping-particle":"","parse-names":false,"suffix":""},{"dropping-particle":"","family":"Normandeau","given":"Éric","non-dropping-particle":"","parse-names":false,"suffix":""},{"dropping-particle":"","family":"Daigle","given":"Rémi M.","non-dropping-particle":"","parse-names":false,"suffix":""},{"dropping-particle":"","family":"Curtis","given":"Janelle M.R.","non-dropping-particle":"","parse-names":false,"suffix":""},{"dropping-particle":"","family":"Bernatchez","given":"Louis","non-dropping-particle":"","parse-names":false,"suffix":""},{"dropping-particle":"","family":"Fortin","given":"Marie Josée","non-dropping-particle":"","parse-names":false,"suffix":""}],"container-title":"Molecular Ecology","id":"ITEM-1","issue":"10","issued":{"date-parts":[["2018","5","1"]]},"page":"2347-2364","publisher":"Blackwell Publishing Ltd","title":"Asymmetric oceanographic processes mediate connectivity and population genetic structure, as revealed by RADseq, in a highly dispersive marine invertebrate (Parastichopus californicus)","type":"article-journal","volume":"27"},"uris":["http://www.mendeley.com/documents/?uuid=798f095f-f311-4e25-9015-8f1687ace348"]}],"mendeley":{"formattedCitation":"(Xuereb et al., 2018)","plainTextFormattedCitation":"(Xuereb et al., 2018)","previouslyFormattedCitation":"(Xuereb et al., 2018)"},"properties":{"noteIndex":0},"schema":"https://github.com/citation-style-language/schema/raw/master/csl-citation.json"}</w:instrText>
      </w:r>
      <w:r w:rsidRPr="0032287F">
        <w:fldChar w:fldCharType="separate"/>
      </w:r>
      <w:r w:rsidRPr="0032287F">
        <w:rPr>
          <w:noProof/>
        </w:rPr>
        <w:t>(Xuereb et al., 2018)</w:t>
      </w:r>
      <w:r w:rsidRPr="0032287F">
        <w:fldChar w:fldCharType="end"/>
      </w:r>
      <w:r w:rsidRPr="0032287F">
        <w:t xml:space="preserve">. The Tofino subpopulation receives significant genetic influx from the </w:t>
      </w:r>
      <w:r w:rsidRPr="0032287F">
        <w:rPr>
          <w:i/>
          <w:iCs/>
        </w:rPr>
        <w:t>P. californicus</w:t>
      </w:r>
      <w:r w:rsidRPr="0032287F">
        <w:t xml:space="preserve"> population in the Strait of Georgia where wasting has been reported </w:t>
      </w:r>
      <w:r w:rsidRPr="0032287F">
        <w:fldChar w:fldCharType="begin" w:fldLock="1"/>
      </w:r>
      <w:r w:rsidRPr="0032287F">
        <w:instrText>ADDIN CSL_CITATION {"citationItems":[{"id":"ITEM-1","itemData":{"DOI":"10.1111/MEC.14589","ISSN":"1365294X","PMID":"29654703","abstract":"Marine populations are typically characterized by weak genetic differentiation due to the potential for long-distance dispersal favouring high levels of gene flow. However, strong directional advection of water masses or retentive hydrodynamic forces can influence the degree of genetic exchange among marine populations. To determine the oceanographic drivers of genetic structure in a highly dispersive marine invertebrate, the giant California sea cucumber (Parastichopus californicus), we first tested for the presence of genetic discontinuities along the coast of North America in the northeastern Pacific Ocean. Then, we tested two hypotheses regarding spatial processes influencing population structure: (i) isolation by distance (IBD: genetic structure is explained by geographic distance) and (ii) isolation by resistance (IBR: genetic structure is driven by ocean circulation). Using RADseq, we genotyped 717 individuals from 24 sampling locations across 2,719 neutral SNPs to assess the degree of population differentiation and integrated estimates of genetic variation with inferred connectivity probabilities from a biophysical model of larval dispersal mediated by ocean currents. We identified two clusters separating north and south regions, as well as significant, albeit weak, substructure within regions (FST = 0.002, p =.001). After modelling the asymmetric nature of ocean currents, we demonstrated that local oceanography (IBR) was a better predictor of genetic variation (R2 =.49) than geographic distance (IBD) (R2 =.18), and directional processes played an important role in shaping fine-scale structure. Our study contributes to the growing body of literature identifying significant population structure in marine systems and has important implications for the spatial management of P. californicus and other exploited marine species.","author":[{"dropping-particle":"","family":"Xuereb","given":"Amanda","non-dropping-particle":"","parse-names":false,"suffix":""},{"dropping-particle":"","family":"Benestan","given":"Laura","non-dropping-particle":"","parse-names":false,"suffix":""},{"dropping-particle":"","family":"Normandeau","given":"Éric","non-dropping-particle":"","parse-names":false,"suffix":""},{"dropping-particle":"","family":"Daigle","given":"Rémi M.","non-dropping-particle":"","parse-names":false,"suffix":""},{"dropping-particle":"","family":"Curtis","given":"Janelle M.R.","non-dropping-particle":"","parse-names":false,"suffix":""},{"dropping-particle":"","family":"Bernatchez","given":"Louis","non-dropping-particle":"","parse-names":false,"suffix":""},{"dropping-particle":"","family":"Fortin","given":"Marie Josée","non-dropping-particle":"","parse-names":false,"suffix":""}],"container-title":"Molecular Ecology","id":"ITEM-1","issue":"10","issued":{"date-parts":[["2018","5","1"]]},"page":"2347-2364","publisher":"Blackwell Publishing Ltd","title":"Asymmetric oceanographic processes mediate connectivity and population genetic structure, as revealed by RADseq, in a highly dispersive marine invertebrate (Parastichopus californicus)","type":"article-journal","volume":"27"},"uris":["http://www.mendeley.com/documents/?uuid=798f095f-f311-4e25-9015-8f1687ace348"]}],"mendeley":{"formattedCitation":"(Xuereb et al., 2018)","plainTextFormattedCitation":"(Xuereb et al., 2018)","previouslyFormattedCitation":"(Xuereb et al., 2018)"},"properties":{"noteIndex":0},"schema":"https://github.com/citation-style-language/schema/raw/master/csl-citation.json"}</w:instrText>
      </w:r>
      <w:r w:rsidRPr="0032287F">
        <w:fldChar w:fldCharType="separate"/>
      </w:r>
      <w:r w:rsidRPr="0032287F">
        <w:rPr>
          <w:noProof/>
        </w:rPr>
        <w:t>(Xuereb et al., 2018)</w:t>
      </w:r>
      <w:r w:rsidRPr="0032287F">
        <w:fldChar w:fldCharType="end"/>
      </w:r>
      <w:r w:rsidRPr="0032287F">
        <w:t xml:space="preserve">. Therefore, we do not expect that genetic differentiation could confer differential vulnerability to wasting </w:t>
      </w:r>
      <w:r>
        <w:t>for</w:t>
      </w:r>
      <w:r w:rsidRPr="00C02EA6">
        <w:rPr>
          <w:i/>
          <w:iCs/>
        </w:rPr>
        <w:t xml:space="preserve"> </w:t>
      </w:r>
      <w:r w:rsidRPr="0032287F">
        <w:rPr>
          <w:i/>
          <w:iCs/>
        </w:rPr>
        <w:t>P. californicus</w:t>
      </w:r>
      <w:r>
        <w:rPr>
          <w:i/>
          <w:iCs/>
        </w:rPr>
        <w:t xml:space="preserve"> </w:t>
      </w:r>
      <w:r>
        <w:t>from</w:t>
      </w:r>
      <w:r w:rsidRPr="0032287F">
        <w:t xml:space="preserve"> Bamfield</w:t>
      </w:r>
      <w:r>
        <w:t xml:space="preserve"> </w:t>
      </w:r>
      <w:r w:rsidRPr="0032287F">
        <w:t xml:space="preserve">compared to </w:t>
      </w:r>
      <w:r>
        <w:t xml:space="preserve">those in </w:t>
      </w:r>
      <w:r w:rsidRPr="0032287F">
        <w:t>Nanoose. Third,</w:t>
      </w:r>
      <w:r>
        <w:t xml:space="preserve"> seasonality may explain the lack of wasting symptoms, as </w:t>
      </w:r>
      <w:r w:rsidRPr="0032287F">
        <w:t xml:space="preserve">our experiment was conducted during November 2021 while the wasting event in Nanoose Bay occurred between August and October 2021. </w:t>
      </w:r>
      <w:r>
        <w:t xml:space="preserve">However, </w:t>
      </w:r>
      <w:r w:rsidRPr="0032287F">
        <w:t>wasting</w:t>
      </w:r>
      <w:r>
        <w:t xml:space="preserve"> in </w:t>
      </w:r>
      <w:r>
        <w:rPr>
          <w:i/>
        </w:rPr>
        <w:t>P. californicus</w:t>
      </w:r>
      <w:r w:rsidRPr="0032287F">
        <w:t xml:space="preserve"> has been previously reported </w:t>
      </w:r>
      <w:r>
        <w:t>year-round</w:t>
      </w:r>
      <w:r w:rsidRPr="0032287F">
        <w:t xml:space="preserve"> </w:t>
      </w:r>
      <w:r w:rsidRPr="0032287F">
        <w:fldChar w:fldCharType="begin" w:fldLock="1"/>
      </w:r>
      <w:r w:rsidRPr="0032287F">
        <w:instrText>ADDIN CSL_CITATION {"citationItems":[{"id":"ITEM-1","itemData":{"DOI":"10.3390/V12091057","abstract":"Sea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R.","non-dropping-particle":"","parse-names":false,"suffix":""}],"container-title":"Viruses","id":"ITEM-1","issue":"9","issued":{"date-parts":[["2020","9","1"]]},"publisher":"MDPI AG","title":"An unconventional flavivirus and other RNA viruses in the sea cucumber (Holothuroidea; Echinodermata) virome","type":"article-journal","volume":"12"},"uris":["http://www.mendeley.com/documents/?uuid=7680dc20-2976-49c3-9f45-408da734fbf5"]}],"mendeley":{"formattedCitation":"(Hewson et al., 2020b)","plainTextFormattedCitation":"(Hewson et al., 2020b)","previouslyFormattedCitation":"(Hewson et al., 2020b)"},"properties":{"noteIndex":0},"schema":"https://github.com/citation-style-language/schema/raw/master/csl-citation.json"}</w:instrText>
      </w:r>
      <w:r w:rsidRPr="0032287F">
        <w:fldChar w:fldCharType="separate"/>
      </w:r>
      <w:r w:rsidRPr="0032287F">
        <w:rPr>
          <w:noProof/>
        </w:rPr>
        <w:t>(Hewson et al., 2020b)</w:t>
      </w:r>
      <w:r w:rsidRPr="0032287F">
        <w:fldChar w:fldCharType="end"/>
      </w:r>
      <w:r w:rsidRPr="0032287F">
        <w:t xml:space="preserve">. The final limitation of our study was its short duration. We only exposed sea cucumbers to heat stress for a total of 82 hours and the majority of minor and major ulcers formed in the later days of our experiment. We cannot confirm that they would not have developed into more severe, wasting-like lesions provided with a more extended duration of extreme temperature. However, during </w:t>
      </w:r>
      <w:r>
        <w:t>our short-term experiment</w:t>
      </w:r>
      <w:r w:rsidRPr="0032287F">
        <w:t xml:space="preserve"> we observed mortality and a significant stiffness-based behavioural response</w:t>
      </w:r>
      <w:r>
        <w:t xml:space="preserve">. Despite our findings that </w:t>
      </w:r>
      <w:r>
        <w:rPr>
          <w:i/>
          <w:iCs/>
        </w:rPr>
        <w:t>P. californicus</w:t>
      </w:r>
      <w:r>
        <w:t xml:space="preserve"> was under extreme thermal stress, wasting did not occur. If wasting was induced by physiological heat stress as an isolated factor, we expect that it would have occurred under these conditions.</w:t>
      </w:r>
    </w:p>
    <w:p w:rsidRPr="0032287F" w:rsidR="0056051F" w:rsidP="00746110" w:rsidRDefault="0056051F" w14:paraId="6298C44B" w14:textId="77777777">
      <w:pPr>
        <w:pStyle w:val="Subheading"/>
      </w:pPr>
      <w:r w:rsidRPr="0032287F">
        <w:t>Synthesis</w:t>
      </w:r>
    </w:p>
    <w:p w:rsidR="0056051F" w:rsidP="00746110" w:rsidRDefault="0056051F" w14:paraId="19AF6636" w14:textId="77777777">
      <w:r w:rsidRPr="0032287F">
        <w:t>White skin ulcerations like those that we observed are a well-documented disease phenomenon in sea cucumbers, described as a S</w:t>
      </w:r>
      <w:r>
        <w:t>k</w:t>
      </w:r>
      <w:r w:rsidRPr="0032287F">
        <w:t>in Ulceration Disease or Skin Ulceration Syndrome (SUS)</w:t>
      </w:r>
      <w:r>
        <w:t xml:space="preserve"> </w:t>
      </w:r>
      <w:r w:rsidRPr="0032287F">
        <w:rPr>
          <w:i/>
        </w:rPr>
        <w:fldChar w:fldCharType="begin" w:fldLock="1"/>
      </w:r>
      <w:r w:rsidRPr="0032287F">
        <w:rPr>
          <w:i/>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(Echinodermata)","type":"article-journal","volume":"10"},"uris":["http://www.mendeley.com/documents/?uuid=466b4247-e830-4aa9-9d9b-d456db6f0cc3"]}],"mendeley":{"formattedCitation":"(Delroisse et al., 2020)","plainTextFormattedCitation":"(Delroisse et al., 2020)","previouslyFormattedCitation":"(Delroisse et al., 2020)"},"properties":{"noteIndex":0},"schema":"https://github.com/citation-style-language/schema/raw/master/csl-citation.json"}</w:instrText>
      </w:r>
      <w:r w:rsidRPr="0032287F">
        <w:rPr>
          <w:i/>
        </w:rPr>
        <w:fldChar w:fldCharType="separate"/>
      </w:r>
      <w:r w:rsidRPr="0032287F">
        <w:rPr>
          <w:noProof/>
        </w:rPr>
        <w:t>(Delroisse et al., 2020)</w:t>
      </w:r>
      <w:r w:rsidRPr="0032287F">
        <w:rPr>
          <w:i/>
        </w:rPr>
        <w:fldChar w:fldCharType="end"/>
      </w:r>
      <w:r>
        <w:t>.</w:t>
      </w:r>
      <w:r w:rsidRPr="0032287F">
        <w:t xml:space="preserve"> </w:t>
      </w:r>
      <w:r>
        <w:t xml:space="preserve">SUS has been documented in commercially farmed sea cucumbers, </w:t>
      </w:r>
      <w:r w:rsidRPr="0032287F">
        <w:rPr>
          <w:i/>
        </w:rPr>
        <w:t>Apostichopus japonicus</w:t>
      </w:r>
      <w:r w:rsidRPr="0032287F">
        <w:t xml:space="preserve"> and </w:t>
      </w:r>
      <w:r w:rsidRPr="0032287F">
        <w:rPr>
          <w:i/>
        </w:rPr>
        <w:t>Holothuria scabra</w:t>
      </w:r>
      <w:r>
        <w:rPr>
          <w:i/>
        </w:rPr>
        <w:t>,</w:t>
      </w:r>
      <w:r w:rsidRPr="0032287F">
        <w:rPr>
          <w:i/>
        </w:rPr>
        <w:t xml:space="preserve"> </w:t>
      </w:r>
      <w:r>
        <w:rPr>
          <w:iCs/>
        </w:rPr>
        <w:t xml:space="preserve">and </w:t>
      </w:r>
      <w:r w:rsidRPr="0032287F">
        <w:t xml:space="preserve">has been characterized by white ulcers on the oral and aboral sides of the body wall </w:t>
      </w:r>
      <w:r w:rsidRPr="0032287F">
        <w:fldChar w:fldCharType="begin" w:fldLock="1"/>
      </w:r>
      <w:r w:rsidRPr="0032287F">
        <w:instrText>ADDIN CSL_CITATION {"citationItems":[{"id":"ITEM-1","itemData":{"DOI":"10.1016/j.fsi.2018.06.001","ISSN":"10959947","PMID":"29864588","abstract":"Accumulative evidence has supported the pivotal roles of gut microbiota in shaping host health in a wide range of animals. However, the relationship between gut microbiota and sea cucumber disease is poorly understood. Using the Illumina sequencing of bacterial 16 S rRNA gene, we investigated the divergence of gut bacterial communities between healthy and skin ulceration syndrome (SUS) diseased Apostichopus japonicus. The results showed that bacterial phylotypes in both groups were closely related at phylum level with predominant component of Proteobacteria (&gt;90%). However, Firmicutes and Verrucomicrobia displayed opposite trends in two groups with higher abundance of Firmicutes and lower of Verrucomicrobia in diseased group. Further KEGG enrichment revealed that bacterial-mediated infectious diseases and signal transduction pathways were significantly induced in the SUS group. We also identified one OTU of Lactococcus garvieae from Firmicutes exhibited significantly different abundances in diseased sea cucumber as compared to healthy subjects. The relative abundance of the species was 27.67% ± 10.52% in diseased group compared to 2.78% ± 2.59% in healthy sea cucumber. Three virulence genes of hly</w:instrText>
      </w:r>
      <w:r w:rsidRPr="0032287F">
        <w:rPr>
          <w:rFonts w:hint="eastAsia" w:ascii="MS Gothic" w:hAnsi="MS Gothic" w:eastAsia="MS Gothic" w:cs="MS Gothic"/>
        </w:rPr>
        <w:instrText>Ⅲ</w:instrText>
      </w:r>
      <w:r w:rsidRPr="0032287F">
        <w:instrText xml:space="preserve"> fbp and pva encoded by L. garvieae were investigated by qPCR, and were found to be significantly induced (P &lt; 0.05) in diseased sea cucumbers as compared to healthy ones. All our results supported that L. garvieae might be a potential pathogen for SUS outbreak and could be served as a bio-indicator for this disease monitoring.","author":[{"dropping-particle":"","family":"Zhang","given":"Zhen","non-dropping-particle":"","parse-names":false,"suffix":""},{"dropping-particle":"","family":"Xing","given":"Ronglian","non-dropping-particle":"","parse-names":false,"suffix":""},{"dropping-particle":"","family":"Lv","given":"Zhimeng","non-dropping-particle":"","parse-names":false,"suffix":""},{"dropping-particle":"","family":"Shao","given":"Yina","non-dropping-particle":"","parse-names":false,"suffix":""},{"dropping-particle":"","family":"Zhang","given":"Weiwei","non-dropping-particle":"","parse-names":false,"suffix":""},{"dropping-particle":"","family":"Zhao","given":"Xuelin","non-dropping-particle":"","parse-names":false,"suffix":""},{"dropping-particle":"","family":"Li","given":"Chenghua","non-dropping-particle":"","parse-names":false,"suffix":""}],"container-title":"Fish and Shellfish Immunology","id":"ITEM-1","issue":"May","issued":{"date-parts":[["2018"]]},"note":"BACTERIA CAUSE","page":"148-154","publisher":"Elsevier","title":"Analysis of gut microbiota revealed Lactococcus garviaeae could be an indicative of skin ulceration syndrome in farmed sea cucumber Apostichopus japonicus","type":"article-journal","volume":"80"},"uris":["http://www.mendeley.com/documents/?uuid=53da8175-073f-4902-a84b-eb70a3ea5f9f"]},{"id":"ITEM-2","itemData":{"DOI":"10.1016/j.aquaculture.2008.10.015","ISSN":"00448486","abstract":"The diseases of cultured sea cucumber have been the bottle-neck for the sustainable development of sea cucumber (Apostichopus japonicus) cultivation in China. Two diseases that occurred from 2004 and caused mass mortalities of sea cucumbers are still prevalent in Liaoning and Shandong provinces in China. One is skin ulceration syndrome and the other is viscera rejection syndrome. The epidemiology and pathogenicity of the diseases were investigated. Microscopic observations were made on healthy and diseased individuals of sea cucumbers to record the bacteria, mold and parasites on the surface of body wall, and the relationship of microbes between skin ulceration disease and viscera ejection disease. The two diseases expressed several differences. Six predominant isolates of bacteria (2004A, 2004B, 04101, 04102, 04103 and 04104) were isolated from the sea cucumbers suffering from skin ulceration in indoor ponds for wintering and outdoor ponds for culturing. Two isolates of bacteria (041201 and 041202) were isolated from the sea cucumbers suffering from viscera ejection syndrome in indoor wintering ponds. Induced infection experiments with these isolates of bacteria showed that all eight predominant isolates of bacteria were pathogenic as they showed the same signs as naturally infected and re-isolates from diseased sea cucumber had the same morphological characteristics. Physiological and biochemical tests and the sequence similarity analysis of the 16S rRNA genes of these bacterial isolates indicated that isolate 2004A was similar to Vibrio cyclitrophicus, 2004B similar to V. splendidus, isolates 04101 and 04103 similar to V. harveyi, 04102 similar to V. tasmaniensis, isolate 04104 similar to Photobacterium sp. isolate 041201 similar to Arthrobacter protophormiae, and isolate 041202 similar to Staphylococcus equorum. Antibiotic sensitive test showed that the eight isolates of bacteria were sensitive to Ofloxacin, Levofloxacin hydrochloride, Cefobid, Doxycycline, Novobiocin, but not sensitive to Oxacillin sodium, Aminobenzylpenicillin, Spectinomycin, or Cefradine. © 2008 Elsevier B.V. All rights reserved.","author":[{"dropping-particle":"","family":"Deng","given":"Huan","non-dropping-particle":"","parse-names":false,"suffix":""},{"dropping-particle":"","family":"He","given":"Chongbo","non-dropping-particle":"","parse-names":false,"suffix":""},{"dropping-particle":"","family":"Zhou","given":"Zunchun","non-dropping-particle":"","parse-names":false,"suffix":""},{"dropping-particle":"","family":"Liu","given":"Chang","non-dropping-particle":"","parse-names":false,"suffix":""},{"dropping-particle":"","family":"Tan","given":"Kefei","non-dropping-particle":"","parse-names":false,"suffix":""},{"dropping-particle":"","family":"Wang","given":"Nianbin","non-dropping-particle":"","parse-names":false,"suffix":""},{"dropping-particle":"","family":"Jiang","given":"Bei","non-dropping-particle":"","parse-names":false,"suffix":""},{"dropping-particle":"","family":"Gao","given":"Xianggang","non-dropping-particle":"","parse-names":false,"suffix":""},{"dropping-particle":"","family":"Liu","given":"Weidong","non-dropping-particle":"","parse-names":false,"suffix":""}],"container-title":"Aquaculture","id":"ITEM-2","issue":"1-2","issued":{"date-parts":[["2009"]]},"page":"18-27","publisher":"Elsevier B.V.","title":"Isolation and pathogenicity of pathogens from skin ulceration disease and viscera ejection syndrome of the sea cucumber Apostichopus japonicus","type":"article-journal","volume":"287"},"uris":["http://www.mendeley.com/documents/?uuid=16caeb42-cf12-4a7d-8de7-d3bc04db64c0"]},{"id":"ITEM-3","itemData":{"DOI":"10.1016/j.jip.2007.03.001","ISSN":"00222011","PMID":"17462667","abstract":"Acute peristome edema disease (APED) is a new disease that broke out in cultured sea cucumber along the Shangdong and Liaoning province coasts in China, PR, and has caused a great deal of death in Apostichopus japonicus (Selenka) since 2004. Here we report virus-like particles found in intestine epithelium of sea cucumbers reared in North China. It is the first time that sea cucumbers are reported to be infected by virus. Histological examinations showed that the viral inclusion bodies existed in intestine epithelium cells. Electron microscopic examinations show that the virions were spherical, 80-100 nm in diameter, and composed of a helical nucleocapsid within an envelope with surface projections. Detailed studies on the morphogenesis of these viruses found many characteristics previously described for coronaviruses. Virus particles always congregated, and formed a virus vesicle with an encircling membrane. The most obvious cellular pathologic feature is large granular areas of cytoplasm, relatively devoid of organelles. Tubular structures within virus-containing vesicles, nucleocapsid inclusions, and double-membrane vesicles are also found in the cytopathic cells. No rickettsia, chlamydia, bacteria, or other parasitic organisms were found. © 2007 Elsevier Inc. All rights reserved.","author":[{"dropping-particle":"","family":"Wang","given":"Pinhong","non-dropping-particle":"","parse-names":false,"suffix":""},{"dropping-particle":"","family":"Chang","given":"Yaqing","non-dropping-particle":"","parse-names":false,"suffix":""},{"dropping-particle":"","family":"Yu","given":"Jinhai","non-dropping-particle":"","parse-names":false,"suffix":""},{"dropping-particle":"","family":"Li","given":"Chunyan","non-dropping-particle":"","parse-names":false,"suffix":""},{"dropping-particle":"","family":"Xu","given":"Gaorong","non-dropping-particle":"","parse-names":false,"suffix":""}],"container-title":"Journal of Invertebrate Pathology","id":"ITEM-3","issue":"1","issued":{"date-parts":[["2007","9"]]},"page":"11-17","title":"Acute peristome edema disease in juvenile and adult sea cucumbers Apostichopus japonicus (Selenka) reared in North China","type":"article-journal","volume":"96"},"uris":["http://www.mendeley.com/documents/?uuid=efcd9514-a7a3-4a53-9928-dba420a0b01c"]},{"id":"ITEM-4","itemData":{"DOI":"10.1016/j.fsi.2012.04.013","ISSN":"10959947","abstract":"MicroRNAs (miRNAs) constitute a family of small RNA species which have been demonstrated to be one of key effectors in mediating host-pathogen interaction. In this study, two haemocytes miRNA libraries were constructed with deep sequenced by illumina Hiseq2000 from healthy (L1) and skin ulceration syndrome Apostichopus japonicus (L2). The high throughput solexa sequencing resulted in 9,579,038 and 7,742,558 clean data from L1 and L2, respectively. Sequences analysis revealed that 40 conserved miRNAs were found in both libraries, in which let-7 and mir-125 were speculated to be clustered together and expressed accordingly. Eighty-six miRNA candidates were also identified by reference genome search and stem-loop structure prediction. Importantly, mir-31 and mir-2008 displayed signifi{ligature}cant differential expression between the two libraries according to FPKM model, which might be considered as promising targets for elucidating the intrinsic mechanism of skin ulceration syndrome outbreak in the species. © 2012 Elsevier Ltd.","author":[{"dropping-particle":"","family":"Li","given":"Chenghua","non-dropping-particle":"","parse-names":false,"suffix":""},{"dropping-particle":"","family":"Feng","given":"Weida","non-dropping-particle":"","parse-names":false,"suffix":""},{"dropping-particle":"","family":"Qiu","given":"Lihua","non-dropping-particle":"","parse-names":false,"suffix":""},{"dropping-particle":"","family":"Xia","given":"Changge","non-dropping-particle":"","parse-names":false,"suffix":""},{"dropping-particle":"","family":"Su","given":"Xiurong","non-dropping-particle":"","parse-names":false,"suffix":""},{"dropping-particle":"","family":"Jin","given":"Chunhua","non-dropping-particle":"","parse-names":false,"suffix":""},{"dropping-particle":"","family":"Zhou","given":"Tingting","non-dropping-particle":"","parse-names":false,"suffix":""},{"dropping-particle":"","family":"Zeng","given":"Yuan","non-dropping-particle":"","parse-names":false,"suffix":""},{"dropping-particle":"","family":"Li","given":"Taiwu","non-dropping-particle":"","parse-names":false,"suffix":""}],"container-title":"Fish and Shellfish Immunology","id":"ITEM-4","issue":"2","issued":{"date-parts":[["2012"]]},"page":"436-441","publisher":"Elsevier Ltd","title":"Characterization of skin ulceration syndrome associated microRNAs in sea cucumber Apostichopus japonicus by deep sequencing","type":"article-journal","volume":"33"},"uris":["http://www.mendeley.com/documents/?uuid=440fe4c4-e95d-42d0-a272-99f814ab509f"]}],"mendeley":{"formattedCitation":"(Deng et al., 2009; Li et al., 2012; Wang et al., 2007; Zhang et al., 2018)","plainTextFormattedCitation":"(Deng et al., 2009; Li et al., 2012; Wang et al., 2007; Zhang et al., 2018)","previouslyFormattedCitation":"(Deng et al., 2009; Li et al., 2012; Wang et al., 2007; Zhang et al., 2018)"},"properties":{"noteIndex":0},"schema":"https://github.com/citation-style-language/schema/raw/master/csl-citation.json"}</w:instrText>
      </w:r>
      <w:r w:rsidRPr="0032287F">
        <w:fldChar w:fldCharType="separate"/>
      </w:r>
      <w:r w:rsidRPr="0032287F">
        <w:rPr>
          <w:noProof/>
        </w:rPr>
        <w:t>(Deng et al., 2009; Li et al., 2012; Wang et al., 2007; Zhang et al., 2018)</w:t>
      </w:r>
      <w:r w:rsidRPr="0032287F">
        <w:fldChar w:fldCharType="end"/>
      </w:r>
      <w:r w:rsidRPr="0032287F">
        <w:t>.</w:t>
      </w:r>
      <w:r>
        <w:t xml:space="preserve"> Ba</w:t>
      </w:r>
      <w:commentRangeStart w:id="61"/>
      <w:r w:rsidRPr="0032287F">
        <w:t xml:space="preserve">sed on the photographic evidence provided by Zhang et al. (2018) and Deng et al. (2009), </w:t>
      </w:r>
      <w:r>
        <w:t xml:space="preserve">minor </w:t>
      </w:r>
      <w:r w:rsidRPr="0032287F">
        <w:t>SUS</w:t>
      </w:r>
      <w:r>
        <w:t xml:space="preserve"> symptoms in </w:t>
      </w:r>
      <w:r>
        <w:rPr>
          <w:i/>
          <w:iCs/>
        </w:rPr>
        <w:t>A. japonicus</w:t>
      </w:r>
      <w:r w:rsidRPr="0032287F">
        <w:t xml:space="preserve"> and the major ulcers in our </w:t>
      </w:r>
      <w:r w:rsidRPr="0032287F">
        <w:rPr>
          <w:i/>
        </w:rPr>
        <w:t>P. californicus</w:t>
      </w:r>
      <w:r w:rsidRPr="0032287F">
        <w:t xml:space="preserve"> </w:t>
      </w:r>
      <w:r>
        <w:t xml:space="preserve">specimens </w:t>
      </w:r>
      <w:commentRangeStart w:id="62"/>
      <w:commentRangeStart w:id="63"/>
      <w:r>
        <w:t>are visually similar</w:t>
      </w:r>
      <w:commentRangeEnd w:id="62"/>
      <w:r>
        <w:rPr>
          <w:rStyle w:val="CommentReference"/>
        </w:rPr>
        <w:commentReference w:id="62"/>
      </w:r>
      <w:commentRangeEnd w:id="63"/>
      <w:r>
        <w:rPr>
          <w:rStyle w:val="CommentReference"/>
        </w:rPr>
        <w:commentReference w:id="63"/>
      </w:r>
      <w:r w:rsidRPr="0032287F">
        <w:t xml:space="preserve">. </w:t>
      </w:r>
      <w:commentRangeStart w:id="64"/>
      <w:r w:rsidRPr="0032287F">
        <w:t>Unlike in SUS reports</w:t>
      </w:r>
      <w:commentRangeEnd w:id="64"/>
      <w:r>
        <w:rPr>
          <w:rStyle w:val="CommentReference"/>
        </w:rPr>
        <w:commentReference w:id="64"/>
      </w:r>
      <w:r w:rsidRPr="0032287F">
        <w:t xml:space="preserve">, we did not see any indication of swelling or discolouration of the peristomes, and we did not see an initial abundance of ulcers around the mouth or cloaca </w:t>
      </w:r>
      <w:r w:rsidRPr="0032287F">
        <w:fldChar w:fldCharType="begin" w:fldLock="1"/>
      </w:r>
      <w:r w:rsidRPr="0032287F">
        <w:instrText>ADDIN CSL_CITATION {"citationItems":[{"id":"ITEM-1","itemData":{"DOI":"10.1016/j.aquaculture.2003.11.018","ISSN":"00448486","abstract":"It is frequently reported that cultivated holothuroids can suffer from a disease affecting their integument. We report here on a disease of juvenile Holothuria scabra, the widely marketed edible sea cucumber, reared in the Aqua-Lab hatchery of Toliara, Madagascar. This disease, which has been called skin ulceration disease, is very contagious and results from a severe bacterial infection that causes death within 3 days. The first sign of the infection is a white spot that appears on the integument of individuals, close to the cloacal aperture. The spot extends quickly onto the whole integument leading to the death of individuals. Microscopic (histology, scanning and transmission electron microscopies) and biomolecular (denaturing gradient gel electrophoresis (DGGE) and sequencing) techniques have been used to describe the lesions and to investigate the infecting microbial communities. The lesions consist in a zone where the epidermis is totally destroyed and where collagen fibres and ossicles are exposed to the external medium. This zone is surrounded by a border line where degrading epidermis is mixed with the connective tissue. Lesions include three bacterial morphotypes: rod-shaped bacteria, rough ovoid bacteria, and smooth ovoid bacteria. The last morphotype is the only one found on the ossicles and is assumed to be responsible for their degradation. Three species of bacteria have been put in evidence in the lesions thanks to biomolecular analyses: Vibrio sp., Bacteroides sp., and an α-Proteobacterium. Infection assays of healthy holothuroids have been performed from lesions and from bacterial cultures but the causative agent has not been identified. It is suggested that combined events or agents, including bacteria, are required to induce the disease. © 2003 Elsevier B.V. All rights reserved.","author":[{"dropping-particle":"","family":"Becker","given":"P.","non-dropping-particle":"","parse-names":false,"suffix":""},{"dropping-particle":"","family":"Gillan","given":"D.","non-dropping-particle":"","parse-names":false,"suffix":""},{"dropping-particle":"","family":"Lanterbecq","given":"D.","non-dropping-particle":"","parse-names":false,"suffix":""},{"dropping-particle":"","family":"Jangoux","given":"M.","non-dropping-particle":"","parse-names":false,"suffix":""},{"dropping-particle":"","family":"Rasolofonirina","given":"R.","non-dropping-particle":"","parse-names":false,"suffix":""},{"dropping-particle":"","family":"Rakotovao","given":"J.","non-dropping-particle":"","parse-names":false,"suffix":""},{"dropping-particle":"","family":"Eeckhaut","given":"I.","non-dropping-particle":"","parse-names":false,"suffix":""}],"container-title":"Aquaculture","id":"ITEM-1","issue":"1-4","issued":{"date-parts":[["2004"]]},"page":"13-30","title":"The skin ulceration disease in cultivated juveniles of Holothuria scabra (Holothuroidea, Echinodermata)","type":"article-journal","volume":"242"},"uris":["http://www.mendeley.com/documents/?uuid=469855b9-8f5f-4f85-9145-a36cf70eac79"]},{"id":"ITEM-2","itemData":{"DOI":"10.1016/j.jip.2007.03.001","ISSN":"00222011","PMID":"17462667","abstract":"Acute peristome edema disease (APED) is a new disease that broke out in cultured sea cucumber along the Shangdong and Liaoning province coasts in China, PR, and has caused a great deal of death in Apostichopus japonicus (Selenka) since 2004. Here we report virus-like particles found in intestine epithelium of sea cucumbers reared in North China. It is the first time that sea cucumbers are reported to be infected by virus. Histological examinations showed that the viral inclusion bodies existed in intestine epithelium cells. Electron microscopic examinations show that the virions were spherical, 80-100 nm in diameter, and composed of a helical nucleocapsid within an envelope with surface projections. Detailed studies on the morphogenesis of these viruses found many characteristics previously described for coronaviruses. Virus particles always congregated, and formed a virus vesicle with an encircling membrane. The most obvious cellular pathologic feature is large granular areas of cytoplasm, relatively devoid of organelles. Tubular structures within virus-containing vesicles, nucleocapsid inclusions, and double-membrane vesicles are also found in the cytopathic cells. No rickettsia, chlamydia, bacteria, or other parasitic organisms were found. © 2007 Elsevier Inc. All rights reserved.","author":[{"dropping-particle":"","family":"Wang","given":"Pinhong","non-dropping-particle":"","parse-names":false,"suffix":""},{"dropping-particle":"","family":"Chang","given":"Yaqing","non-dropping-particle":"","parse-names":false,"suffix":""},{"dropping-particle":"","family":"Yu","given":"Jinhai","non-dropping-particle":"","parse-names":false,"suffix":""},{"dropping-particle":"","family":"Li","given":"Chunyan","non-dropping-particle":"","parse-names":false,"suffix":""},{"dropping-particle":"","family":"Xu","given":"Gaorong","non-dropping-particle":"","parse-names":false,"suffix":""}],"container-title":"Journal of Invertebrate Pathology","id":"ITEM-2","issue":"1","issued":{"date-parts":[["2007","9"]]},"page":"11-17","title":"Acute peristome edema disease in juvenile and adult sea cucumbers Apostichopus japonicus (Selenka) reared in North China","type":"article-journal","volume":"96"},"uris":["http://www.mendeley.com/documents/?uuid=efcd9514-a7a3-4a53-9928-dba420a0b01c"]},{"id":"ITEM-3","itemData":{"DOI":"10.1038/S41598-020-78876-0","abstract":"Aquacultivated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Reports","id":"ITEM-3","issue":"1","issued":{"date-parts":[["2020","12","1"]]},"publisher":"Nature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(Echinodermata)","type":"article-journal","volume":"10"},"uris":["http://www.mendeley.com/documents/?uuid=466b4247-e830-4aa9-9d9b-d456db6f0cc3"]}],"mendeley":{"formattedCitation":"(Becker et al., 2004; Delroisse et al., 2020; Wang et al., 2007)","plainTextFormattedCitation":"(Becker et al., 2004; Delroisse et al., 2020; Wang et al., 2007)","previouslyFormattedCitation":"(Becker et al., 2004; Delroisse et al., 2020; Wang et al., 2007)"},"properties":{"noteIndex":0},"schema":"https://github.com/citation-style-language/schema/raw/master/csl-citation.json"}</w:instrText>
      </w:r>
      <w:r w:rsidRPr="0032287F">
        <w:fldChar w:fldCharType="separate"/>
      </w:r>
      <w:r w:rsidRPr="0032287F">
        <w:rPr>
          <w:noProof/>
        </w:rPr>
        <w:t>(Becker et al., 2004; Delroisse et al., 2020; Wang et al., 2007)</w:t>
      </w:r>
      <w:r w:rsidRPr="0032287F">
        <w:fldChar w:fldCharType="end"/>
      </w:r>
      <w:r w:rsidRPr="0032287F">
        <w:t xml:space="preserve">. </w:t>
      </w:r>
      <w:commentRangeEnd w:id="61"/>
      <w:r>
        <w:rPr>
          <w:rStyle w:val="CommentReference"/>
        </w:rPr>
        <w:commentReference w:id="61"/>
      </w:r>
      <w:r>
        <w:t xml:space="preserve">In severe cases, SUS also resembles wasting-like symptoms reported in wild </w:t>
      </w:r>
      <w:r>
        <w:rPr>
          <w:i/>
          <w:iCs/>
        </w:rPr>
        <w:t xml:space="preserve">P. californicus </w:t>
      </w:r>
      <w:r>
        <w:t xml:space="preserve">in Nanoose and elsewhere (CITE HEWSON) (Em Lim, </w:t>
      </w:r>
      <w:r>
        <w:rPr>
          <w:i/>
          <w:iCs/>
        </w:rPr>
        <w:t>personal communication</w:t>
      </w:r>
      <w:r>
        <w:t xml:space="preserve">). </w:t>
      </w:r>
      <w:r>
        <w:rPr>
          <w:i/>
        </w:rPr>
        <w:t>A. japonicus</w:t>
      </w:r>
      <w:r>
        <w:rPr>
          <w:iCs/>
        </w:rPr>
        <w:t xml:space="preserve"> is similar to </w:t>
      </w:r>
      <w:r>
        <w:rPr>
          <w:i/>
        </w:rPr>
        <w:t>P. californicus</w:t>
      </w:r>
      <w:r>
        <w:rPr>
          <w:iCs/>
        </w:rPr>
        <w:t xml:space="preserve"> as it is a temperate species with a similar life history strategy (CITE), </w:t>
      </w:r>
      <w:r>
        <w:t xml:space="preserve">but because of their geographic and morphological differences </w:t>
      </w:r>
      <w:r w:rsidRPr="0032287F">
        <w:t>it is difficult to fully apply knowledge abo</w:t>
      </w:r>
      <w:r>
        <w:t>ut</w:t>
      </w:r>
      <w:r w:rsidRPr="0032287F">
        <w:t xml:space="preserve"> SUS to</w:t>
      </w:r>
      <w:r>
        <w:t xml:space="preserve"> skin ulceration in</w:t>
      </w:r>
      <w:r w:rsidRPr="0032287F">
        <w:t xml:space="preserve"> </w:t>
      </w:r>
      <w:r w:rsidRPr="0032287F">
        <w:rPr>
          <w:i/>
        </w:rPr>
        <w:t>P. californicus</w:t>
      </w:r>
      <w:r w:rsidRPr="0032287F">
        <w:t>.</w:t>
      </w:r>
      <w:r>
        <w:t xml:space="preserve"> However, severe cases of </w:t>
      </w:r>
      <w:r w:rsidRPr="0032287F">
        <w:t xml:space="preserve">SUS </w:t>
      </w:r>
      <w:r>
        <w:t>have</w:t>
      </w:r>
      <w:r w:rsidRPr="0032287F">
        <w:t xml:space="preserve"> high transmissibility and mortality</w:t>
      </w:r>
      <w:r>
        <w:t xml:space="preserve"> (CITE), and similar to wasting outbreaks in </w:t>
      </w:r>
      <w:r>
        <w:rPr>
          <w:i/>
          <w:iCs/>
        </w:rPr>
        <w:t>P. californicus</w:t>
      </w:r>
      <w:r>
        <w:t xml:space="preserve"> the cause remains uncertain.</w:t>
      </w:r>
      <w:r w:rsidRPr="0032287F">
        <w:t xml:space="preserve"> </w:t>
      </w:r>
      <w:r>
        <w:t>In SUS,</w:t>
      </w:r>
      <w:r w:rsidRPr="0032287F">
        <w:t xml:space="preserve"> experiments have </w:t>
      </w:r>
      <w:r>
        <w:t>identified</w:t>
      </w:r>
      <w:r w:rsidRPr="0032287F">
        <w:t xml:space="preserve"> bacterial pathogenetic origins through</w:t>
      </w:r>
      <w:r>
        <w:t xml:space="preserve"> </w:t>
      </w:r>
      <w:commentRangeStart w:id="65"/>
      <w:r>
        <w:t xml:space="preserve">sampling infected tissue </w:t>
      </w:r>
      <w:commentRangeEnd w:id="65"/>
      <w:r>
        <w:rPr>
          <w:rStyle w:val="CommentReference"/>
        </w:rPr>
        <w:commentReference w:id="65"/>
      </w:r>
      <w:r>
        <w:t>and</w:t>
      </w:r>
      <w:r w:rsidRPr="0032287F">
        <w:t xml:space="preserve"> injection experiments, </w:t>
      </w:r>
      <w:r>
        <w:t xml:space="preserve">but </w:t>
      </w:r>
      <w:r w:rsidRPr="0032287F">
        <w:t>SUS has not been linked to a</w:t>
      </w:r>
      <w:r>
        <w:t>ny specific</w:t>
      </w:r>
      <w:r w:rsidRPr="0032287F">
        <w:t xml:space="preserve"> bacteria </w:t>
      </w:r>
      <w:r w:rsidRPr="0032287F">
        <w:fldChar w:fldCharType="begin" w:fldLock="1"/>
      </w:r>
      <w:r w:rsidRPr="0032287F">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Pathology","id":"ITEM-1","issue":"3","issued":{"date-parts":[["2010","11","1"]]},"note":"With two of these bacterial species, experimental infection of healthy A. japonicus resulted in the same disease symptoms that occurred in naturally infected A. japonicus. These two species were identified as Pseudoalteromonas sp. and Pseudoalteromonas tetraodonis.\n\n\nEarly symptoms of infection for these bacterial species were ulcer spots on the dorsal skin and abdominal parapodia, followed by an increase in the number of ulcer spots or their merging into larger spots.","page":"236-242","publisher":"Academic Press","title":"Identification of the pathogens associated with skin ulceration and peristome tumescence in cultured sea cucumbers Apostichopus japonicus (Selenka)","type":"article-journal","volume":"105"},"uris":["http://www.mendeley.com/documents/?uuid=47abcc92-0376-4522-b40f-dae9b515a57c"]},{"id":"ITEM-2","itemData":{"DOI":"10.1016/j.fsi.2018.06.001","ISSN":"10959947","PMID":"29864588","abstract":"Accumulative evidence has supported the pivotal roles of gut microbiota in shaping host health in a wide range of animals. However, the relationship between gut microbiota and sea cucumber disease is poorly understood. Using the Illumina sequencing of bacterial 16 S rRNA gene, we investigated the divergence of gut bacterial communities between healthy and skin ulceration syndrome (SUS) diseased Apostichopus japonicus. The results showed that bacterial phylotypes in both groups were closely related at phylum level with predominant component of Proteobacteria (&gt;90%). However, Firmicutes and Verrucomicrobia displayed opposite trends in two groups with higher abundance of Firmicutes and lower of Verrucomicrobia in diseased group. Further KEGG enrichment revealed that bacterial-mediated infectious diseases and signal transduction pathways were significantly induced in the SUS group. We also identified one OTU of Lactococcus garvieae from Firmicutes exhibited significantly different abundances in diseased sea cucumber as compared to healthy subjects. The relative abundance of the species was 27.67% ± 10.52% in diseased group compared to 2.78% ± 2.59% in healthy sea cucumber. Three virulence genes of hly</w:instrText>
      </w:r>
      <w:r w:rsidRPr="0032287F">
        <w:rPr>
          <w:rFonts w:hint="eastAsia" w:ascii="MS Gothic" w:hAnsi="MS Gothic" w:eastAsia="MS Gothic" w:cs="MS Gothic"/>
        </w:rPr>
        <w:instrText>Ⅲ</w:instrText>
      </w:r>
      <w:r w:rsidRPr="0032287F">
        <w:instrText xml:space="preserve"> fbp and pva encoded by L. garvieae were investigated by qPCR, and were found to be significantly induced (P &lt; 0.05) in diseased sea cucumbers as compared to healthy ones. All our results supported that L. garvieae might be a potential pathogen for SUS outbreak and could be served as a bio-indicator for this disease monitoring.","author":[{"dropping-particle":"","family":"Zhang","given":"Zhen","non-dropping-particle":"","parse-names":false,"suffix":""},{"dropping-particle":"","family":"Xing","given":"Ronglian","non-dropping-particle":"","parse-names":false,"suffix":""},{"dropping-particle":"","family":"Lv","given":"Zhimeng","non-dropping-particle":"","parse-names":false,"suffix":""},{"dropping-particle":"","family":"Shao","given":"Yina","non-dropping-particle":"","parse-names":false,"suffix":""},{"dropping-particle":"","family":"Zhang","given":"Weiwei","non-dropping-particle":"","parse-names":false,"suffix":""},{"dropping-particle":"","family":"Zhao","given":"Xuelin","non-dropping-particle":"","parse-names":false,"suffix":""},{"dropping-particle":"","family":"Li","given":"Chenghua","non-dropping-particle":"","parse-names":false,"suffix":""}],"container-title":"Fish and Shellfish Immunology","id":"ITEM-2","issue":"May","issued":{"date-parts":[["2018"]]},"note":"BACTERIA CAUSE","page":"148-154","publisher":"Elsevier","title":"Analysis of gut microbiota revealed Lactococcus garviaeae could be an indicative of skin ulceration syndrome in farmed sea cucumber Apostichopus japonicus","type":"article-journal","volume":"80"},"uris":["http://www.mendeley.com/documents/?uuid=53da8175-073f-4902-a84b-eb70a3ea5f9f"]},{"id":"ITEM-3","itemData":{"DOI":"10.1038/S41598-020-78876-0","abstract":"Aquacultivated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Reports","id":"ITEM-3","issue":"1","issued":{"date-parts":[["2020","12","1"]]},"publisher":"Nature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(Echinodermata)","type":"article-journal","volume":"10"},"uris":["http://www.mendeley.com/documents/?uuid=466b4247-e830-4aa9-9d9b-d456db6f0cc3"]}],"mendeley":{"formattedCitation":"(Delroisse et al., 2020; Liu et al., 2010a; Zhang et al., 2018)","plainTextFormattedCitation":"(Delroisse et al., 2020; Liu et al., 2010a; Zhang et al., 2018)","previouslyFormattedCitation":"(Delroisse et al., 2020; Liu et al., 2010a; Zhang et al., 2018)"},"properties":{"noteIndex":0},"schema":"https://github.com/citation-style-language/schema/raw/master/csl-citation.json"}</w:instrText>
      </w:r>
      <w:r w:rsidRPr="0032287F">
        <w:fldChar w:fldCharType="separate"/>
      </w:r>
      <w:r w:rsidRPr="0032287F">
        <w:rPr>
          <w:noProof/>
        </w:rPr>
        <w:t>(Delroisse et al., 2020; Liu et al., 2010a; Zhang et al., 2018)</w:t>
      </w:r>
      <w:r w:rsidRPr="0032287F">
        <w:fldChar w:fldCharType="end"/>
      </w:r>
      <w:r w:rsidRPr="0032287F">
        <w:t xml:space="preserve">. </w:t>
      </w:r>
      <w:commentRangeStart w:id="66"/>
      <w:r w:rsidRPr="0032287F">
        <w:t xml:space="preserve">Viruses have also been considered as a </w:t>
      </w:r>
      <w:r>
        <w:t xml:space="preserve">potential </w:t>
      </w:r>
      <w:r w:rsidRPr="0032287F">
        <w:t>causal agent</w:t>
      </w:r>
      <w:r>
        <w:t xml:space="preserve"> based on affected tissue samples</w:t>
      </w:r>
      <w:r w:rsidRPr="0032287F">
        <w:t xml:space="preserve">, </w:t>
      </w:r>
      <w:r>
        <w:t>but this has not been corroborated with</w:t>
      </w:r>
      <w:r w:rsidRPr="0032287F">
        <w:t xml:space="preserve"> injection experiments </w:t>
      </w:r>
      <w:commentRangeEnd w:id="66"/>
      <w:r>
        <w:rPr>
          <w:rStyle w:val="CommentReference"/>
        </w:rPr>
        <w:commentReference w:id="66"/>
      </w:r>
      <w:r w:rsidRPr="0032287F">
        <w:fldChar w:fldCharType="begin" w:fldLock="1"/>
      </w:r>
      <w:r w:rsidRPr="0032287F">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Pathology","id":"ITEM-1","issue":"3","issued":{"date-parts":[["2010","11","1"]]},"note":"With two of these bacterial species, experimental infection of healthy A. japonicus resulted in the same disease symptoms that occurred in naturally infected A. japonicus. These two species were identified as Pseudoalteromonas sp. and Pseudoalteromonas tetraodonis.\n\n\nEarly symptoms of infection for these bacterial species were ulcer spots on the dorsal skin and abdominal parapodia, followed by an increase in the number of ulcer spots or their merging into larger spots.","page":"236-242","publisher":"Academic Press","title":"Identification of the pathogens associated with skin ulceration and peristome tumescence in cultured sea cucumbers Apostichopus japonicus (Selenka)","type":"article-journal","volume":"105"},"uris":["http://www.mendeley.com/documents/?uuid=47abcc92-0376-4522-b40f-dae9b515a57c"]},{"id":"ITEM-2","itemData":{"DOI":"10.1007/S12250-008-2863-9","abstract":"A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bacteria","type":"article-journal","volume":"23"},"uris":["http://www.mendeley.com/documents/?uuid=dadf7cc9-aec6-495f-a196-79eb2065700c"]},{"id":"ITEM-3","itemData":{"DOI":"10.1016/j.jip.2007.03.001","ISSN":"00222011","PMID":"17462667","abstract":"Acute peristome edema disease (APED) is a new disease that broke out in cultured sea cucumber along the Shangdong and Liaoning province coasts in China, PR, and has caused a great deal of death in Apostichopus japonicus (Selenka) since 2004. Here we report virus-like particles found in intestine epithelium of sea cucumbers reared in North China. It is the first time that sea cucumbers are reported to be infected by virus. Histological examinations showed that the viral inclusion bodies existed in intestine epithelium cells. Electron microscopic examinations show that the virions were spherical, 80-100 nm in diameter, and composed of a helical nucleocapsid within an envelope with surface projections. Detailed studies on the morphogenesis of these viruses found many characteristics previously described for coronaviruses. Virus particles always congregated, and formed a virus vesicle with an encircling membrane. The most obvious cellular pathologic feature is large granular areas of cytoplasm, relatively devoid of organelles. Tubular structures within virus-containing vesicles, nucleocapsid inclusions, and double-membrane vesicles are also found in the cytopathic cells. No rickettsia, chlamydia, bacteria, or other parasitic organisms were found. © 2007 Elsevier Inc. All rights reserved.","author":[{"dropping-particle":"","family":"Wang","given":"Pinhong","non-dropping-particle":"","parse-names":false,"suffix":""},{"dropping-particle":"","family":"Chang","given":"Yaqing","non-dropping-particle":"","parse-names":false,"suffix":""},{"dropping-particle":"","family":"Yu","given":"Jinhai","non-dropping-particle":"","parse-names":false,"suffix":""},{"dropping-particle":"","family":"Li","given":"Chunyan","non-dropping-particle":"","parse-names":false,"suffix":""},{"dropping-particle":"","family":"Xu","given":"Gaorong","non-dropping-particle":"","parse-names":false,"suffix":""}],"container-title":"Journal of Invertebrate Pathology","id":"ITEM-3","issue":"1","issued":{"date-parts":[["2007","9"]]},"page":"11-17","title":"Acute peristome edema disease in juvenile and adult sea cucumbers Apostichopus japonicus (Selenka) reared in North China","type":"article-journal","volume":"96"},"uris":["http://www.mendeley.com/documents/?uuid=efcd9514-a7a3-4a53-9928-dba420a0b01c"]},{"id":"ITEM-4","itemData":{"DOI":"10.3390/V12091057","abstract":"Sea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R.","non-dropping-particle":"","parse-names":false,"suffix":""}],"container-title":"Viruses","id":"ITEM-4","issue":"9","issued":{"date-parts":[["2020","9","1"]]},"publisher":"MDPI AG","title":"An unconventional flavivirus and other RNA viruses in the sea cucumber (Holothuroidea; Echinodermata) virome","type":"article-journal","volume":"12"},"uris":["http://www.mendeley.com/documents/?uuid=7680dc20-2976-49c3-9f45-408da734fbf5"]}],"mendeley":{"formattedCitation":"(Deng et al., 2008; Hewson et al., 2020b; Liu et al., 2010a; Wang et al., 2007)","plainTextFormattedCitation":"(Deng et al., 2008; Hewson et al., 2020b; Liu et al., 2010a; Wang et al., 2007)","previouslyFormattedCitation":"(Deng et al., 2008; Hewson et al., 2020b; Liu et al., 2010a; Wang et al., 2007)"},"properties":{"noteIndex":0},"schema":"https://github.com/citation-style-language/schema/raw/master/csl-citation.json"}</w:instrText>
      </w:r>
      <w:r w:rsidRPr="0032287F">
        <w:fldChar w:fldCharType="separate"/>
      </w:r>
      <w:r w:rsidRPr="0032287F">
        <w:rPr>
          <w:noProof/>
        </w:rPr>
        <w:t>(Deng et al., 2008; Hewson et al., 2020b; Liu et al., 2010a; Wang et al., 2007)</w:t>
      </w:r>
      <w:r w:rsidRPr="0032287F">
        <w:fldChar w:fldCharType="end"/>
      </w:r>
      <w:commentRangeStart w:id="67"/>
      <w:commentRangeEnd w:id="67"/>
      <w:r w:rsidRPr="0032287F">
        <w:rPr>
          <w:rStyle w:val="CommentReference"/>
          <w:rFonts w:cs="Arial"/>
        </w:rPr>
        <w:commentReference w:id="67"/>
      </w:r>
      <w:r w:rsidRPr="0032287F">
        <w:t>.</w:t>
      </w:r>
      <w:r>
        <w:rPr>
          <w:i/>
        </w:rPr>
        <w:t xml:space="preserve"> </w:t>
      </w:r>
    </w:p>
    <w:p w:rsidRPr="0032287F" w:rsidR="0056051F" w:rsidP="00746110" w:rsidRDefault="0056051F" w14:paraId="78F0EDD8" w14:textId="77777777">
      <w:r w:rsidRPr="0032287F">
        <w:t>We observed major ulcers only in 2 of 18 sea cucumbers in the 22ºC treatment, and the lack of similarity between these ulcers and wasting symptoms further suggests that the wasting event in Nanoose was not triggered solely by thermal stress</w:t>
      </w:r>
      <w:r w:rsidRPr="0032287F">
        <w:rPr>
          <w:rStyle w:val="CommentReference"/>
          <w:rFonts w:cs="Arial"/>
        </w:rPr>
        <w:t>.</w:t>
      </w:r>
      <w:r w:rsidRPr="0032287F">
        <w:t xml:space="preserve"> Future research on sea cucumber wasting should investigate</w:t>
      </w:r>
      <w:r>
        <w:t xml:space="preserve"> the potential for</w:t>
      </w:r>
      <w:r w:rsidRPr="0032287F">
        <w:t xml:space="preserve"> </w:t>
      </w:r>
      <w:r>
        <w:t>shared pathology with</w:t>
      </w:r>
      <w:r w:rsidRPr="0032287F">
        <w:t xml:space="preserve"> SUS, given the symptomatic similarities between </w:t>
      </w:r>
      <w:r w:rsidRPr="0032287F">
        <w:rPr>
          <w:i/>
          <w:iCs/>
        </w:rPr>
        <w:t xml:space="preserve">P. californicus </w:t>
      </w:r>
      <w:r w:rsidRPr="0032287F">
        <w:t xml:space="preserve">wasting and SUS in </w:t>
      </w:r>
      <w:r w:rsidRPr="0032287F">
        <w:rPr>
          <w:i/>
          <w:iCs/>
        </w:rPr>
        <w:t>A. japonicus</w:t>
      </w:r>
      <w:r>
        <w:t xml:space="preserve">. Furthermore, studies should </w:t>
      </w:r>
      <w:r w:rsidRPr="0032287F">
        <w:t>investigate the potential for a pathogenic causal agent, as this has been previously linked to</w:t>
      </w:r>
      <w:r>
        <w:t xml:space="preserve"> wasting-like </w:t>
      </w:r>
      <w:r w:rsidRPr="0032287F">
        <w:t>symptoms both in</w:t>
      </w:r>
      <w:r>
        <w:t xml:space="preserve"> other</w:t>
      </w:r>
      <w:r w:rsidRPr="0032287F">
        <w:t xml:space="preserve"> sea cucumbers </w:t>
      </w:r>
      <w:r w:rsidRPr="0032287F">
        <w:fldChar w:fldCharType="begin" w:fldLock="1"/>
      </w:r>
      <w:r w:rsidRPr="0032287F">
        <w:instrText>ADDIN CSL_CITATION {"citationItems":[{"id":"ITEM-1","itemData":{"DOI":"10.1007/S12250-008-2863-9","abstract":"A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Sinica","id":"ITEM-1","issue":"1","issued":{"date-parts":[["2008","2"]]},"page":"63-67","title":"The syndrome of sea cucumber (Apostichopus japonicus) infected by virus and bacteria","type":"article-journal","volume":"23"},"uris":["http://www.mendeley.com/documents/?uuid=dadf7cc9-aec6-495f-a196-79eb2065700c"]},{"id":"ITEM-2","itemData":{"DOI":"10.1016/J.JIP.2010.05.016","ISSN":"0022-2011","abstract":"The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Pathology","id":"ITEM-2","issue":"3","issued":{"date-parts":[["2010","11","1"]]},"page":"236-242","publisher":"Academic Press","title":"Identification of the pathogens associated with skin ulceration and peristome tumescence in cultured sea cucumbers Apostichopus japonicus (Selenka)","type":"article-journal","volume":"105"},"uris":["http://www.mendeley.com/documents/?uuid=fb16e264-0e4f-4bd4-ad9c-c7a52c3aaf2e"]},{"id":"ITEM-3","itemData":{"DOI":"10.1016/j.aquaculture.2008.10.015","ISSN":"00448486","abstract":"The diseases of cultured sea cucumber have been the bottle-neck for the sustainable development of sea cucumber (Apostichopus japonicus) cultivation in China. Two diseases that occurred from 2004 and caused mass mortalities of sea cucumbers are still prevalent in Liaoning and Shandong provinces in China. One is skin ulceration syndrome and the other is viscera rejection syndrome. The epidemiology and pathogenicity of the diseases were investigated. Microscopic observations were made on healthy and diseased individuals of sea cucumbers to record the bacteria, mold and parasites on the surface of body wall, and the relationship of microbes between skin ulceration disease and viscera ejection disease. The two diseases expressed several differences. Six predominant isolates of bacteria (2004A, 2004B, 04101, 04102, 04103 and 04104) were isolated from the sea cucumbers suffering from skin ulceration in indoor ponds for wintering and outdoor ponds for culturing. Two isolates of bacteria (041201 and 041202) were isolated from the sea cucumbers suffering from viscera ejection syndrome in indoor wintering ponds. Induced infection experiments with these isolates of bacteria showed that all eight predominant isolates of bacteria were pathogenic as they showed the same signs as naturally infected and re-isolates from diseased sea cucumber had the same morphological characteristics. Physiological and biochemical tests and the sequence similarity analysis of the 16S rRNA genes of these bacterial isolates indicated that isolate 2004A was similar to Vibrio cyclitrophicus, 2004B similar to V. splendidus, isolates 04101 and 04103 similar to V. harveyi, 04102 similar to V. tasmaniensis, isolate 04104 similar to Photobacterium sp. isolate 041201 similar to Arthrobacter protophormiae, and isolate 041202 similar to Staphylococcus equorum. Antibiotic sensitive test showed that the eight isolates of bacteria were sensitive to Ofloxacin, Levofloxacin hydrochloride, Cefobid, Doxycycline, Novobiocin, but not sensitive to Oxacillin sodium, Aminobenzylpenicillin, Spectinomycin, or Cefradine. © 2008 Elsevier B.V. All rights reserved.","author":[{"dropping-particle":"","family":"Deng","given":"Huan","non-dropping-particle":"","parse-names":false,"suffix":""},{"dropping-particle":"","family":"He","given":"Chongbo","non-dropping-particle":"","parse-names":false,"suffix":""},{"dropping-particle":"","family":"Zhou","given":"Zunchun","non-dropping-particle":"","parse-names":false,"suffix":""},{"dropping-particle":"","family":"Liu","given":"Chang","non-dropping-particle":"","parse-names":false,"suffix":""},{"dropping-particle":"","family":"Tan","given":"Kefei","non-dropping-particle":"","parse-names":false,"suffix":""},{"dropping-particle":"","family":"Wang","given":"Nianbin","non-dropping-particle":"","parse-names":false,"suffix":""},{"dropping-particle":"","family":"Jiang","given":"Bei","non-dropping-particle":"","parse-names":false,"suffix":""},{"dropping-particle":"","family":"Gao","given":"Xianggang","non-dropping-particle":"","parse-names":false,"suffix":""},{"dropping-particle":"","family":"Liu","given":"Weidong","non-dropping-particle":"","parse-names":false,"suffix":""}],"container-title":"Aquaculture","id":"ITEM-3","issue":"1-2","issued":{"date-parts":[["2009"]]},"page":"18-27","publisher":"Elsevier B.V.","title":"Isolation and pathogenicity of pathogens from skin ulceration disease and viscera ejection syndrome of the sea cucumber Apostichopus japonicus","type":"article-journal","volume":"287"},"uris":["http://www.mendeley.com/documents/?uuid=16caeb42-cf12-4a7d-8de7-d3bc04db64c0"]}],"mendeley":{"formattedCitation":"(Deng et al., 2008, 2009; Liu et al., 2010b)","plainTextFormattedCitation":"(Deng et al., 2008, 2009; Liu et al., 2010b)","previouslyFormattedCitation":"(Deng et al., 2008, 2009; Liu et al., 2010b)"},"properties":{"noteIndex":0},"schema":"https://github.com/citation-style-language/schema/raw/master/csl-citation.json"}</w:instrText>
      </w:r>
      <w:r w:rsidRPr="0032287F">
        <w:fldChar w:fldCharType="separate"/>
      </w:r>
      <w:r w:rsidRPr="0032287F">
        <w:rPr>
          <w:noProof/>
        </w:rPr>
        <w:t>(Deng et al., 2008, 2009; Liu et al., 2010b)</w:t>
      </w:r>
      <w:r w:rsidRPr="0032287F">
        <w:fldChar w:fldCharType="end"/>
      </w:r>
      <w:r w:rsidRPr="0032287F">
        <w:t xml:space="preserve"> and sea stars </w:t>
      </w:r>
      <w:r w:rsidRPr="0032287F">
        <w:fldChar w:fldCharType="begin" w:fldLock="1"/>
      </w:r>
      <w:r w:rsidRPr="0032287F">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Wasting","type":"article-journal","volume":"5"},"uris":["http://www.mendeley.com/documents/?uuid=6a4f2abb-4c22-4e10-b936-c0c275a9fa57"]},{"id":"ITEM-2","itemData":{"DOI":"10.1073/PNAS.1416625111","abstract":"Populations of at least 20 asteroid species on the Northeast Pacific Coast have recently experienced an extensive outbreak of sea-star (asteroid) wasting disease (SSWD). The disease leads to behavioral changes, lesions, loss of turgor, limb autotomy, and death characterized by rapid degradation (\"melting\"). Here, we present evidence from experimental challenge studies and field observations that link the mass mortalities to a densovirus (Parvoviridae). Virus-sized material (i.e., &lt;0.2 μm) from symptomatic tissues that was inoculated into asymptomatic asteroids consistently resulted in SSWD signs whereas animals receiving heat-killed (i.e., control) virus-sized inoculum remained asymptomatic. Viral metagenomic investigations revealed the sea star-associated densovirus (SSaDV) as the most likely candidate virus associated with tissues from symptomatic asteroids. Quantification of SSaDV during transmission trials indicated that progression of SSWD paralleled increased SSaDV load. In field surveys, SSaDV loads were more abundant in symptomatic than in asymptomatic asteroids. SSaDV could be detected in plankton, sediments and in nonasteroid echinoderms, providing a possible mechanism for viral spread. SSaDV was detected in museum specimens of asteroids from 1942, suggesting that it has been present on the North American Pacific Coast for at least 72 y. SSaDV is therefore themost promising candidate disease agent responsible for asteroid mass mortality.","author":[{"dropping-particle":"","family":"Hewson","given":"Ian","non-dropping-particle":"","parse-names":false,"suffix":""},{"dropping-particle":"","family":"Button","given":"Jason B.","non-dropping-particle":"","parse-names":false,"suffix":""},{"dropping-particle":"","family":"Gudenkauf","given":"Brent M.","non-dropping-particle":"","parse-names":false,"suffix":""},{"dropping-particle":"","family":"Miner","given":"Benjamin","non-dropping-particle":"","parse-names":false,"suffix":""},{"dropping-particle":"","family":"Newton","given":"Alisa L.","non-dropping-particle":"","parse-names":false,"suffix":""},{"dropping-particle":"","family":"Gaydos","given":"Joseph K.","non-dropping-particle":"","parse-names":false,"suffix":""},{"dropping-particle":"","family":"Wynne","given":"Janna","non-dropping-particle":"","parse-names":false,"suffix":""},{"dropping-particle":"","family":"Groves","given":"Cathy L.","non-dropping-particle":"","parse-names":false,"suffix":""},{"dropping-particle":"","family":"Hendler","given":"Gordon","non-dropping-particle":"","parse-names":false,"suffix":""},{"dropping-particle":"","family":"Murray","given":"Michael","non-dropping-particle":"","parse-names":false,"suffix":""},{"dropping-particle":"","family":"Fradkin","given":"Steven","non-dropping-particle":"","parse-names":false,"suffix":""},{"dropping-particle":"","family":"Breitbart","given":"Mya","non-dropping-particle":"","parse-names":false,"suffix":""},{"dropping-particle":"","family":"Fahsbender","given":"Elizabeth","non-dropping-particle":"","parse-names":false,"suffix":""},{"dropping-particle":"","family":"Lafferty","given":"Kevin D.","non-dropping-particle":"","parse-names":false,"suffix":""},{"dropping-particle":"","family":"Kilpatrick","given":"A. Marm","non-dropping-particle":"","parse-names":false,"suffix":""},{"dropping-particle":"","family":"Miner","given":"C. Melissa","non-dropping-particle":"","parse-names":false,"suffix":""},{"dropping-particle":"","family":"Raimondi","given":"Peter","non-dropping-particle":"","parse-names":false,"suffix":""},{"dropping-particle":"","family":"Lahner","given":"Lesanna","non-dropping-particle":"","parse-names":false,"suffix":""},{"dropping-particle":"","family":"Friedman","given":"Carolyn S.","non-dropping-particle":"","parse-names":false,"suffix":""},{"dropping-particle":"","family":"Daniels","given":"Stephen","non-dropping-particle":"","parse-names":false,"suffix":""},{"dropping-particle":"","family":"Haulena","given":"Martin","non-dropping-particle":"","parse-names":false,"suffix":""},{"dropping-particle":"","family":"Marliave","given":"Jeffrey","non-dropping-particle":"","parse-names":false,"suffix":""},{"dropping-particle":"","family":"Burge","given":"Colleen A.","non-dropping-particle":"","parse-names":false,"suffix":""},{"dropping-particle":"","family":"Eisenlord","given":"Morgan E.","non-dropping-particle":"","parse-names":false,"suffix":""},{"dropping-particle":"","family":"Harvell","given":"C. Drew","non-dropping-particle":"","parse-names":false,"suffix":""}],"container-title":"Proceedings of the National Academy of Sciences of the United States of America","id":"ITEM-2","issue":"48","issued":{"date-parts":[["2014","12","2"]]},"page":"17278-17283","publisher":"National Academy of Sciences","title":"Densovirus associated with sea-star wasting disease and mass mortality","type":"article-journal","volume":"111"},"uris":["http://www.mendeley.com/documents/?uuid=9ec74c0d-8b66-4650-90ce-d3e987b8ba4a"]},{"id":"ITEM-3","itemData":{"DOI":"10.3354/DAO03598","ISSN":"16161580","PMID":"34080580","abstract":"Sea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Organisms","id":"ITEM-3","issued":{"date-parts":[["2021"]]},"page":"21-33","publisher":"Inter-Research","title":"Sea star wasting disease pathology in Pisaster ochraceus shows a basal-to-surface process affecting color phenotypes differently","type":"article-journal","volume":"145"},"uris":["http://www.mendeley.com/documents/?uuid=9797fe55-2262-40aa-b7d2-c4d2f661ef0b"]}],"mendeley":{"formattedCitation":"(Hewson et al., 2014, 2018; Work et al., 2021)","plainTextFormattedCitation":"(Hewson et al., 2014, 2018; Work et al., 2021)","previouslyFormattedCitation":"(Hewson et al., 2014, 2018; Work et al., 2021)"},"properties":{"noteIndex":0},"schema":"https://github.com/citation-style-language/schema/raw/master/csl-citation.json"}</w:instrText>
      </w:r>
      <w:r w:rsidRPr="0032287F">
        <w:fldChar w:fldCharType="separate"/>
      </w:r>
      <w:r w:rsidRPr="0032287F">
        <w:rPr>
          <w:noProof/>
        </w:rPr>
        <w:t>(Hewson et al., 2014, 2018; Work et al., 2021)</w:t>
      </w:r>
      <w:r w:rsidRPr="0032287F">
        <w:fldChar w:fldCharType="end"/>
      </w:r>
      <w:r w:rsidRPr="0032287F">
        <w:t xml:space="preserve">. Infection experiments examining </w:t>
      </w:r>
      <w:r>
        <w:t>vectors</w:t>
      </w:r>
      <w:r w:rsidRPr="0032287F">
        <w:t xml:space="preserve"> of varying size fraction (parasitic, bacterial, viral) will be an essential part of this future research. </w:t>
      </w:r>
      <w:r>
        <w:t>Abiotic factors</w:t>
      </w:r>
      <w:r w:rsidRPr="0032287F">
        <w:t xml:space="preserve"> that may act alone or in combination with pathogenic agents to trigger wasting in </w:t>
      </w:r>
      <w:r w:rsidRPr="0032287F">
        <w:rPr>
          <w:i/>
          <w:iCs/>
        </w:rPr>
        <w:t>P. californicu</w:t>
      </w:r>
      <w:r>
        <w:rPr>
          <w:i/>
          <w:iCs/>
        </w:rPr>
        <w:t xml:space="preserve">s </w:t>
      </w:r>
      <w:r>
        <w:t>should also be further investigated</w:t>
      </w:r>
      <w:r w:rsidRPr="0032287F">
        <w:t xml:space="preserve">. </w:t>
      </w:r>
      <w:r>
        <w:t xml:space="preserve">Studies conducted in locations where wasting has not previously occurred (e.g., Bamfield) could provide insight into whether wasting can occur in populations </w:t>
      </w:r>
      <w:commentRangeStart w:id="68"/>
      <w:r>
        <w:t>without pre-existing vulnerability to wasting</w:t>
      </w:r>
      <w:commentRangeEnd w:id="68"/>
      <w:r>
        <w:rPr>
          <w:rStyle w:val="CommentReference"/>
        </w:rPr>
        <w:commentReference w:id="68"/>
      </w:r>
      <w:r>
        <w:t xml:space="preserve">. </w:t>
      </w:r>
      <w:r w:rsidRPr="0032287F">
        <w:t xml:space="preserve">In the face of </w:t>
      </w:r>
      <w:commentRangeStart w:id="69"/>
      <w:r w:rsidRPr="0032287F">
        <w:t>widespread environmental degradation</w:t>
      </w:r>
      <w:commentRangeEnd w:id="69"/>
      <w:r w:rsidRPr="0032287F">
        <w:rPr>
          <w:rStyle w:val="CommentReference"/>
          <w:rFonts w:cs="Arial"/>
        </w:rPr>
        <w:commentReference w:id="69"/>
      </w:r>
      <w:r w:rsidRPr="0032287F">
        <w:t xml:space="preserve"> and climate change </w:t>
      </w:r>
      <w:r w:rsidRPr="0032287F">
        <w:fldChar w:fldCharType="begin" w:fldLock="1"/>
      </w:r>
      <w:r w:rsidRPr="0032287F">
        <w:instrText>ADDIN CSL_CITATION {"citationItems":[{"id":"ITEM-1","itemData":{"DOI":"10.20506/RST.27.2.1820","ISSN":"16080645","PMID":"18819673","abstract":"Climate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ecosystems.","author":[{"dropping-particle":"","family":"Marcogliese","given":"D. J.","non-dropping-particle":"","parse-names":false,"suffix":""}],"container-title":"OIE Revue Scientifique et Technique","id":"ITEM-1","issue":"2","issued":{"date-parts":[["2008"]]},"page":"467-484","publisher":"Office International des Epizootes","title":"The impact of climate change on the parasites and infectious diseases of aquatic animals","type":"article-journal","volume":"27"},"uris":["http://www.mendeley.com/documents/?uuid=667d17d8-4f69-4674-b2c3-ea483961f09a"]},{"id":"ITEM-2","itemData":{"abstract":"IPCC,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Basis","type":"article-journal"},"uris":["http://www.mendeley.com/documents/?uuid=2ab9a7bb-0602-4ee1-8423-f090e009fb88"]}],"mendeley":{"formattedCitation":"(Allan et al., 2021; Marcogliese, 2008)","plainTextFormattedCitation":"(Allan et al., 2021; Marcogliese, 2008)","previouslyFormattedCitation":"(Allan et al., 2021; Marcogliese, 2008)"},"properties":{"noteIndex":0},"schema":"https://github.com/citation-style-language/schema/raw/master/csl-citation.json"}</w:instrText>
      </w:r>
      <w:r w:rsidRPr="0032287F">
        <w:fldChar w:fldCharType="separate"/>
      </w:r>
      <w:r w:rsidRPr="0032287F">
        <w:rPr>
          <w:noProof/>
        </w:rPr>
        <w:t>(Allan et al., 2021; Marcogliese, 2008)</w:t>
      </w:r>
      <w:r w:rsidRPr="0032287F">
        <w:fldChar w:fldCharType="end"/>
      </w:r>
      <w:r w:rsidRPr="0032287F">
        <w:t xml:space="preserve">, multifactorial stressors will likely increase the severity of wasting across the Pacific Northeast Ocean. </w:t>
      </w:r>
    </w:p>
    <w:p w:rsidR="00FB3841" w:rsidP="00746110" w:rsidRDefault="0056051F" w14:paraId="6CF7D8B4" w14:textId="010B4BE9">
      <w:commentRangeStart w:id="70"/>
      <w:commentRangeStart w:id="71"/>
      <w:r>
        <w:t xml:space="preserve">In this study we have demonstrated that </w:t>
      </w:r>
      <w:r>
        <w:rPr>
          <w:i/>
          <w:iCs/>
        </w:rPr>
        <w:t xml:space="preserve">P. californicus </w:t>
      </w:r>
      <w:r>
        <w:t xml:space="preserve">stiffening behaviour degrades under extreme thermal stress, but we found no evidence that wasting is triggered by temperature stress in the absence of pathogenic agents. </w:t>
      </w:r>
      <w:commentRangeEnd w:id="70"/>
      <w:r>
        <w:rPr>
          <w:rStyle w:val="CommentReference"/>
        </w:rPr>
        <w:commentReference w:id="70"/>
      </w:r>
      <w:commentRangeEnd w:id="71"/>
      <w:r>
        <w:rPr>
          <w:rStyle w:val="CommentReference"/>
        </w:rPr>
        <w:commentReference w:id="71"/>
      </w:r>
      <w:r w:rsidRPr="0032287F">
        <w:t xml:space="preserve">Determining the factors that cause and </w:t>
      </w:r>
      <w:r>
        <w:t>exacerbate</w:t>
      </w:r>
      <w:r w:rsidRPr="0032287F">
        <w:t xml:space="preserve"> wasting in </w:t>
      </w:r>
      <w:r w:rsidRPr="0032287F">
        <w:rPr>
          <w:i/>
          <w:iCs/>
        </w:rPr>
        <w:t>P. californicus</w:t>
      </w:r>
      <w:r w:rsidRPr="0032287F">
        <w:t xml:space="preserve"> </w:t>
      </w:r>
      <w:r>
        <w:t>will be</w:t>
      </w:r>
      <w:r w:rsidRPr="0032287F">
        <w:t xml:space="preserve"> essential for preventing the mass mortality of these ecologically important echinoderms, as seen in sea star wasting </w:t>
      </w:r>
      <w:r w:rsidRPr="0032287F">
        <w:fldChar w:fldCharType="begin" w:fldLock="1"/>
      </w:r>
      <w:r w:rsidRPr="0032287F">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Wasting","type":"article-journal","volume":"5"},"uris":["http://www.mendeley.com/documents/?uuid=6a4f2abb-4c22-4e10-b936-c0c275a9fa57"]},{"id":"ITEM-2","itemData":{"DOI":"10.3354/DAO03598","ISSN":"16161580","PMID":"34080580","abstract":"Sea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Organisms","id":"ITEM-2","issued":{"date-parts":[["2021"]]},"page":"21-33","publisher":"Inter-Research","title":"Sea star wasting disease pathology in Pisaster ochraceus shows a basal-to-surface process affecting color phenotypes differently","type":"article-journal","volume":"145"},"uris":["http://www.mendeley.com/documents/?uuid=9797fe55-2262-40aa-b7d2-c4d2f661ef0b"]},{"id":"ITEM-3","itemData":{"DOI":"10.1073/PNAS.1416625111","abstract":"Populations of at least 20 asteroid species on the Northeast Pacific Coast have recently experienced an extensive outbreak of sea-star (asteroid) wasting disease (SSWD). The disease leads to behavioral changes, lesions, loss of turgor, limb autotomy, and death characterized by rapid degradation (\"melting\"). Here, we present evidence from experimental challenge studies and field observations that link the mass mortalities to a densovirus (Parvoviridae). Virus-sized material (i.e., &lt;0.2 μm) from symptomatic tissues that was inoculated into asymptomatic asteroids consistently resulted in SSWD signs whereas animals receiving heat-killed (i.e., control) virus-sized inoculum remained asymptomatic. Viral metagenomic investigations revealed the sea star-associated densovirus (SSaDV) as the most likely candidate virus associated with tissues from symptomatic asteroids. Quantification of SSaDV during transmission trials indicated that progression of SSWD paralleled increased SSaDV load. In field surveys, SSaDV loads were more abundant in symptomatic than in asymptomatic asteroids. SSaDV could be detected in plankton, sediments and in nonasteroid echinoderms, providing a possible mechanism for viral spread. SSaDV was detected in museum specimens of asteroids from 1942, suggesting that it has been present on the North American Pacific Coast for at least 72 y. SSaDV is therefore themost promising candidate disease agent responsible for asteroid mass mortality.","author":[{"dropping-particle":"","family":"Hewson","given":"Ian","non-dropping-particle":"","parse-names":false,"suffix":""},{"dropping-particle":"","family":"Button","given":"Jason B.","non-dropping-particle":"","parse-names":false,"suffix":""},{"dropping-particle":"","family":"Gudenkauf","given":"Brent M.","non-dropping-particle":"","parse-names":false,"suffix":""},{"dropping-particle":"","family":"Miner","given":"Benjamin","non-dropping-particle":"","parse-names":false,"suffix":""},{"dropping-particle":"","family":"Newton","given":"Alisa L.","non-dropping-particle":"","parse-names":false,"suffix":""},{"dropping-particle":"","family":"Gaydos","given":"Joseph K.","non-dropping-particle":"","parse-names":false,"suffix":""},{"dropping-particle":"","family":"Wynne","given":"Janna","non-dropping-particle":"","parse-names":false,"suffix":""},{"dropping-particle":"","family":"Groves","given":"Cathy L.","non-dropping-particle":"","parse-names":false,"suffix":""},{"dropping-particle":"","family":"Hendler","given":"Gordon","non-dropping-particle":"","parse-names":false,"suffix":""},{"dropping-particle":"","family":"Murray","given":"Michael","non-dropping-particle":"","parse-names":false,"suffix":""},{"dropping-particle":"","family":"Fradkin","given":"Steven","non-dropping-particle":"","parse-names":false,"suffix":""},{"dropping-particle":"","family":"Breitbart","given":"Mya","non-dropping-particle":"","parse-names":false,"suffix":""},{"dropping-particle":"","family":"Fahsbender","given":"Elizabeth","non-dropping-particle":"","parse-names":false,"suffix":""},{"dropping-particle":"","family":"Lafferty","given":"Kevin D.","non-dropping-particle":"","parse-names":false,"suffix":""},{"dropping-particle":"","family":"Kilpatrick","given":"A. Marm","non-dropping-particle":"","parse-names":false,"suffix":""},{"dropping-particle":"","family":"Miner","given":"C. Melissa","non-dropping-particle":"","parse-names":false,"suffix":""},{"dropping-particle":"","family":"Raimondi","given":"Peter","non-dropping-particle":"","parse-names":false,"suffix":""},{"dropping-particle":"","family":"Lahner","given":"Lesanna","non-dropping-particle":"","parse-names":false,"suffix":""},{"dropping-particle":"","family":"Friedman","given":"Carolyn S.","non-dropping-particle":"","parse-names":false,"suffix":""},{"dropping-particle":"","family":"Daniels","given":"Stephen","non-dropping-particle":"","parse-names":false,"suffix":""},{"dropping-particle":"","family":"Haulena","given":"Martin","non-dropping-particle":"","parse-names":false,"suffix":""},{"dropping-particle":"","family":"Marliave","given":"Jeffrey","non-dropping-particle":"","parse-names":false,"suffix":""},{"dropping-particle":"","family":"Burge","given":"Colleen A.","non-dropping-particle":"","parse-names":false,"suffix":""},{"dropping-particle":"","family":"Eisenlord","given":"Morgan E.","non-dropping-particle":"","parse-names":false,"suffix":""},{"dropping-particle":"","family":"Harvell","given":"C. Drew","non-dropping-particle":"","parse-names":false,"suffix":""}],"container-title":"Proceedings of the National Academy of Sciences of the United States of America","id":"ITEM-3","issue":"48","issued":{"date-parts":[["2014","12","2"]]},"page":"17278-17283","publisher":"National Academy of Sciences","title":"Densovirus associated with sea-star wasting disease and mass mortality","type":"article-journal","volume":"111"},"uris":["http://www.mendeley.com/documents/?uuid=9ec74c0d-8b66-4650-90ce-d3e987b8ba4a"]}],"mendeley":{"formattedCitation":"(Hewson et al., 2014, 2018; Work et al., 2021)","plainTextFormattedCitation":"(Hewson et al., 2014, 2018; Work et al., 2021)","previouslyFormattedCitation":"(Hewson et al., 2014, 2018; Work et al., 2021)"},"properties":{"noteIndex":0},"schema":"https://github.com/citation-style-language/schema/raw/master/csl-citation.json"}</w:instrText>
      </w:r>
      <w:r w:rsidRPr="0032287F">
        <w:fldChar w:fldCharType="separate"/>
      </w:r>
      <w:r w:rsidRPr="0032287F">
        <w:rPr>
          <w:noProof/>
        </w:rPr>
        <w:t>(Hewson et al., 2014, 2018; Work et al., 2021)</w:t>
      </w:r>
      <w:r w:rsidRPr="0032287F">
        <w:fldChar w:fldCharType="end"/>
      </w:r>
      <w:r w:rsidRPr="0032287F">
        <w:t xml:space="preserve"> and SUS </w:t>
      </w:r>
      <w:r w:rsidRPr="0032287F">
        <w:fldChar w:fldCharType="begin" w:fldLock="1"/>
      </w:r>
      <w:r w:rsidRPr="0032287F">
        <w:instrText>ADDIN CSL_CITATION {"citationItems":[{"id":"ITEM-1","itemData":{"ISBN":"1424403324","abstract":"The regional review on the population status, fisheries and trade of commercially important sea cucumbers in Asia covers the east and southeast Asian regions including Indonesia, Malaysia, Thailand, Myanmar, Viet Nam, Philippines, Singapore, the Spratly Islands, Japan, Democratic People’s Republic Korea, Republic of Korea, Far East Russian Federation, China Hong Kong Special Administrative Region (SAR) and Taiwan Province of China (PC). A total of 52 species are commercially exploited as food with most of them comprising tropical and sub-tropical species from the families Holothuriidae and Stichopodidae, including the genus Holothuria, Actinopyga, Bohadschia and Stichopus. Fisheries in the Asian tropical and sub-tropical waters are multi-species, while the fishery in temperate waters is single species, comprising predominantly only one species, Apostichopus japonicus. Fishing and seafaring communities in Asia had been involved in sea cucumber fishing and processing since the sixteenth century. The fresh animals caught were processed into dried forms known as “trepang”. Indonesia is the world’s top producer of Holothuroidea from the capture fishery. Indonesia, together with the Philippines produced an annual average of 47 percent of the world’s Holothuroidea landings, comprising an annual average of 2 572 tonnes (wet weight) between 2000 and 2005. The highest capture fishery producer of the temperate species, A. japonicus is Japan, with an average production of 8 101 tonnes per year between 2000 and 2005. The sea cucumber capture statistics obtained from the Food and Agriculture Organisation (FAO) are recorded in wet weights; for landings in Southeast Asia the figures appear to be grossly underestimated, and the statistics need to be verified as to whether the data reported were actually dried and not wet weight. Except for China, where a substantial amount of sea cucumber production is from aquaculture (an estimated annual production of 10 000 tonnes dry weight), the production in the other Asian countries is derived predominantly, if not exclusively, from capture fisheries. Apart from gleaning, the most common fishing methods for sea cucumbers include small bottom trawl nets in sandy bottoms, scallop-drag gear in nearshore rocky-bottom habitats, spears, hooks and scoop nets for reefs, and SCUBA and hookah for deeper reef and lagoons. Overfishing is the main problem contributing to the depletion of sea cucumber resources. Except for Japan, other Asian c…","author":[{"dropping-particle":"","family":"Choo","given":"Poh-Sze","non-dropping-particle":"","parse-names":false,"suffix":""}],"container-title":"The WorldFish Center","id":"ITEM-1","issued":{"date-parts":[["2008"]]},"number-of-pages":"79-118","title":"Population status, fisheries and trade of sea cucumbers in Asia","type":"report","volume":"1"},"uris":["http://www.mendeley.com/documents/?uuid=b118b819-6b14-40d4-a6dc-96c29e086572"]}],"mendeley":{"formattedCitation":"(Choo, 2008)","plainTextFormattedCitation":"(Choo, 2008)","previouslyFormattedCitation":"(Choo, 2008)"},"properties":{"noteIndex":0},"schema":"https://github.com/citation-style-language/schema/raw/master/csl-citation.json"}</w:instrText>
      </w:r>
      <w:r w:rsidRPr="0032287F">
        <w:fldChar w:fldCharType="separate"/>
      </w:r>
      <w:r w:rsidRPr="0032287F">
        <w:rPr>
          <w:noProof/>
        </w:rPr>
        <w:t>(Choo, 2008)</w:t>
      </w:r>
      <w:r w:rsidRPr="0032287F">
        <w:fldChar w:fldCharType="end"/>
      </w:r>
      <w:r w:rsidRPr="0032287F">
        <w:t xml:space="preserve">. </w:t>
      </w:r>
      <w:r w:rsidRPr="0032287F">
        <w:rPr>
          <w:rFonts w:eastAsia="Times New Roman"/>
        </w:rPr>
        <w:t xml:space="preserve">Sea cucumbers, often underappreciated, provide several important ecological and economic services. As benthic detritivores, sea cucumbers break down organic matter, recycle nutrients and maintain sediment </w:t>
      </w:r>
      <w:r w:rsidRPr="006676B7">
        <w:rPr>
          <w:rFonts w:eastAsia="Times New Roman"/>
        </w:rPr>
        <w:t>health</w:t>
      </w:r>
      <w:r w:rsidR="006676B7">
        <w:rPr>
          <w:rFonts w:eastAsia="Times New Roman"/>
        </w:rPr>
        <w:t xml:space="preserve"> </w:t>
      </w:r>
      <w:r w:rsidR="006676B7">
        <w:rPr>
          <w:rFonts w:eastAsia="Times New Roman"/>
        </w:rPr>
        <w:fldChar w:fldCharType="begin" w:fldLock="1"/>
      </w:r>
      <w:r w:rsidR="006676B7">
        <w:rPr>
          <w:rFonts w:eastAsia="Times New Roman"/>
        </w:rPr>
        <w:instrText>ADDIN CSL_CITATION {"citationItems":[{"id":"ITEM-1","itemData":{"DOI":"10.1201/9781315368597-8","ISBN":"9781315368597","abstract":"Sea cucumbers (Echinodermata: Holothuroidea) are large and abundant members of marine benthic communities. Over-exploitation worldwide has raised concern because they have important functions within ecosystems. The ecological roles of commercially-exploited sea cucumbers (Aspidochirotida and Dendrochirotida) are reviewed here, focussing on recent literature. Of the 70+ species commercially exploited, at least 12 regularly bury into sand and mud, playing major roles in bioturbation. Most aspidochirotids are deposit feeders, reducing the organic load and redistributing surface sediments, making them bioremediators for coastal mariculture. Sea cucumbers excrete inorganic nitrogen and phosphorus, enhancing the productivity of benthic biota. This form of nutrient recycling is crucial in ecosystems in oligotrophic waters such as coral reefs. Feeding and excretion by sea cucumbers also act to increase seawater alkalinity and dissolved inorganic carbon of surrounding waters, which contributes to local buffering of ocean acidification. Sea cucumbers host more than 200 species of parasitic and commensal symbionts from seven phyla, thereby enhancing ecosystem biodiversity. They are preyed upon by many taxa, thereby transferring animal tissue and nutrients (derived from detritus and microalgae) to higher trophic levels. Over- exploitation of sea cucumbers is likely to decrease sediment health, reduce nutrient recycling and the capacity of ecosystems to buffer against ocean acidification, diminish biodiversity of associated symbionts and reduce the transfer of organic matter from detritus to higher trophic levels. Ecosystem-Based Fisheries Management needs to consider the importance of sea cucumbers in marine ecosystems and implement regulatory measures to safeguard their ecological roles.","author":[{"dropping-particle":"","family":"Purcell","given":"Steven","non-dropping-particle":"","parse-names":false,"suffix":""},{"dropping-particle":"","family":"Conand","given":"Chantal","non-dropping-particle":"","parse-names":false,"suffix":""},{"dropping-particle":"","family":"Uthicke","given":"Sven","non-dropping-particle":"","parse-names":false,"suffix":""},{"dropping-particle":"","family":"Byrne","given":"Maria","non-dropping-particle":"","parse-names":false,"suffix":""}],"container-title":"Oceanography and Marine Biology: An Annual Review","id":"ITEM-1","issued":{"date-parts":[["2016"]]},"page":"367-386","title":"Ecological Roles of Exploited Sea Cucumbers","type":"article-journal","volume":"54"},"uris":["http://www.mendeley.com/documents/?uuid=912990e8-366f-40c6-abaa-1fcf7682d419"]},{"id":"ITEM-2","itemData":{"DOI":"10.1007/S00227-007-0683-3","abstract":"Movement rate, oxygen consumption, and respiratory tree ammonium concentration were measured in situ in the holothurians Pearsonothuria graeffei and Holothuria edulis in the Agan-an Marine Reserve, Sibulan, Philippines (9°20′30″N, 123°18′31″E). Measurements were made both day and night for both species during April-July 2005. P. graeffei had significantly higher movement rate during the day than at night (1.14 and 0.27 m h-1, respectively; three-way ANOVA, P &lt; 0.05) while H. edulis had higher movement rate at night compared to the day (0.83 and 0.07 m h -1, respectively), spending the daylight hours sheltering under coral. More than 80% of H. edulis had movement rate of zero during the day. Oxygen consumption of P. graeffei was significantly higher during the day than at night (1.61 and 0.83 μmol O2 g-1 h-1, respectively; two-way ANCOVA, P &lt; 0.05), but the reduction at night was not as pronounced as the reduction in movement. H. edulis had a 75% reduction in oxygen consumption during the day compared to night (0.51 and 1.96 μmol O2 g-1 h-1, respectively), matching this species' reduced movement rates during the day. Ammonium concentration in water withdrawn from the respiratory trees of P. graeffei during the day (12.0 μM) was three times higher than in respiratory tree water sampled at night (4.3 μM) and 15 times higher than ambient seawater (0.8 μM; three-way ANOVA, P &lt; 0.05). Ammonium concentration in the respiratory tree water of H. edulis was six times higher at night (14.6 μM) than during the day (2.2 μM) and 16 times higher than that of ambient seawater (0.9 μM). Even though H. edulis and P. graeffei are found within the same coral reef environment, they may affect different substrates and reef organisms due to their different habitats and distinct but opposite diel cycles. © 2007 Springer-Verlag.","author":[{"dropping-particle":"","family":"Wheeling","given":"Robert J.","non-dropping-particle":"","parse-names":false,"suffix":""},{"dropping-particle":"","family":"Verde","given":"E. Alan","non-dropping-particle":"","parse-names":false,"suffix":""},{"dropping-particle":"","family":"Nestler","given":"James R.","non-dropping-particle":"","parse-names":false,"suffix":""}],"container-title":"Marine Biology","id":"ITEM-2","issue":"2","issued":{"date-parts":[["2007","8"]]},"page":"297-305","title":"Diel cycles of activity, metabolism, and ammonium concentration in tropical holothurians","type":"article-journal","volume":"152"},"uris":["http://www.mendeley.com/documents/?uuid=d01290f9-fb04-47c7-b0de-6a98a242ca15"]}],"mendeley":{"formattedCitation":"(Purcell et al., 2016; Wheeling et al., 2007)","plainTextFormattedCitation":"(Purcell et al., 2016; Wheeling et al., 2007)","previouslyFormattedCitation":"(Purcell et al., 2016; Wheeling et al., 2007)"},"properties":{"noteIndex":0},"schema":"https://github.com/citation-style-language/schema/raw/master/csl-citation.json"}</w:instrText>
      </w:r>
      <w:r w:rsidR="006676B7">
        <w:rPr>
          <w:rFonts w:eastAsia="Times New Roman"/>
        </w:rPr>
        <w:fldChar w:fldCharType="separate"/>
      </w:r>
      <w:r w:rsidRPr="006676B7" w:rsidR="006676B7">
        <w:rPr>
          <w:rFonts w:eastAsia="Times New Roman"/>
          <w:noProof/>
        </w:rPr>
        <w:t>(Purcell et al., 2016; Wheeling et al., 2007)</w:t>
      </w:r>
      <w:r w:rsidR="006676B7">
        <w:rPr>
          <w:rFonts w:eastAsia="Times New Roman"/>
        </w:rPr>
        <w:fldChar w:fldCharType="end"/>
      </w:r>
      <w:r w:rsidR="006676B7">
        <w:rPr>
          <w:rFonts w:eastAsia="Times New Roman"/>
        </w:rPr>
        <w:t xml:space="preserve">. </w:t>
      </w:r>
      <w:r w:rsidRPr="006676B7">
        <w:rPr>
          <w:rFonts w:eastAsia="Times New Roman"/>
        </w:rPr>
        <w:t xml:space="preserve">In North America, sea cucumber harvest is a growing industry </w:t>
      </w:r>
      <w:r w:rsidR="006676B7">
        <w:rPr>
          <w:rFonts w:eastAsia="Times New Roman"/>
        </w:rPr>
        <w:fldChar w:fldCharType="begin" w:fldLock="1"/>
      </w:r>
      <w:r w:rsidR="006676B7">
        <w:rPr>
          <w:rFonts w:eastAsia="Times New Roman"/>
        </w:rPr>
        <w:instrText>ADDIN CSL_CITATION {"citationItems":[{"id":"ITEM-1","itemData":{"DOI":"10.1016/J.AQUACULTURE.2013.04.022","ISSN":"0044-8486","abstract":"In a 12-month field trial we examined the growth and survival of California sea cucumbers (Parastichopus californicus) in suspended culture underneath net pens of sablefish (Anoplopoma fimbria) at an experimental integrated multi-trophic aquaculture (IMTA) site. We tested the effects of sea cucumber size (small: 7-99g and large: 100-565g whole wet weight) and stocking density (12, 17, and 21indm-2) on growth and survival in a completely-crossed experimental design. We also compared growth and survival of experimental animals cultured directly under the fish pens with control sea cucumbers grown ~250m away from the farm. The ability of the sea cucumbers to reduce total organic carbon and total nitrogen from the sablefish faeces was also examined. Small experimental animals grew significantly faster than large experimental individuals, the former increasing in whole wet weight by 27-56% over the 12months and the latter decreasing by 10-33% over the same period. It was concluded that stocking densities of large animals were too high to produce net positive growth. Stocking density had a significant effect on growth of both size classes, lower densities producing higher growth rates, or less negative growth rates in the case of large animals. Small sea cucumbers suspended directly below the sablefish net pens grew significantly faster than control individuals grown ~250m away from the farm, which had negative growth over the 12-month period. The small sea cucumbers cultured under the net pens had a high survival rate (mean: 99.5%) and their feeding reduced the total organic carbon and total nitrogen contents of the sablefish faeces by an average of 60.3% and 62.3%, respectively, demonstrating their potential as an important organic-reducing component in IMTA. Suspending sea cucumbers below fish net pens, as opposed to growing them on the seabed, makes their collection and monitoring easier and moves them away from potential seabed predators such as sea stars. This study demonstrated that P. californicus is well suited to utilise the heavy fraction of waste from a sablefish farm while providing an additional valuable harvestable product. © 2013.","author":[{"dropping-particle":"","family":"Hannah","given":"L.","non-dropping-particle":"","parse-names":false,"suffix":""},{"dropping-particle":"","family":"Pearce","given":"C. M.","non-dropping-particle":"","parse-names":false,"suffix":""},{"dropping-particle":"","family":"Cross","given":"S. F.","non-dropping-particle":"","parse-names":false,"suffix":""}],"container-title":"Aquaculture","id":"ITEM-1","issued":{"date-parts":[["2013","8","25"]]},"page":"34-42","publisher":"Elsevier","title":"Growth and survival of California sea cucumbers (Parastichopus californicus) cultivated with sablefish (Anoplopoma fimbria) at an integrated multi-trophic aquaculture site","type":"article-journal","volume":"406-407"},"uris":["http://www.mendeley.com/documents/?uuid=e8e6664f-d848-461b-9fc4-27414585ac32"]},{"id":"ITEM-2","itemData":{"DOI":"10.3354/AEI00156","abstract":"An increasing global demand for sea cucumbers has led to interest in benthic ranching of the California sea cucumber Parastichopus californicus beneath existing aquaculture sites in British Columbia, Canada, where high levels of total organic matter (TOM) are typical. The objective of the present study was to investigate movement of P. californicus in relation to areas of increased organic content to assess the feasibility of sea cucumber ranching beneath existing aquaculture sites. A laboratory experiment using adult sea cucumbers showed that P. californicus changed their foraging behaviour based on available amounts of TOM, moving more randomly in high-TOM (similar to 8.0%) areas and more directly in low-TOM (similar to 1.4%) ones. They also moved more rapidly in areas with high TOM than in those with low TOM. As long as animals were exposed to high TOM, they did not abandon random movement. Because of this behaviour, aquaculture tenures may retain a population of cultured individuals, but could also attract wild individuals from the surrounding area.","author":[{"dropping-particle":"","family":"Dam-Bates","given":"P","non-dropping-particle":"van","parse-names":false,"suffix":""},{"dropping-particle":"","family":"Curtis","given":"DL","non-dropping-particle":"","parse-names":false,"suffix":""},{"dropping-particle":"","family":"Cowen","given":"LLE","non-dropping-particle":"","parse-names":false,"suffix":""},{"dropping-particle":"","family":"Cross","given":"SF","non-dropping-particle":"","parse-names":false,"suffix":""},{"dropping-particle":"","family":"Pearce","given":"CM","non-dropping-particle":"","parse-names":false,"suffix":""}],"container-title":"Aquaculture Environment Interactions","id":"ITEM-2","issued":{"date-parts":[["2016","1","21"]]},"page":"67-76","publisher":"Inter-Research Science Center","title":"Assessing movement of the California sea cucumber Parastichopus californicus in response to organically enriched areas typical of aquaculture sites","type":"article-journal","volume":"8"},"uris":["http://www.mendeley.com/documents/?uuid=39bdd7af-be45-4dae-8792-449170d74768"]}],"mendeley":{"formattedCitation":"(Hannah et al., 2013; van Dam-Bates et al., 2016)","plainTextFormattedCitation":"(Hannah et al., 2013; van Dam-Bates et al., 2016)","previouslyFormattedCitation":"(Hannah et al., 2013; van Dam-Bates et al., 2016)"},"properties":{"noteIndex":0},"schema":"https://github.com/citation-style-language/schema/raw/master/csl-citation.json"}</w:instrText>
      </w:r>
      <w:r w:rsidR="006676B7">
        <w:rPr>
          <w:rFonts w:eastAsia="Times New Roman"/>
        </w:rPr>
        <w:fldChar w:fldCharType="separate"/>
      </w:r>
      <w:r w:rsidRPr="006676B7" w:rsidR="006676B7">
        <w:rPr>
          <w:rFonts w:eastAsia="Times New Roman"/>
          <w:noProof/>
        </w:rPr>
        <w:t>(Hannah et al., 2013; van Dam-Bates et al., 2016)</w:t>
      </w:r>
      <w:r w:rsidR="006676B7">
        <w:rPr>
          <w:rFonts w:eastAsia="Times New Roman"/>
        </w:rPr>
        <w:fldChar w:fldCharType="end"/>
      </w:r>
      <w:r w:rsidRPr="006676B7">
        <w:rPr>
          <w:rFonts w:eastAsia="Times New Roman"/>
        </w:rPr>
        <w:t>, that is worth 10.2 million dollars in British Columbia alone</w:t>
      </w:r>
      <w:r w:rsidR="006676B7">
        <w:rPr>
          <w:rFonts w:eastAsia="Times New Roman"/>
        </w:rPr>
        <w:t xml:space="preserve"> </w:t>
      </w:r>
      <w:r w:rsidR="006676B7">
        <w:rPr>
          <w:rFonts w:eastAsia="Times New Roman"/>
        </w:rPr>
        <w:fldChar w:fldCharType="begin" w:fldLock="1"/>
      </w:r>
      <w:r w:rsidR="00222D82">
        <w:rPr>
          <w:rFonts w:eastAsia="Times New Roman"/>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Region","type":"report"},"uris":["http://www.mendeley.com/documents/?uuid=cb94c136-b824-4558-ba59-8cddb700095a"]}],"mendeley":{"formattedCitation":"(Fisheries and Oceans Canada, 2021)","plainTextFormattedCitation":"(Fisheries and Oceans Canada, 2021)","previouslyFormattedCitation":"(Fisheries and Oceans Canada, 2021)"},"properties":{"noteIndex":0},"schema":"https://github.com/citation-style-language/schema/raw/master/csl-citation.json"}</w:instrText>
      </w:r>
      <w:r w:rsidR="006676B7">
        <w:rPr>
          <w:rFonts w:eastAsia="Times New Roman"/>
        </w:rPr>
        <w:fldChar w:fldCharType="separate"/>
      </w:r>
      <w:r w:rsidRPr="006676B7" w:rsidR="006676B7">
        <w:rPr>
          <w:rFonts w:eastAsia="Times New Roman"/>
          <w:noProof/>
        </w:rPr>
        <w:t>(Fisheries and Oceans Canada, 2021)</w:t>
      </w:r>
      <w:r w:rsidR="006676B7">
        <w:rPr>
          <w:rFonts w:eastAsia="Times New Roman"/>
        </w:rPr>
        <w:fldChar w:fldCharType="end"/>
      </w:r>
      <w:r w:rsidR="006676B7">
        <w:rPr>
          <w:rFonts w:eastAsia="Times New Roman"/>
        </w:rPr>
        <w:t xml:space="preserve">. </w:t>
      </w:r>
      <w:r w:rsidRPr="006676B7">
        <w:rPr>
          <w:rFonts w:eastAsia="Times New Roman"/>
        </w:rPr>
        <w:t>Efforts</w:t>
      </w:r>
      <w:r w:rsidRPr="0032287F">
        <w:rPr>
          <w:rFonts w:eastAsia="Times New Roman"/>
        </w:rPr>
        <w:t xml:space="preserve"> to protect, manage and harvest giant California sea cucumbers in the face of global climate change and environmental degradation will require a comprehensive understanding of sea cucumber wasting</w:t>
      </w:r>
      <w:r w:rsidR="003B119C">
        <w:t>.</w:t>
      </w:r>
    </w:p>
    <w:p w:rsidRPr="00FB3841" w:rsidR="00FB3841" w:rsidP="00746110" w:rsidRDefault="00FB3841" w14:paraId="6CF7D8B9" w14:textId="77777777">
      <w:pPr>
        <w:pStyle w:val="Heading1"/>
      </w:pPr>
      <w:r w:rsidRPr="00FB3841">
        <w:t>Acknowledgments</w:t>
      </w:r>
    </w:p>
    <w:p w:rsidRPr="003B119C" w:rsidR="00FB3841" w:rsidP="00746110" w:rsidRDefault="00FB3841" w14:paraId="6CF7D8BA" w14:textId="77777777">
      <w:r w:rsidRPr="003B119C">
        <w:t>Lorem ipsum ferri etiam maiestatis pri te, qui et utroque reprimique, id error primis iracundia eam. Has ut sumo vidit ipsum. Omnes munere te eum, omnium repudiandae vel an. Nec audiam vocibus ne, ad posse dicta deserunt mei. Cum quas paulo ad. Tritani labores urbanitas ius id, te dictas gubergren usu, mel eu dico patrioque repudiandae.</w:t>
      </w:r>
    </w:p>
    <w:p w:rsidR="00FB3841" w:rsidP="00746110" w:rsidRDefault="00FB3841" w14:paraId="6CF7D8BB" w14:textId="77777777">
      <w:pPr>
        <w:rPr>
          <w:rFonts w:eastAsiaTheme="majorEastAsia" w:cstheme="majorBidi"/>
          <w:szCs w:val="32"/>
        </w:rPr>
      </w:pPr>
      <w:r>
        <w:br w:type="page"/>
      </w:r>
    </w:p>
    <w:p w:rsidRPr="00FB3841" w:rsidR="00FB3841" w:rsidP="00746110" w:rsidRDefault="00FB3841" w14:paraId="6CF7D8BC" w14:textId="77777777">
      <w:pPr>
        <w:pStyle w:val="Heading1"/>
      </w:pPr>
      <w:r w:rsidRPr="00FB3841">
        <w:t>References</w:t>
      </w:r>
    </w:p>
    <w:p w:rsidRPr="00DF50E7" w:rsidR="00FB3841" w:rsidP="00DF50E7" w:rsidRDefault="00FB3841" w14:paraId="6CF7D8BD" w14:textId="77777777">
      <w:pPr>
        <w:pStyle w:val="References"/>
      </w:pPr>
      <w:r w:rsidRPr="00DF50E7">
        <w:t>Cum quas paulo ad. Tritani labores urbanitas ius id, te dictas gubergren usu, mel eu dico patrioque repudiandae.</w:t>
      </w:r>
    </w:p>
    <w:p w:rsidRPr="00DF50E7" w:rsidR="00FB3841" w:rsidP="00DF50E7" w:rsidRDefault="00FB3841" w14:paraId="6CF7D8BE" w14:textId="77777777">
      <w:pPr>
        <w:pStyle w:val="References"/>
      </w:pPr>
      <w:r w:rsidRPr="00DF50E7">
        <w:t>Cum quas paulo ad. Tritani labores urbanitas ius id, te dictas gubergren usu, mel eu dico patrioque repudiandae.</w:t>
      </w:r>
    </w:p>
    <w:p w:rsidRPr="00DF50E7" w:rsidR="00FB3841" w:rsidP="00DF50E7" w:rsidRDefault="00FB3841" w14:paraId="6CF7D8BF" w14:textId="77777777">
      <w:pPr>
        <w:pStyle w:val="References"/>
      </w:pPr>
      <w:r w:rsidRPr="00DF50E7">
        <w:t>Cum quas paulo ad. Tritani labores urbanitas ius id, te dictas gubergren usu, mel eu dico patrioque repudiandae.</w:t>
      </w:r>
    </w:p>
    <w:p w:rsidR="00FB3841" w:rsidP="00746110" w:rsidRDefault="00FB3841" w14:paraId="6CF7D8C0" w14:textId="77777777"/>
    <w:p w:rsidRPr="00B8698B" w:rsidR="00FB3841" w:rsidP="00746110" w:rsidRDefault="00FB3841" w14:paraId="6CF7D8C1" w14:textId="77777777"/>
    <w:p w:rsidR="00FB3841" w:rsidP="00746110" w:rsidRDefault="00FB3841" w14:paraId="6CF7D8C2" w14:textId="77777777">
      <w:pPr>
        <w:rPr>
          <w:rFonts w:eastAsiaTheme="majorEastAsia" w:cstheme="majorBidi"/>
          <w:szCs w:val="32"/>
        </w:rPr>
      </w:pPr>
      <w:r>
        <w:br w:type="page"/>
      </w:r>
    </w:p>
    <w:p w:rsidR="00FB3841" w:rsidP="00746110" w:rsidRDefault="00FB3841" w14:paraId="6CF7D8C3" w14:textId="77777777">
      <w:pPr>
        <w:pStyle w:val="Heading1"/>
      </w:pPr>
      <w:r w:rsidRPr="00FB3841">
        <w:t>Tables and Figures</w:t>
      </w:r>
    </w:p>
    <w:p w:rsidRPr="00D96BFB" w:rsidR="00D96BFB" w:rsidP="00BC6E31" w:rsidRDefault="00E26A14" w14:paraId="6CF7D8C4" w14:textId="2905170F">
      <w:pPr>
        <w:pStyle w:val="NoSpacing"/>
      </w:pPr>
      <w:r w:rsidRPr="004D5FF8">
        <w:rPr>
          <w:rFonts w:ascii="Calibri" w:hAnsi="Calibri" w:cs="Arial"/>
          <w:noProof/>
          <w:sz w:val="22"/>
          <w:szCs w:val="22"/>
          <w:lang w:val="en-US"/>
        </w:rPr>
        <w:drawing>
          <wp:anchor distT="0" distB="0" distL="114300" distR="114300" simplePos="0" relativeHeight="251658240" behindDoc="0" locked="0" layoutInCell="1" allowOverlap="1" wp14:anchorId="6CF7D8E2" wp14:editId="744CC6D8">
            <wp:simplePos x="0" y="0"/>
            <wp:positionH relativeFrom="column">
              <wp:posOffset>560705</wp:posOffset>
            </wp:positionH>
            <wp:positionV relativeFrom="paragraph">
              <wp:posOffset>2903025</wp:posOffset>
            </wp:positionV>
            <wp:extent cx="4608576" cy="3191256"/>
            <wp:effectExtent l="0" t="0" r="1905" b="9525"/>
            <wp:wrapTopAndBottom/>
            <wp:docPr id="1" name="Picture 1" descr="C:\Documents and Settings\Andreas\Επιφάνεια εργασίας\nikosba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C:\Documents and Settings\Andreas\Επιφάνεια εργασίας\nikosbarpl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576" cy="3191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E31">
        <w:rPr>
          <w:b/>
        </w:rPr>
        <w:t>Table 1</w:t>
      </w:r>
      <w:r w:rsidRPr="002F6E35" w:rsidR="00BC6E31">
        <w:rPr>
          <w:b/>
        </w:rPr>
        <w:t>.</w:t>
      </w:r>
      <w:r w:rsidR="00BC6E31">
        <w:t xml:space="preserve"> </w:t>
      </w:r>
      <w:r w:rsidRPr="00C64924" w:rsidR="00BC6E31">
        <w:t>Lorem ipsum tale senserit appellantur ex pro. Rebum consequuntur ut mel, qui brute congue inermis in</w:t>
      </w:r>
      <w:r w:rsidR="00BC6E31">
        <w:t>.</w:t>
      </w:r>
    </w:p>
    <w:tbl>
      <w:tblPr>
        <w:tblW w:w="5000" w:type="pct"/>
        <w:jc w:val="center"/>
        <w:tblBorders>
          <w:top w:val="single" w:color="auto" w:sz="4" w:space="0"/>
          <w:left w:val="single" w:color="auto" w:sz="4" w:space="0"/>
          <w:bottom w:val="single" w:color="auto" w:sz="4" w:space="0"/>
          <w:right w:val="single" w:color="auto" w:sz="4" w:space="0"/>
          <w:insideH w:val="single" w:color="auto" w:sz="4" w:space="0"/>
        </w:tblBorders>
        <w:tblLook w:val="04A0" w:firstRow="1" w:lastRow="0" w:firstColumn="1" w:lastColumn="0" w:noHBand="0" w:noVBand="1"/>
      </w:tblPr>
      <w:tblGrid>
        <w:gridCol w:w="1960"/>
        <w:gridCol w:w="1506"/>
        <w:gridCol w:w="1421"/>
        <w:gridCol w:w="1562"/>
        <w:gridCol w:w="1430"/>
        <w:gridCol w:w="1363"/>
      </w:tblGrid>
      <w:tr w:rsidRPr="00CC7353" w:rsidR="003D053D" w:rsidTr="005B6F00" w14:paraId="6CF7D8CB" w14:textId="77777777">
        <w:trPr>
          <w:trHeight w:val="300"/>
          <w:jc w:val="center"/>
        </w:trPr>
        <w:tc>
          <w:tcPr>
            <w:tcW w:w="1912" w:type="dxa"/>
            <w:shd w:val="clear" w:color="auto" w:fill="auto"/>
            <w:noWrap/>
            <w:vAlign w:val="bottom"/>
            <w:hideMark/>
          </w:tcPr>
          <w:p w:rsidRPr="00960AA3" w:rsidR="003D053D" w:rsidP="00746110" w:rsidRDefault="003D053D" w14:paraId="6CF7D8C5" w14:textId="77777777">
            <w:pPr>
              <w:rPr>
                <w:lang w:val="en-US" w:eastAsia="el-GR"/>
              </w:rPr>
            </w:pPr>
          </w:p>
        </w:tc>
        <w:tc>
          <w:tcPr>
            <w:tcW w:w="1469" w:type="dxa"/>
            <w:shd w:val="clear" w:color="auto" w:fill="auto"/>
            <w:noWrap/>
            <w:vAlign w:val="bottom"/>
            <w:hideMark/>
          </w:tcPr>
          <w:p w:rsidRPr="00CC7353" w:rsidR="003D053D" w:rsidP="00746110" w:rsidRDefault="003D053D" w14:paraId="6CF7D8C6" w14:textId="77777777">
            <w:pPr>
              <w:rPr>
                <w:lang w:val="en-US" w:eastAsia="el-GR"/>
              </w:rPr>
            </w:pPr>
            <w:r w:rsidRPr="00CC7353">
              <w:rPr>
                <w:lang w:val="en-US" w:eastAsia="el-GR"/>
              </w:rPr>
              <w:t>H (AV)</w:t>
            </w:r>
          </w:p>
        </w:tc>
        <w:tc>
          <w:tcPr>
            <w:tcW w:w="1386" w:type="dxa"/>
            <w:shd w:val="clear" w:color="auto" w:fill="auto"/>
            <w:noWrap/>
            <w:vAlign w:val="bottom"/>
            <w:hideMark/>
          </w:tcPr>
          <w:p w:rsidRPr="00CC7353" w:rsidR="003D053D" w:rsidP="00746110" w:rsidRDefault="003D053D" w14:paraId="6CF7D8C7" w14:textId="77777777">
            <w:pPr>
              <w:rPr>
                <w:lang w:val="en-US" w:eastAsia="el-GR"/>
              </w:rPr>
            </w:pPr>
            <w:r w:rsidRPr="00CC7353">
              <w:rPr>
                <w:lang w:val="en-US" w:eastAsia="el-GR"/>
              </w:rPr>
              <w:t>A(AV)</w:t>
            </w:r>
          </w:p>
        </w:tc>
        <w:tc>
          <w:tcPr>
            <w:tcW w:w="1524" w:type="dxa"/>
            <w:shd w:val="clear" w:color="auto" w:fill="auto"/>
            <w:noWrap/>
            <w:vAlign w:val="bottom"/>
            <w:hideMark/>
          </w:tcPr>
          <w:p w:rsidRPr="00CC7353" w:rsidR="003D053D" w:rsidP="00746110" w:rsidRDefault="003D053D" w14:paraId="6CF7D8C8" w14:textId="77777777">
            <w:pPr>
              <w:rPr>
                <w:lang w:val="en-US" w:eastAsia="el-GR"/>
              </w:rPr>
            </w:pPr>
            <w:r w:rsidRPr="00CC7353">
              <w:rPr>
                <w:lang w:val="en-US" w:eastAsia="el-GR"/>
              </w:rPr>
              <w:t>B(AV)</w:t>
            </w:r>
          </w:p>
        </w:tc>
        <w:tc>
          <w:tcPr>
            <w:tcW w:w="1395" w:type="dxa"/>
            <w:shd w:val="clear" w:color="auto" w:fill="auto"/>
            <w:noWrap/>
            <w:vAlign w:val="bottom"/>
            <w:hideMark/>
          </w:tcPr>
          <w:p w:rsidRPr="00CC7353" w:rsidR="003D053D" w:rsidP="00746110" w:rsidRDefault="003D053D" w14:paraId="6CF7D8C9" w14:textId="77777777">
            <w:pPr>
              <w:rPr>
                <w:lang w:val="en-US" w:eastAsia="el-GR"/>
              </w:rPr>
            </w:pPr>
            <w:r w:rsidRPr="00CC7353">
              <w:rPr>
                <w:lang w:val="en-US" w:eastAsia="el-GR"/>
              </w:rPr>
              <w:t>C(AV)</w:t>
            </w:r>
          </w:p>
        </w:tc>
        <w:tc>
          <w:tcPr>
            <w:tcW w:w="1330" w:type="dxa"/>
            <w:shd w:val="clear" w:color="auto" w:fill="auto"/>
            <w:noWrap/>
            <w:vAlign w:val="bottom"/>
            <w:hideMark/>
          </w:tcPr>
          <w:p w:rsidRPr="00CC7353" w:rsidR="003D053D" w:rsidP="00746110" w:rsidRDefault="003D053D" w14:paraId="6CF7D8CA" w14:textId="77777777">
            <w:pPr>
              <w:rPr>
                <w:lang w:val="en-US" w:eastAsia="el-GR"/>
              </w:rPr>
            </w:pPr>
            <w:r w:rsidRPr="00CC7353">
              <w:rPr>
                <w:lang w:val="en-US" w:eastAsia="el-GR"/>
              </w:rPr>
              <w:t>D(AV)</w:t>
            </w:r>
          </w:p>
        </w:tc>
      </w:tr>
      <w:tr w:rsidRPr="00CC7353" w:rsidR="003D053D" w:rsidTr="005B6F00" w14:paraId="6CF7D8D2" w14:textId="77777777">
        <w:trPr>
          <w:trHeight w:val="300"/>
          <w:jc w:val="center"/>
        </w:trPr>
        <w:tc>
          <w:tcPr>
            <w:tcW w:w="1912" w:type="dxa"/>
            <w:shd w:val="clear" w:color="auto" w:fill="auto"/>
            <w:noWrap/>
            <w:vAlign w:val="bottom"/>
            <w:hideMark/>
          </w:tcPr>
          <w:p w:rsidRPr="00CC7353" w:rsidR="003D053D" w:rsidP="00746110" w:rsidRDefault="003D053D" w14:paraId="6CF7D8CC" w14:textId="77777777">
            <w:pPr>
              <w:rPr>
                <w:lang w:val="en-US" w:eastAsia="el-GR"/>
              </w:rPr>
            </w:pPr>
            <w:r>
              <w:rPr>
                <w:lang w:val="en-US" w:eastAsia="el-GR"/>
              </w:rPr>
              <w:t>B</w:t>
            </w:r>
            <w:r w:rsidRPr="00CC7353">
              <w:rPr>
                <w:lang w:val="en-US" w:eastAsia="el-GR"/>
              </w:rPr>
              <w:t>ody counts</w:t>
            </w:r>
          </w:p>
        </w:tc>
        <w:tc>
          <w:tcPr>
            <w:tcW w:w="1469" w:type="dxa"/>
            <w:shd w:val="clear" w:color="auto" w:fill="auto"/>
            <w:noWrap/>
            <w:vAlign w:val="bottom"/>
            <w:hideMark/>
          </w:tcPr>
          <w:p w:rsidRPr="00CC7353" w:rsidR="003D053D" w:rsidP="00746110" w:rsidRDefault="003D053D" w14:paraId="6CF7D8CD" w14:textId="77777777">
            <w:pPr>
              <w:rPr>
                <w:lang w:val="en-US" w:eastAsia="el-GR"/>
              </w:rPr>
            </w:pPr>
            <w:r w:rsidRPr="00CC7353">
              <w:rPr>
                <w:lang w:val="en-US" w:eastAsia="el-GR"/>
              </w:rPr>
              <w:t>21</w:t>
            </w:r>
            <w:r>
              <w:rPr>
                <w:lang w:val="en-US" w:eastAsia="el-GR"/>
              </w:rPr>
              <w:t>.</w:t>
            </w:r>
            <w:r w:rsidRPr="00CC7353">
              <w:rPr>
                <w:lang w:val="en-US" w:eastAsia="el-GR"/>
              </w:rPr>
              <w:t>88</w:t>
            </w:r>
          </w:p>
        </w:tc>
        <w:tc>
          <w:tcPr>
            <w:tcW w:w="1386" w:type="dxa"/>
            <w:shd w:val="clear" w:color="auto" w:fill="auto"/>
            <w:noWrap/>
            <w:vAlign w:val="bottom"/>
            <w:hideMark/>
          </w:tcPr>
          <w:p w:rsidRPr="00CC7353" w:rsidR="003D053D" w:rsidP="00746110" w:rsidRDefault="003D053D" w14:paraId="6CF7D8CE" w14:textId="77777777">
            <w:pPr>
              <w:rPr>
                <w:lang w:val="en-US" w:eastAsia="el-GR"/>
              </w:rPr>
            </w:pPr>
            <w:r w:rsidRPr="00CC7353">
              <w:rPr>
                <w:lang w:val="en-US" w:eastAsia="el-GR"/>
              </w:rPr>
              <w:t>11</w:t>
            </w:r>
            <w:r>
              <w:rPr>
                <w:lang w:val="en-US" w:eastAsia="el-GR"/>
              </w:rPr>
              <w:t>.</w:t>
            </w:r>
            <w:r w:rsidRPr="00CC7353">
              <w:rPr>
                <w:lang w:val="en-US" w:eastAsia="el-GR"/>
              </w:rPr>
              <w:t>13</w:t>
            </w:r>
          </w:p>
        </w:tc>
        <w:tc>
          <w:tcPr>
            <w:tcW w:w="1524" w:type="dxa"/>
            <w:shd w:val="clear" w:color="auto" w:fill="auto"/>
            <w:noWrap/>
            <w:vAlign w:val="bottom"/>
            <w:hideMark/>
          </w:tcPr>
          <w:p w:rsidRPr="00CC7353" w:rsidR="003D053D" w:rsidP="00746110" w:rsidRDefault="003D053D" w14:paraId="6CF7D8CF" w14:textId="77777777">
            <w:pPr>
              <w:rPr>
                <w:lang w:val="en-US" w:eastAsia="el-GR"/>
              </w:rPr>
            </w:pPr>
            <w:r w:rsidRPr="00CC7353">
              <w:rPr>
                <w:lang w:val="en-US" w:eastAsia="el-GR"/>
              </w:rPr>
              <w:t>11</w:t>
            </w:r>
            <w:r>
              <w:rPr>
                <w:lang w:val="en-US" w:eastAsia="el-GR"/>
              </w:rPr>
              <w:t>.</w:t>
            </w:r>
            <w:r w:rsidRPr="00CC7353">
              <w:rPr>
                <w:lang w:val="en-US" w:eastAsia="el-GR"/>
              </w:rPr>
              <w:t>15</w:t>
            </w:r>
          </w:p>
        </w:tc>
        <w:tc>
          <w:tcPr>
            <w:tcW w:w="1395" w:type="dxa"/>
            <w:shd w:val="clear" w:color="auto" w:fill="auto"/>
            <w:noWrap/>
            <w:vAlign w:val="bottom"/>
            <w:hideMark/>
          </w:tcPr>
          <w:p w:rsidRPr="00CC7353" w:rsidR="003D053D" w:rsidP="00746110" w:rsidRDefault="003D053D" w14:paraId="6CF7D8D0" w14:textId="77777777">
            <w:pPr>
              <w:rPr>
                <w:lang w:val="en-US" w:eastAsia="el-GR"/>
              </w:rPr>
            </w:pPr>
            <w:r w:rsidRPr="00CC7353">
              <w:rPr>
                <w:lang w:val="en-US" w:eastAsia="el-GR"/>
              </w:rPr>
              <w:t>20</w:t>
            </w:r>
            <w:r>
              <w:rPr>
                <w:lang w:val="en-US" w:eastAsia="el-GR"/>
              </w:rPr>
              <w:t>.</w:t>
            </w:r>
            <w:r w:rsidRPr="00CC7353">
              <w:rPr>
                <w:lang w:val="en-US" w:eastAsia="el-GR"/>
              </w:rPr>
              <w:t>72</w:t>
            </w:r>
          </w:p>
        </w:tc>
        <w:tc>
          <w:tcPr>
            <w:tcW w:w="1330" w:type="dxa"/>
            <w:shd w:val="clear" w:color="auto" w:fill="auto"/>
            <w:noWrap/>
            <w:vAlign w:val="bottom"/>
            <w:hideMark/>
          </w:tcPr>
          <w:p w:rsidRPr="00CC7353" w:rsidR="003D053D" w:rsidP="00746110" w:rsidRDefault="003D053D" w14:paraId="6CF7D8D1" w14:textId="77777777">
            <w:pPr>
              <w:rPr>
                <w:lang w:val="en-US" w:eastAsia="el-GR"/>
              </w:rPr>
            </w:pPr>
            <w:r w:rsidRPr="00CC7353">
              <w:rPr>
                <w:lang w:val="en-US" w:eastAsia="el-GR"/>
              </w:rPr>
              <w:t>12</w:t>
            </w:r>
            <w:r>
              <w:rPr>
                <w:lang w:val="en-US" w:eastAsia="el-GR"/>
              </w:rPr>
              <w:t>.</w:t>
            </w:r>
            <w:r w:rsidRPr="00CC7353">
              <w:rPr>
                <w:lang w:val="en-US" w:eastAsia="el-GR"/>
              </w:rPr>
              <w:t>89</w:t>
            </w:r>
          </w:p>
        </w:tc>
      </w:tr>
      <w:tr w:rsidRPr="006157C3" w:rsidR="003D053D" w:rsidTr="005B6F00" w14:paraId="6CF7D8D9" w14:textId="77777777">
        <w:trPr>
          <w:trHeight w:val="300"/>
          <w:jc w:val="center"/>
        </w:trPr>
        <w:tc>
          <w:tcPr>
            <w:tcW w:w="1912" w:type="dxa"/>
            <w:shd w:val="clear" w:color="auto" w:fill="auto"/>
            <w:noWrap/>
            <w:vAlign w:val="bottom"/>
            <w:hideMark/>
          </w:tcPr>
          <w:p w:rsidRPr="006157C3" w:rsidR="003D053D" w:rsidP="00746110" w:rsidRDefault="003D053D" w14:paraId="6CF7D8D3" w14:textId="77777777">
            <w:pPr>
              <w:rPr>
                <w:lang w:val="en-US" w:eastAsia="el-GR"/>
              </w:rPr>
            </w:pPr>
            <w:r>
              <w:rPr>
                <w:lang w:val="en-US" w:eastAsia="el-GR"/>
              </w:rPr>
              <w:t>Dis. tr.(mm)</w:t>
            </w:r>
          </w:p>
        </w:tc>
        <w:tc>
          <w:tcPr>
            <w:tcW w:w="1469" w:type="dxa"/>
            <w:shd w:val="clear" w:color="auto" w:fill="auto"/>
            <w:noWrap/>
            <w:vAlign w:val="bottom"/>
            <w:hideMark/>
          </w:tcPr>
          <w:p w:rsidRPr="006157C3" w:rsidR="003D053D" w:rsidP="00746110" w:rsidRDefault="003D053D" w14:paraId="6CF7D8D4" w14:textId="77777777">
            <w:pPr>
              <w:rPr>
                <w:lang w:val="en-US" w:eastAsia="el-GR"/>
              </w:rPr>
            </w:pPr>
            <w:r>
              <w:rPr>
                <w:lang w:val="en-US" w:eastAsia="el-GR"/>
              </w:rPr>
              <w:t>1090.</w:t>
            </w:r>
            <w:r w:rsidRPr="006157C3">
              <w:rPr>
                <w:lang w:val="en-US" w:eastAsia="el-GR"/>
              </w:rPr>
              <w:t>61</w:t>
            </w:r>
          </w:p>
        </w:tc>
        <w:tc>
          <w:tcPr>
            <w:tcW w:w="1386" w:type="dxa"/>
            <w:shd w:val="clear" w:color="auto" w:fill="auto"/>
            <w:noWrap/>
            <w:vAlign w:val="bottom"/>
            <w:hideMark/>
          </w:tcPr>
          <w:p w:rsidRPr="006157C3" w:rsidR="003D053D" w:rsidP="00746110" w:rsidRDefault="003D053D" w14:paraId="6CF7D8D5" w14:textId="77777777">
            <w:pPr>
              <w:rPr>
                <w:lang w:val="en-US" w:eastAsia="el-GR"/>
              </w:rPr>
            </w:pPr>
            <w:r>
              <w:rPr>
                <w:lang w:val="en-US" w:eastAsia="el-GR"/>
              </w:rPr>
              <w:t>706.</w:t>
            </w:r>
            <w:r w:rsidRPr="006157C3">
              <w:rPr>
                <w:lang w:val="en-US" w:eastAsia="el-GR"/>
              </w:rPr>
              <w:t>06</w:t>
            </w:r>
          </w:p>
        </w:tc>
        <w:tc>
          <w:tcPr>
            <w:tcW w:w="1524" w:type="dxa"/>
            <w:shd w:val="clear" w:color="auto" w:fill="auto"/>
            <w:noWrap/>
            <w:vAlign w:val="bottom"/>
            <w:hideMark/>
          </w:tcPr>
          <w:p w:rsidRPr="006157C3" w:rsidR="003D053D" w:rsidP="00746110" w:rsidRDefault="003D053D" w14:paraId="6CF7D8D6" w14:textId="77777777">
            <w:pPr>
              <w:rPr>
                <w:lang w:val="en-US" w:eastAsia="el-GR"/>
              </w:rPr>
            </w:pPr>
            <w:r>
              <w:rPr>
                <w:lang w:val="en-US" w:eastAsia="el-GR"/>
              </w:rPr>
              <w:t>688.</w:t>
            </w:r>
            <w:r w:rsidRPr="006157C3">
              <w:rPr>
                <w:lang w:val="en-US" w:eastAsia="el-GR"/>
              </w:rPr>
              <w:t>18</w:t>
            </w:r>
          </w:p>
        </w:tc>
        <w:tc>
          <w:tcPr>
            <w:tcW w:w="1395" w:type="dxa"/>
            <w:shd w:val="clear" w:color="auto" w:fill="auto"/>
            <w:noWrap/>
            <w:vAlign w:val="bottom"/>
            <w:hideMark/>
          </w:tcPr>
          <w:p w:rsidRPr="006157C3" w:rsidR="003D053D" w:rsidP="00746110" w:rsidRDefault="003D053D" w14:paraId="6CF7D8D7" w14:textId="77777777">
            <w:pPr>
              <w:rPr>
                <w:lang w:val="en-US" w:eastAsia="el-GR"/>
              </w:rPr>
            </w:pPr>
            <w:r>
              <w:rPr>
                <w:lang w:val="en-US" w:eastAsia="el-GR"/>
              </w:rPr>
              <w:t>1331.</w:t>
            </w:r>
            <w:r w:rsidRPr="006157C3">
              <w:rPr>
                <w:lang w:val="en-US" w:eastAsia="el-GR"/>
              </w:rPr>
              <w:t>14</w:t>
            </w:r>
          </w:p>
        </w:tc>
        <w:tc>
          <w:tcPr>
            <w:tcW w:w="1330" w:type="dxa"/>
            <w:shd w:val="clear" w:color="auto" w:fill="auto"/>
            <w:noWrap/>
            <w:vAlign w:val="bottom"/>
            <w:hideMark/>
          </w:tcPr>
          <w:p w:rsidRPr="006157C3" w:rsidR="003D053D" w:rsidP="00746110" w:rsidRDefault="003D053D" w14:paraId="6CF7D8D8" w14:textId="77777777">
            <w:pPr>
              <w:rPr>
                <w:lang w:val="en-US" w:eastAsia="el-GR"/>
              </w:rPr>
            </w:pPr>
            <w:r>
              <w:rPr>
                <w:lang w:val="en-US" w:eastAsia="el-GR"/>
              </w:rPr>
              <w:t>845.</w:t>
            </w:r>
            <w:r w:rsidRPr="006157C3">
              <w:rPr>
                <w:lang w:val="en-US" w:eastAsia="el-GR"/>
              </w:rPr>
              <w:t>56</w:t>
            </w:r>
          </w:p>
        </w:tc>
      </w:tr>
      <w:tr w:rsidRPr="006157C3" w:rsidR="003D053D" w:rsidTr="005B6F00" w14:paraId="6CF7D8E0" w14:textId="77777777">
        <w:trPr>
          <w:trHeight w:val="300"/>
          <w:jc w:val="center"/>
        </w:trPr>
        <w:tc>
          <w:tcPr>
            <w:tcW w:w="1912" w:type="dxa"/>
            <w:shd w:val="clear" w:color="auto" w:fill="auto"/>
            <w:noWrap/>
            <w:vAlign w:val="bottom"/>
            <w:hideMark/>
          </w:tcPr>
          <w:p w:rsidRPr="006157C3" w:rsidR="003D053D" w:rsidP="00746110" w:rsidRDefault="003D053D" w14:paraId="6CF7D8DA" w14:textId="77777777">
            <w:pPr>
              <w:rPr>
                <w:lang w:val="en-US" w:eastAsia="el-GR"/>
              </w:rPr>
            </w:pPr>
            <w:r w:rsidRPr="006157C3">
              <w:rPr>
                <w:lang w:val="en-US" w:eastAsia="el-GR"/>
              </w:rPr>
              <w:t>STD</w:t>
            </w:r>
          </w:p>
        </w:tc>
        <w:tc>
          <w:tcPr>
            <w:tcW w:w="1469" w:type="dxa"/>
            <w:shd w:val="clear" w:color="auto" w:fill="auto"/>
            <w:noWrap/>
            <w:vAlign w:val="bottom"/>
            <w:hideMark/>
          </w:tcPr>
          <w:p w:rsidRPr="006157C3" w:rsidR="003D053D" w:rsidP="00746110" w:rsidRDefault="003D053D" w14:paraId="6CF7D8DB" w14:textId="77777777">
            <w:pPr>
              <w:rPr>
                <w:lang w:val="en-US" w:eastAsia="el-GR"/>
              </w:rPr>
            </w:pPr>
            <w:r>
              <w:rPr>
                <w:lang w:val="en-US" w:eastAsia="el-GR"/>
              </w:rPr>
              <w:t>17.</w:t>
            </w:r>
            <w:r w:rsidRPr="006157C3">
              <w:rPr>
                <w:lang w:val="en-US" w:eastAsia="el-GR"/>
              </w:rPr>
              <w:t>27</w:t>
            </w:r>
          </w:p>
        </w:tc>
        <w:tc>
          <w:tcPr>
            <w:tcW w:w="1386" w:type="dxa"/>
            <w:shd w:val="clear" w:color="auto" w:fill="auto"/>
            <w:noWrap/>
            <w:vAlign w:val="bottom"/>
            <w:hideMark/>
          </w:tcPr>
          <w:p w:rsidRPr="006157C3" w:rsidR="003D053D" w:rsidP="00746110" w:rsidRDefault="003D053D" w14:paraId="6CF7D8DC" w14:textId="77777777">
            <w:pPr>
              <w:rPr>
                <w:lang w:val="en-US" w:eastAsia="el-GR"/>
              </w:rPr>
            </w:pPr>
            <w:r>
              <w:rPr>
                <w:lang w:val="en-US" w:eastAsia="el-GR"/>
              </w:rPr>
              <w:t>10.</w:t>
            </w:r>
            <w:r w:rsidRPr="006157C3">
              <w:rPr>
                <w:lang w:val="en-US" w:eastAsia="el-GR"/>
              </w:rPr>
              <w:t>36</w:t>
            </w:r>
          </w:p>
        </w:tc>
        <w:tc>
          <w:tcPr>
            <w:tcW w:w="1524" w:type="dxa"/>
            <w:shd w:val="clear" w:color="auto" w:fill="auto"/>
            <w:noWrap/>
            <w:vAlign w:val="bottom"/>
            <w:hideMark/>
          </w:tcPr>
          <w:p w:rsidRPr="006157C3" w:rsidR="003D053D" w:rsidP="00746110" w:rsidRDefault="003D053D" w14:paraId="6CF7D8DD" w14:textId="77777777">
            <w:pPr>
              <w:rPr>
                <w:lang w:val="en-US" w:eastAsia="el-GR"/>
              </w:rPr>
            </w:pPr>
            <w:r>
              <w:rPr>
                <w:lang w:val="en-US" w:eastAsia="el-GR"/>
              </w:rPr>
              <w:t>15.</w:t>
            </w:r>
            <w:r w:rsidRPr="006157C3">
              <w:rPr>
                <w:lang w:val="en-US" w:eastAsia="el-GR"/>
              </w:rPr>
              <w:t>63</w:t>
            </w:r>
          </w:p>
        </w:tc>
        <w:tc>
          <w:tcPr>
            <w:tcW w:w="1395" w:type="dxa"/>
            <w:shd w:val="clear" w:color="auto" w:fill="auto"/>
            <w:noWrap/>
            <w:vAlign w:val="bottom"/>
            <w:hideMark/>
          </w:tcPr>
          <w:p w:rsidRPr="006157C3" w:rsidR="003D053D" w:rsidP="00746110" w:rsidRDefault="003D053D" w14:paraId="6CF7D8DE" w14:textId="77777777">
            <w:pPr>
              <w:rPr>
                <w:lang w:val="en-US" w:eastAsia="el-GR"/>
              </w:rPr>
            </w:pPr>
            <w:r>
              <w:rPr>
                <w:lang w:val="en-US" w:eastAsia="el-GR"/>
              </w:rPr>
              <w:t>19.</w:t>
            </w:r>
            <w:r w:rsidRPr="006157C3">
              <w:rPr>
                <w:lang w:val="en-US" w:eastAsia="el-GR"/>
              </w:rPr>
              <w:t>96</w:t>
            </w:r>
          </w:p>
        </w:tc>
        <w:tc>
          <w:tcPr>
            <w:tcW w:w="1330" w:type="dxa"/>
            <w:shd w:val="clear" w:color="auto" w:fill="auto"/>
            <w:noWrap/>
            <w:vAlign w:val="bottom"/>
            <w:hideMark/>
          </w:tcPr>
          <w:p w:rsidRPr="006157C3" w:rsidR="003D053D" w:rsidP="00746110" w:rsidRDefault="003D053D" w14:paraId="6CF7D8DF" w14:textId="77777777">
            <w:pPr>
              <w:rPr>
                <w:lang w:val="en-US" w:eastAsia="el-GR"/>
              </w:rPr>
            </w:pPr>
            <w:r>
              <w:rPr>
                <w:lang w:val="en-US" w:eastAsia="el-GR"/>
              </w:rPr>
              <w:t>16.</w:t>
            </w:r>
            <w:r w:rsidRPr="006157C3">
              <w:rPr>
                <w:lang w:val="en-US" w:eastAsia="el-GR"/>
              </w:rPr>
              <w:t>58</w:t>
            </w:r>
          </w:p>
        </w:tc>
      </w:tr>
    </w:tbl>
    <w:p w:rsidRPr="003B119C" w:rsidR="003D053D" w:rsidP="003D053D" w:rsidRDefault="00D96BFB" w14:paraId="6CF7D8E1" w14:textId="55E40E4A">
      <w:pPr>
        <w:pStyle w:val="NoSpacing"/>
      </w:pPr>
      <w:r>
        <w:rPr>
          <w:b/>
        </w:rPr>
        <w:t>Fig. 1</w:t>
      </w:r>
      <w:r w:rsidRPr="00C64924" w:rsidR="003D053D">
        <w:rPr>
          <w:b/>
        </w:rPr>
        <w:t>.</w:t>
      </w:r>
      <w:r w:rsidRPr="00C64924" w:rsidR="003D053D">
        <w:t xml:space="preserve"> Lorem ipsum tale senserit appellantur ex pro. Rebum consequuntur ut mel, qui brute congue inermis in</w:t>
      </w:r>
      <w:r w:rsidR="003D053D">
        <w:t>.</w:t>
      </w:r>
    </w:p>
    <w:sectPr w:rsidRPr="003B119C" w:rsidR="003D053D" w:rsidSect="00492BEE">
      <w:headerReference w:type="even" r:id="rId13"/>
      <w:headerReference w:type="default" r:id="rId14"/>
      <w:pgSz w:w="11906" w:h="16838"/>
      <w:pgMar w:top="1440" w:right="1440" w:bottom="1440" w:left="1440" w:header="850" w:footer="994" w:gutter="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T" w:author="Declan Taylor" w:date="2021-12-14T11:25:00Z" w:id="1">
    <w:p w:rsidR="00113EAD" w:rsidP="00746110" w:rsidRDefault="00113EAD" w14:paraId="1CE64BEB" w14:textId="74303942">
      <w:pPr>
        <w:pStyle w:val="CommentText"/>
      </w:pPr>
      <w:r>
        <w:rPr>
          <w:rStyle w:val="CommentReference"/>
        </w:rPr>
        <w:annotationRef/>
      </w:r>
      <w:r>
        <w:t>I think this is maybe not necessary.</w:t>
      </w:r>
    </w:p>
  </w:comment>
  <w:comment w:initials="DT" w:author="Declan Taylor" w:date="2021-12-14T11:25:00Z" w:id="3">
    <w:p w:rsidR="0001652F" w:rsidP="00746110" w:rsidRDefault="0001652F" w14:paraId="709BE763" w14:textId="74BDD966">
      <w:pPr>
        <w:pStyle w:val="CommentText"/>
      </w:pPr>
      <w:r>
        <w:rPr>
          <w:rStyle w:val="CommentReference"/>
        </w:rPr>
        <w:annotationRef/>
      </w:r>
      <w:r>
        <w:t>do we need latin and common name?</w:t>
      </w:r>
    </w:p>
  </w:comment>
  <w:comment w:initials="DT" w:author="Declan Taylor" w:date="2021-12-14T11:26:00Z" w:id="4">
    <w:p w:rsidR="008B7568" w:rsidP="00746110" w:rsidRDefault="008B7568" w14:paraId="77742AC3" w14:textId="3961A263">
      <w:pPr>
        <w:pStyle w:val="CommentText"/>
      </w:pPr>
      <w:r>
        <w:rPr>
          <w:rStyle w:val="CommentReference"/>
        </w:rPr>
        <w:annotationRef/>
      </w:r>
      <w:r w:rsidR="00B547B5">
        <w:t>How “objectives”-y should we get?</w:t>
      </w:r>
    </w:p>
  </w:comment>
  <w:comment w:initials="DT" w:author="Declan Taylor" w:date="2021-12-14T11:35:00Z" w:id="7">
    <w:p w:rsidR="005F3BAF" w:rsidP="00746110" w:rsidRDefault="005F3BAF" w14:paraId="27765311" w14:textId="627D6202">
      <w:pPr>
        <w:pStyle w:val="CommentText"/>
      </w:pPr>
      <w:r>
        <w:rPr>
          <w:rStyle w:val="CommentReference"/>
        </w:rPr>
        <w:annotationRef/>
      </w:r>
      <w:r>
        <w:t>@SANDRA I’m not sure what exactly we need to include for methods</w:t>
      </w:r>
      <w:r w:rsidR="00D67DC9">
        <w:t>/analysis part of our abstract</w:t>
      </w:r>
      <w:r>
        <w:t>.</w:t>
      </w:r>
    </w:p>
  </w:comment>
  <w:comment w:initials="DT" w:author="Declan Taylor" w:date="2021-12-14T11:29:00Z" w:id="18">
    <w:p w:rsidR="002D5E74" w:rsidP="00746110" w:rsidRDefault="002D5E74" w14:paraId="413170AF" w14:textId="4FE0B57D">
      <w:pPr>
        <w:pStyle w:val="CommentText"/>
      </w:pPr>
      <w:r>
        <w:rPr>
          <w:rStyle w:val="CommentReference"/>
        </w:rPr>
        <w:annotationRef/>
      </w:r>
      <w:r>
        <w:t>I don’t think we need to state every</w:t>
      </w:r>
      <w:r w:rsidR="002836A5">
        <w:t>thing… rubric asks for “key” results and finidings.</w:t>
      </w:r>
    </w:p>
  </w:comment>
  <w:comment w:initials="DT" w:author="Declan Taylor" w:date="2021-12-14T11:39:00Z" w:id="22">
    <w:p w:rsidR="00D67DC9" w:rsidP="00746110" w:rsidRDefault="00D67DC9" w14:paraId="19C19AC2" w14:textId="1C0FE2D1">
      <w:pPr>
        <w:pStyle w:val="CommentText"/>
      </w:pPr>
      <w:r>
        <w:rPr>
          <w:rStyle w:val="CommentReference"/>
        </w:rPr>
        <w:annotationRef/>
      </w:r>
      <w:r>
        <w:t>@SANDRA I don’t think “future research” is appropriate for an abstract?</w:t>
      </w:r>
    </w:p>
  </w:comment>
  <w:comment w:initials="DT" w:author="Declan Taylor" w:date="2021-12-14T12:09:00Z" w:id="26">
    <w:p w:rsidR="00CE0CD6" w:rsidP="00746110" w:rsidRDefault="00CE0CD6" w14:paraId="59883293" w14:textId="4F77E3DB">
      <w:pPr>
        <w:pStyle w:val="CommentText"/>
      </w:pPr>
      <w:r>
        <w:rPr>
          <w:rStyle w:val="CommentReference"/>
        </w:rPr>
        <w:annotationRef/>
      </w:r>
      <w:r>
        <w:t>maybe extraneous</w:t>
      </w:r>
    </w:p>
  </w:comment>
  <w:comment w:initials="DT" w:author="Declan Taylor" w:date="2021-12-14T12:08:00Z" w:id="25">
    <w:p w:rsidR="00FA4A8F" w:rsidP="00746110" w:rsidRDefault="00942996" w14:paraId="1BB0089A" w14:textId="43359840">
      <w:pPr>
        <w:pStyle w:val="CommentText"/>
      </w:pPr>
      <w:r>
        <w:rPr>
          <w:rStyle w:val="CommentReference"/>
        </w:rPr>
        <w:annotationRef/>
      </w:r>
      <w:r>
        <w:t xml:space="preserve">@SANDRA is it weird to launch into the Blob in the first paragraph when our </w:t>
      </w:r>
      <w:r w:rsidR="00FA4A8F">
        <w:t>paper has nothing to do with this WWA?</w:t>
      </w:r>
    </w:p>
  </w:comment>
  <w:comment w:initials="DT" w:author="Declan Taylor" w:date="2021-12-14T12:12:00Z" w:id="27">
    <w:p w:rsidR="00FB7EFA" w:rsidP="00746110" w:rsidRDefault="00FB7EFA" w14:paraId="6CC83CB1" w14:textId="1EA8FCE8">
      <w:pPr>
        <w:pStyle w:val="CommentText"/>
      </w:pPr>
      <w:r>
        <w:t xml:space="preserve">@JON </w:t>
      </w:r>
      <w:r>
        <w:rPr>
          <w:rStyle w:val="CommentReference"/>
        </w:rPr>
        <w:annotationRef/>
      </w:r>
      <w:r>
        <w:t>Which populations</w:t>
      </w:r>
      <w:r w:rsidR="005775D3">
        <w:t xml:space="preserve"> have been “decimated” other than </w:t>
      </w:r>
      <w:r w:rsidR="00945542">
        <w:t>ochre and sunflower stars?</w:t>
      </w:r>
    </w:p>
  </w:comment>
  <w:comment w:initials="JF" w:author="Jonathan Farr" w:date="2021-12-14T15:16:00Z" w:id="28">
    <w:p w:rsidR="685C6C4B" w:rsidP="00746110" w:rsidRDefault="685C6C4B" w14:paraId="53E34697" w14:textId="2DD500B7">
      <w:pPr>
        <w:pStyle w:val="CommentText"/>
      </w:pPr>
      <w:r>
        <w:t>See Hewson 2018, he mentions &gt;20 species and I used the word "affect" rather than decimate</w:t>
      </w:r>
      <w:r>
        <w:rPr>
          <w:rStyle w:val="CommentReference"/>
        </w:rPr>
        <w:annotationRef/>
      </w:r>
    </w:p>
  </w:comment>
  <w:comment w:initials="DT" w:author="Declan Taylor" w:date="2021-12-14T12:14:00Z" w:id="29">
    <w:p w:rsidR="009E1076" w:rsidP="00746110" w:rsidRDefault="009E1076" w14:paraId="3E58AD58" w14:textId="2055957C">
      <w:pPr>
        <w:pStyle w:val="CommentText"/>
      </w:pPr>
      <w:r>
        <w:rPr>
          <w:rStyle w:val="CommentReference"/>
        </w:rPr>
        <w:annotationRef/>
      </w:r>
      <w:r>
        <w:t>@SANDRA do you think we should include this if it kinda hurts our story?</w:t>
      </w:r>
    </w:p>
  </w:comment>
  <w:comment w:initials="DT" w:author="Declan Taylor" w:date="2021-12-14T15:20:00Z" w:id="30">
    <w:p w:rsidR="00C430E9" w:rsidP="00746110" w:rsidRDefault="00C430E9" w14:paraId="10C3C8F4" w14:textId="6099AD93">
      <w:pPr>
        <w:pStyle w:val="CommentText"/>
      </w:pPr>
      <w:r>
        <w:rPr>
          <w:rStyle w:val="CommentReference"/>
        </w:rPr>
        <w:annotationRef/>
      </w:r>
      <w:r>
        <w:t xml:space="preserve">Wasting found through out the range of </w:t>
      </w:r>
      <w:r w:rsidR="004D378F">
        <w:t>P. californicus!</w:t>
      </w:r>
    </w:p>
  </w:comment>
  <w:comment w:initials="DT" w:author="Declan Taylor" w:date="2021-12-14T12:16:00Z" w:id="31">
    <w:p w:rsidR="008B5B3A" w:rsidP="00746110" w:rsidRDefault="008B5B3A" w14:paraId="13533ABE" w14:textId="75A76115">
      <w:pPr>
        <w:pStyle w:val="CommentText"/>
      </w:pPr>
      <w:r>
        <w:rPr>
          <w:rStyle w:val="CommentReference"/>
        </w:rPr>
        <w:annotationRef/>
      </w:r>
      <w:r>
        <w:t>@EM how do we talk about this?</w:t>
      </w:r>
    </w:p>
  </w:comment>
  <w:comment w:initials="DT" w:author="Declan Taylor" w:date="2021-12-14T12:21:00Z" w:id="32">
    <w:p w:rsidR="00A375AA" w:rsidP="00746110" w:rsidRDefault="00A375AA" w14:paraId="7A0A2F7C" w14:textId="217C5021">
      <w:pPr>
        <w:pStyle w:val="CommentText"/>
      </w:pPr>
      <w:r>
        <w:rPr>
          <w:rStyle w:val="CommentReference"/>
        </w:rPr>
        <w:annotationRef/>
      </w:r>
      <w:r>
        <w:t>We’re just explaining Hewson’s logic so I don’t think we need this citation?</w:t>
      </w:r>
    </w:p>
  </w:comment>
  <w:comment w:initials="DT" w:author="Declan Taylor" w:date="2021-12-14T15:49:00Z" w:id="33">
    <w:p w:rsidR="006D4C8A" w:rsidP="00746110" w:rsidRDefault="006D4C8A" w14:paraId="438EEBED" w14:textId="04688379">
      <w:pPr>
        <w:pStyle w:val="CommentText"/>
      </w:pPr>
      <w:r>
        <w:rPr>
          <w:rStyle w:val="CommentReference"/>
        </w:rPr>
        <w:annotationRef/>
      </w:r>
      <w:r>
        <w:t>why is this italicized?</w:t>
      </w:r>
    </w:p>
  </w:comment>
  <w:comment w:initials="DT" w:author="Declan Taylor" w:date="2021-12-14T16:14:00Z" w:id="34">
    <w:p w:rsidR="007F1736" w:rsidP="007F1736" w:rsidRDefault="007F1736" w14:paraId="20AB6280" w14:textId="77777777">
      <w:pPr>
        <w:widowControl w:val="0"/>
        <w:pBdr>
          <w:top w:val="nil"/>
          <w:left w:val="nil"/>
          <w:bottom w:val="nil"/>
          <w:right w:val="nil"/>
          <w:between w:val="nil"/>
        </w:pBdr>
        <w:spacing w:after="0" w:line="240" w:lineRule="auto"/>
        <w:rPr>
          <w:rFonts w:eastAsia="Arial" w:cs="Arial"/>
          <w:color w:val="000000"/>
          <w:sz w:val="22"/>
          <w:szCs w:val="22"/>
        </w:rPr>
      </w:pPr>
      <w:r>
        <w:rPr>
          <w:rStyle w:val="CommentReference"/>
        </w:rPr>
        <w:annotationRef/>
      </w:r>
      <w:r>
        <w:rPr>
          <w:rFonts w:eastAsia="Arial" w:cs="Arial"/>
          <w:color w:val="000000"/>
          <w:sz w:val="22"/>
          <w:szCs w:val="22"/>
        </w:rPr>
        <w:t>FROM SARA</w:t>
      </w:r>
    </w:p>
    <w:p w:rsidRPr="007F1736" w:rsidR="007F1736" w:rsidP="007F1736" w:rsidRDefault="007F1736" w14:paraId="1DE3C12A" w14:textId="6D5CEADF">
      <w:pPr>
        <w:widowControl w:val="0"/>
        <w:pBdr>
          <w:top w:val="nil"/>
          <w:left w:val="nil"/>
          <w:bottom w:val="nil"/>
          <w:right w:val="nil"/>
          <w:between w:val="nil"/>
        </w:pBdr>
        <w:spacing w:after="0" w:line="240" w:lineRule="auto"/>
        <w:rPr>
          <w:rFonts w:eastAsia="Arial" w:cs="Arial"/>
          <w:color w:val="000000"/>
        </w:rPr>
      </w:pPr>
      <w:r>
        <w:rPr>
          <w:rFonts w:eastAsia="Arial" w:cs="Arial"/>
          <w:color w:val="000000"/>
          <w:sz w:val="22"/>
          <w:szCs w:val="22"/>
        </w:rPr>
        <w:t>This is a really great paragraph, but it leaves the reader wondering how these things happened before getting here. I would suggest grouping your variables by analysis and including this information throughout your statistical methods subsection (e.g., explain all your stats for your variables that you used GAMLSS for, then the stats for your variables that you used CLMM for, etc.)</w:t>
      </w:r>
    </w:p>
  </w:comment>
  <w:comment w:initials="DT" w:author="Declan Taylor" w:date="2021-12-14T15:52:00Z" w:id="35">
    <w:p w:rsidR="00E94155" w:rsidP="00746110" w:rsidRDefault="00E94155" w14:paraId="193F71D7" w14:textId="7436D2CC">
      <w:pPr>
        <w:pStyle w:val="CommentText"/>
      </w:pPr>
      <w:r>
        <w:rPr>
          <w:rStyle w:val="CommentReference"/>
        </w:rPr>
        <w:annotationRef/>
      </w:r>
      <w:r>
        <w:t>@JON lmk if you like this for stats</w:t>
      </w:r>
    </w:p>
  </w:comment>
  <w:comment w:initials="JF" w:author="Jonathan Farr" w:date="2021-12-13T00:36:00Z" w:id="36">
    <w:p w:rsidR="00E40BF0" w:rsidP="00746110" w:rsidRDefault="00E40BF0" w14:paraId="54CA58A5" w14:textId="77777777">
      <w:pPr>
        <w:pStyle w:val="CommentText"/>
      </w:pPr>
      <w:r>
        <w:rPr>
          <w:rStyle w:val="CommentReference"/>
        </w:rPr>
        <w:annotationRef/>
      </w:r>
      <w:r>
        <w:t>From Sara: reference this table in your methods as well when you're explaining how you constructed the models</w:t>
      </w:r>
    </w:p>
  </w:comment>
  <w:comment w:initials="DT" w:author="Declan Taylor" w:date="2021-12-11T12:12:00Z" w:id="37">
    <w:p w:rsidR="0056051F" w:rsidP="00746110" w:rsidRDefault="0056051F" w14:paraId="5E4E4C81" w14:textId="77777777">
      <w:pPr>
        <w:pStyle w:val="CommentText"/>
      </w:pPr>
      <w:r>
        <w:rPr>
          <w:rStyle w:val="CommentReference"/>
        </w:rPr>
        <w:annotationRef/>
      </w:r>
      <w:r>
        <w:t>Need a more academic word for the goey white tissue/material that was kinda leaking or threatening to leak out of the ulcers.</w:t>
      </w:r>
    </w:p>
  </w:comment>
  <w:comment w:initials="JF" w:author="Jonathan Farr" w:date="2021-12-13T09:18:00Z" w:id="38">
    <w:p w:rsidR="0056051F" w:rsidP="00746110" w:rsidRDefault="0056051F" w14:paraId="7CD9E11A" w14:textId="77777777">
      <w:pPr>
        <w:pStyle w:val="CommentText"/>
      </w:pPr>
      <w:r>
        <w:rPr>
          <w:rStyle w:val="CommentReference"/>
        </w:rPr>
        <w:annotationRef/>
      </w:r>
      <w:r>
        <w:t>Sammy says add paper with abrasions leading to ulcers</w:t>
      </w:r>
    </w:p>
  </w:comment>
  <w:comment w:initials="DT" w:author="Declan Taylor" w:date="2021-12-13T13:44:00Z" w:id="43">
    <w:p w:rsidR="0056051F" w:rsidP="00746110" w:rsidRDefault="0056051F" w14:paraId="4D9DA665" w14:textId="77777777">
      <w:pPr>
        <w:pStyle w:val="CommentText"/>
      </w:pPr>
      <w:r>
        <w:rPr>
          <w:rStyle w:val="CommentReference"/>
        </w:rPr>
        <w:annotationRef/>
      </w:r>
      <w:r>
        <w:t>SHORT TERM?</w:t>
      </w:r>
    </w:p>
  </w:comment>
  <w:comment w:initials="DT" w:author="Declan Taylor" w:date="2021-12-11T20:18:00Z" w:id="40">
    <w:p w:rsidR="0056051F" w:rsidP="00746110" w:rsidRDefault="0056051F" w14:paraId="34054596" w14:textId="77777777">
      <w:pPr>
        <w:pStyle w:val="CommentText"/>
      </w:pPr>
      <w:r>
        <w:rPr>
          <w:rStyle w:val="CommentReference"/>
        </w:rPr>
        <w:annotationRef/>
      </w:r>
      <w:r>
        <w:t xml:space="preserve">We should check with Sara on this – I think acute heat shock can take multiple days (say… 3) to kill an organism. </w:t>
      </w:r>
    </w:p>
  </w:comment>
  <w:comment w:initials="JF" w:author="Jonathan Farr" w:date="2021-12-13T09:19:00Z" w:id="41">
    <w:p w:rsidR="0056051F" w:rsidP="00746110" w:rsidRDefault="0056051F" w14:paraId="494B5D9D" w14:textId="77777777">
      <w:pPr>
        <w:pStyle w:val="CommentText"/>
      </w:pPr>
      <w:r>
        <w:rPr>
          <w:rStyle w:val="CommentReference"/>
        </w:rPr>
        <w:annotationRef/>
      </w:r>
      <w:r>
        <w:t>@SANDRA: our treatment is an acute heat shock that elicited a mortality event. Get rid of the interpretation.</w:t>
      </w:r>
    </w:p>
  </w:comment>
  <w:comment w:initials="JF" w:author="Jonathan Farr" w:date="2021-12-13T14:37:00Z" w:id="42">
    <w:p w:rsidR="0056051F" w:rsidP="00746110" w:rsidRDefault="0056051F" w14:paraId="6B532CDE" w14:textId="77777777">
      <w:pPr>
        <w:pStyle w:val="CommentText"/>
      </w:pPr>
      <w:r>
        <w:rPr>
          <w:rStyle w:val="CommentReference"/>
        </w:rPr>
        <w:annotationRef/>
      </w:r>
      <w:r>
        <w:t>Dan says that this isn't really true, acute heat stress did kill our cukes</w:t>
      </w:r>
    </w:p>
  </w:comment>
  <w:comment w:initials="DT" w:author="Declan Taylor" w:date="2021-12-11T20:27:00Z" w:id="46">
    <w:p w:rsidR="0056051F" w:rsidP="00746110" w:rsidRDefault="0056051F" w14:paraId="70ED42DF" w14:textId="77777777">
      <w:pPr>
        <w:pStyle w:val="CommentText"/>
      </w:pPr>
      <w:r>
        <w:rPr>
          <w:rStyle w:val="CommentReference"/>
        </w:rPr>
        <w:annotationRef/>
      </w:r>
      <w:r>
        <w:t>I am not totally convinced that the larvae thing is relevant, to our discussion in a paper about wasting… if we wanna keep it, perhaps later down where we’re not simply summarizing the biological significance of the results is best.</w:t>
      </w:r>
    </w:p>
  </w:comment>
  <w:comment w:initials="JF" w:author="Jonathan Farr" w:date="2021-12-13T01:25:00Z" w:id="47">
    <w:p w:rsidR="0056051F" w:rsidP="00746110" w:rsidRDefault="0056051F" w14:paraId="592B5986" w14:textId="77777777">
      <w:pPr>
        <w:pStyle w:val="CommentText"/>
      </w:pPr>
      <w:r>
        <w:rPr>
          <w:rStyle w:val="CommentReference"/>
        </w:rPr>
        <w:annotationRef/>
      </w:r>
      <w:r>
        <w:t>@SANDRA: probably more of a coincidence more thana anything else because of how different life stages are. Worth stressing the concidence because unknown thermal biology in two VERY different life stages.</w:t>
      </w:r>
    </w:p>
  </w:comment>
  <w:comment w:initials="JF" w:author="Jonathan Farr" w:date="2021-12-13T09:21:00Z" w:id="48">
    <w:p w:rsidR="0056051F" w:rsidP="00746110" w:rsidRDefault="0056051F" w14:paraId="6F1654E6" w14:textId="77777777">
      <w:pPr>
        <w:pStyle w:val="CommentText"/>
      </w:pPr>
      <w:r>
        <w:rPr>
          <w:rStyle w:val="CommentReference"/>
        </w:rPr>
        <w:annotationRef/>
      </w:r>
      <w:r>
        <w:t>Look for papers on similar species w similar niche</w:t>
      </w:r>
    </w:p>
  </w:comment>
  <w:comment w:initials="JF" w:author="Jonathan Farr" w:date="2021-12-11T12:24:00Z" w:id="49">
    <w:p w:rsidR="0056051F" w:rsidP="00746110" w:rsidRDefault="0056051F" w14:paraId="46C3F8FC" w14:textId="77777777">
      <w:pPr>
        <w:pStyle w:val="CommentText"/>
      </w:pPr>
      <w:r>
        <w:rPr>
          <w:rStyle w:val="CommentReference"/>
        </w:rPr>
        <w:annotationRef/>
      </w:r>
      <w:r>
        <w:t>Find a paper more broadly suggesting that larva and adult echinoderms have similar thermal tolerances</w:t>
      </w:r>
    </w:p>
  </w:comment>
  <w:comment w:initials="DT" w:author="Declan Taylor" w:date="2021-12-11T20:22:00Z" w:id="50">
    <w:p w:rsidR="0056051F" w:rsidP="00746110" w:rsidRDefault="0056051F" w14:paraId="6733B815" w14:textId="77777777">
      <w:pPr>
        <w:pStyle w:val="CommentText"/>
      </w:pPr>
      <w:r>
        <w:rPr>
          <w:rStyle w:val="CommentReference"/>
        </w:rPr>
        <w:annotationRef/>
      </w:r>
      <w:r>
        <w:t>We can ask @SANDRA if they think it’s a stretch too!</w:t>
      </w:r>
    </w:p>
  </w:comment>
  <w:comment w:initials="JF" w:author="Jonathan Farr" w:date="2021-12-13T14:39:00Z" w:id="51">
    <w:p w:rsidR="0056051F" w:rsidP="00746110" w:rsidRDefault="0056051F" w14:paraId="4629E3FB" w14:textId="77777777">
      <w:pPr>
        <w:pStyle w:val="CommentText"/>
      </w:pPr>
      <w:r>
        <w:rPr>
          <w:rStyle w:val="CommentReference"/>
        </w:rPr>
        <w:annotationRef/>
      </w:r>
      <w:r>
        <w:t>Dan says nah, it's all good just make it clear that they're morphologically very different</w:t>
      </w:r>
    </w:p>
  </w:comment>
  <w:comment w:initials="JF" w:author="Jonathan Farr" w:date="2021-12-14T15:11:00Z" w:id="53">
    <w:p w:rsidR="329A20AB" w:rsidP="00746110" w:rsidRDefault="329A20AB" w14:paraId="653D2FC6" w14:textId="61BAE92F">
      <w:pPr>
        <w:pStyle w:val="CommentText"/>
      </w:pPr>
      <w:r>
        <w:t>heat makes muscles relax - this could cause softness</w:t>
      </w:r>
      <w:r>
        <w:rPr>
          <w:rStyle w:val="CommentReference"/>
        </w:rPr>
        <w:annotationRef/>
      </w:r>
    </w:p>
  </w:comment>
  <w:comment w:initials="JF" w:author="Jonathan Farr" w:date="2021-12-13T01:30:00Z" w:id="52">
    <w:p w:rsidR="0056051F" w:rsidP="00746110" w:rsidRDefault="0056051F" w14:paraId="54367A6E" w14:textId="77777777">
      <w:pPr>
        <w:pStyle w:val="CommentText"/>
      </w:pPr>
      <w:r>
        <w:rPr>
          <w:rStyle w:val="CommentReference"/>
        </w:rPr>
        <w:annotationRef/>
      </w:r>
      <w:r>
        <w:t>@SANDRA!!!</w:t>
      </w:r>
    </w:p>
    <w:p w:rsidR="00B874B2" w:rsidP="00746110" w:rsidRDefault="00B874B2" w14:paraId="14956EBD" w14:textId="77777777">
      <w:pPr>
        <w:pStyle w:val="CommentText"/>
      </w:pPr>
    </w:p>
    <w:p w:rsidR="00194885" w:rsidP="00746110" w:rsidRDefault="00194885" w14:paraId="03D72736" w14:textId="48C6B443">
      <w:pPr>
        <w:pStyle w:val="CommentText"/>
      </w:pPr>
      <w:r>
        <w:t>Heat messes up all proteins. With extreme heat, as you add environmental temperature and increasing it, the drop in the thermal erformcae curve is usually based on proteins denaturing and unfolding.</w:t>
      </w:r>
    </w:p>
    <w:p w:rsidR="00194885" w:rsidP="00746110" w:rsidRDefault="00194885" w14:paraId="67029E3E" w14:textId="385CA1A5">
      <w:pPr>
        <w:pStyle w:val="CommentText"/>
      </w:pPr>
      <w:r>
        <w:t>Heat shock proteins are designed to re-fold the messed-up proteins. But, they’re energetically expensive to produce and an organism can’t keep up producing them at really high temps. Then you get cell death and collapse, and eventually mortality.</w:t>
      </w:r>
    </w:p>
    <w:p w:rsidR="00194885" w:rsidP="00746110" w:rsidRDefault="00194885" w14:paraId="7D5EBE0B" w14:textId="77777777">
      <w:pPr>
        <w:pStyle w:val="CommentText"/>
      </w:pPr>
    </w:p>
    <w:p w:rsidR="00D17F44" w:rsidP="00746110" w:rsidRDefault="008B3EF2" w14:paraId="501BF2AB" w14:textId="482C05A4">
      <w:pPr>
        <w:pStyle w:val="CommentText"/>
      </w:pPr>
      <w:r>
        <w:t>Heat makes muslces relax to a point where you can over exert yourself to the point where you wouldn’t realize it.</w:t>
      </w:r>
      <w:r w:rsidR="00D17F44">
        <w:t xml:space="preserve"> Can also cause muscle spasms (potentially </w:t>
      </w:r>
      <w:r w:rsidR="00DD310B">
        <w:t>why we see parastaltic waves).</w:t>
      </w:r>
    </w:p>
  </w:comment>
  <w:comment w:initials="DT" w:author="Declan Taylor" w:date="2021-12-13T13:45:00Z" w:id="55">
    <w:p w:rsidR="0056051F" w:rsidP="00746110" w:rsidRDefault="0056051F" w14:paraId="5B3965D5" w14:textId="77777777">
      <w:pPr>
        <w:pStyle w:val="CommentText"/>
      </w:pPr>
      <w:r>
        <w:rPr>
          <w:rStyle w:val="CommentReference"/>
        </w:rPr>
        <w:annotationRef/>
      </w:r>
      <w:r>
        <w:t>CONCICIFY</w:t>
      </w:r>
    </w:p>
  </w:comment>
  <w:comment w:initials="JF" w:author="Jonathan Farr" w:date="2021-12-13T09:23:00Z" w:id="54">
    <w:p w:rsidR="0056051F" w:rsidP="00746110" w:rsidRDefault="0056051F" w14:paraId="440482CE" w14:textId="77777777">
      <w:pPr>
        <w:pStyle w:val="CommentText"/>
      </w:pPr>
      <w:r>
        <w:rPr>
          <w:rStyle w:val="CommentReference"/>
        </w:rPr>
        <w:annotationRef/>
      </w:r>
      <w:r>
        <w:t>CONCICIFY</w:t>
      </w:r>
    </w:p>
  </w:comment>
  <w:comment w:initials="JF" w:author="Jonathan Farr" w:date="2021-12-13T09:23:00Z" w:id="56">
    <w:p w:rsidR="0056051F" w:rsidP="00746110" w:rsidRDefault="0056051F" w14:paraId="7C1AFE49" w14:textId="77777777">
      <w:pPr>
        <w:pStyle w:val="CommentText"/>
      </w:pPr>
      <w:r>
        <w:rPr>
          <w:rStyle w:val="CommentReference"/>
        </w:rPr>
        <w:annotationRef/>
      </w:r>
      <w:r>
        <w:t>reword</w:t>
      </w:r>
    </w:p>
  </w:comment>
  <w:comment w:initials="DT" w:author="Declan Taylor" w:date="2021-12-13T13:53:00Z" w:id="57">
    <w:p w:rsidR="0056051F" w:rsidP="00746110" w:rsidRDefault="0056051F" w14:paraId="329A347A" w14:textId="77777777">
      <w:pPr>
        <w:pStyle w:val="CommentText"/>
      </w:pPr>
      <w:r>
        <w:rPr>
          <w:rStyle w:val="CommentReference"/>
        </w:rPr>
        <w:annotationRef/>
      </w:r>
      <w:r>
        <w:t>This source essentially equates strong magnitiude and directionality to biological importance.</w:t>
      </w:r>
    </w:p>
  </w:comment>
  <w:comment w:initials="JF" w:author="Jonathan Farr" w:date="2021-12-13T14:50:00Z" w:id="58">
    <w:p w:rsidR="0056051F" w:rsidP="00746110" w:rsidRDefault="0056051F" w14:paraId="60DBECD5" w14:textId="77777777">
      <w:pPr>
        <w:pStyle w:val="CommentText"/>
      </w:pPr>
      <w:r>
        <w:rPr>
          <w:rStyle w:val="CommentReference"/>
        </w:rPr>
        <w:annotationRef/>
      </w:r>
      <w:r>
        <w:t>Add something to make this citation seem less like it's evisceration-specific</w:t>
      </w:r>
    </w:p>
  </w:comment>
  <w:comment w:initials="DT" w:author="Declan Taylor" w:date="2021-12-13T13:54:00Z" w:id="60">
    <w:p w:rsidR="0056051F" w:rsidP="00746110" w:rsidRDefault="0056051F" w14:paraId="70199047" w14:textId="77777777">
      <w:pPr>
        <w:pStyle w:val="CommentText"/>
      </w:pPr>
      <w:r>
        <w:rPr>
          <w:rStyle w:val="CommentReference"/>
        </w:rPr>
        <w:annotationRef/>
      </w:r>
      <w:r>
        <w:t>run-on</w:t>
      </w:r>
    </w:p>
  </w:comment>
  <w:comment w:initials="DT" w:author="Declan Taylor" w:date="2021-12-13T13:55:00Z" w:id="59">
    <w:p w:rsidR="0056051F" w:rsidP="00746110" w:rsidRDefault="0056051F" w14:paraId="1FC0D906" w14:textId="77777777">
      <w:pPr>
        <w:pStyle w:val="CommentText"/>
      </w:pPr>
      <w:r>
        <w:rPr>
          <w:rStyle w:val="CommentReference"/>
        </w:rPr>
        <w:annotationRef/>
      </w:r>
      <w:r>
        <w:t>A “mess”</w:t>
      </w:r>
    </w:p>
  </w:comment>
  <w:comment w:initials="DT" w:author="Declan Taylor" w:date="2021-12-13T14:04:00Z" w:id="62">
    <w:p w:rsidR="0056051F" w:rsidP="00746110" w:rsidRDefault="0056051F" w14:paraId="44527DF1" w14:textId="77777777">
      <w:pPr>
        <w:pStyle w:val="CommentText"/>
      </w:pPr>
      <w:r>
        <w:rPr>
          <w:rStyle w:val="CommentReference"/>
        </w:rPr>
        <w:annotationRef/>
      </w:r>
      <w:r>
        <w:t>REFERENCE PHOTO, @SANDRA can we steal a SUS pic?</w:t>
      </w:r>
    </w:p>
  </w:comment>
  <w:comment w:initials="JF" w:author="Jonathan Farr" w:date="2021-12-13T14:51:00Z" w:id="63">
    <w:p w:rsidR="0056051F" w:rsidP="00746110" w:rsidRDefault="0056051F" w14:paraId="2BB65A52" w14:textId="77777777">
      <w:pPr>
        <w:pStyle w:val="CommentText"/>
      </w:pPr>
      <w:r>
        <w:rPr>
          <w:rStyle w:val="CommentReference"/>
        </w:rPr>
        <w:annotationRef/>
      </w:r>
      <w:r>
        <w:t>Yes! Just make it super clear! 4 pannel figure where we cite each figure. “Adapted from Smith et al…”</w:t>
      </w:r>
    </w:p>
  </w:comment>
  <w:comment w:initials="JF" w:author="Jonathan Farr" w:date="2021-12-13T12:28:00Z" w:id="64">
    <w:p w:rsidR="0056051F" w:rsidP="00746110" w:rsidRDefault="0056051F" w14:paraId="0DB3D87B" w14:textId="77777777">
      <w:pPr>
        <w:pStyle w:val="CommentText"/>
      </w:pPr>
      <w:r>
        <w:rPr>
          <w:rStyle w:val="CommentReference"/>
        </w:rPr>
        <w:annotationRef/>
      </w:r>
      <w:r>
        <w:t>awkard</w:t>
      </w:r>
    </w:p>
  </w:comment>
  <w:comment w:initials="JF" w:author="Jonathan Farr" w:date="2021-12-13T01:32:00Z" w:id="61">
    <w:p w:rsidR="0056051F" w:rsidP="00746110" w:rsidRDefault="0056051F" w14:paraId="47848E3F" w14:textId="77777777">
      <w:pPr>
        <w:pStyle w:val="CommentText"/>
      </w:pPr>
      <w:r>
        <w:rPr>
          <w:rStyle w:val="CommentReference"/>
        </w:rPr>
        <w:annotationRef/>
      </w:r>
      <w:r>
        <w:t>I think this should be moved up to after the very first sentence in this paragraph - it feels weird that we're all like "yeah it's like SUS!" and then at the very end of this section sort of backtrack</w:t>
      </w:r>
    </w:p>
  </w:comment>
  <w:comment w:initials="JF" w:author="Jonathan Farr" w:date="2021-12-13T12:12:00Z" w:id="65">
    <w:p w:rsidR="0056051F" w:rsidP="00746110" w:rsidRDefault="0056051F" w14:paraId="4351DD21" w14:textId="77777777">
      <w:pPr>
        <w:pStyle w:val="CommentText"/>
      </w:pPr>
      <w:r>
        <w:rPr>
          <w:rStyle w:val="CommentReference"/>
        </w:rPr>
        <w:annotationRef/>
      </w:r>
      <w:r>
        <w:t>Declan reword</w:t>
      </w:r>
    </w:p>
  </w:comment>
  <w:comment w:initials="JF" w:author="Jonathan Farr" w:date="2021-12-13T12:15:00Z" w:id="66">
    <w:p w:rsidR="0056051F" w:rsidP="00746110" w:rsidRDefault="0056051F" w14:paraId="369D1773" w14:textId="77777777">
      <w:pPr>
        <w:pStyle w:val="CommentText"/>
      </w:pPr>
      <w:r>
        <w:rPr>
          <w:rStyle w:val="CommentReference"/>
        </w:rPr>
        <w:annotationRef/>
      </w:r>
      <w:r>
        <w:t>reword</w:t>
      </w:r>
    </w:p>
  </w:comment>
  <w:comment w:initials="DT" w:author="Declan Taylor" w:date="2021-12-11T17:39:00Z" w:id="67">
    <w:p w:rsidR="0056051F" w:rsidP="00746110" w:rsidRDefault="0056051F" w14:paraId="43997629" w14:textId="77777777">
      <w:pPr>
        <w:pStyle w:val="CommentText"/>
      </w:pPr>
      <w:r>
        <w:rPr>
          <w:rStyle w:val="CommentReference"/>
        </w:rPr>
        <w:annotationRef/>
      </w:r>
      <w:r>
        <w:t xml:space="preserve">Hewson </w:t>
      </w:r>
      <w:r>
        <w:rPr>
          <w:rFonts w:ascii="Wingdings" w:hAnsi="Wingdings" w:eastAsia="Wingdings" w:cs="Wingdings"/>
        </w:rPr>
        <w:t>J</w:t>
      </w:r>
    </w:p>
  </w:comment>
  <w:comment w:initials="JF" w:author="Jonathan Farr" w:date="2021-12-13T13:28:00Z" w:id="68">
    <w:p w:rsidR="0056051F" w:rsidP="00746110" w:rsidRDefault="0056051F" w14:paraId="7156E57F" w14:textId="77777777">
      <w:pPr>
        <w:pStyle w:val="CommentText"/>
      </w:pPr>
      <w:r>
        <w:rPr>
          <w:rStyle w:val="CommentReference"/>
        </w:rPr>
        <w:annotationRef/>
      </w:r>
      <w:r>
        <w:t>Potentially rephrase</w:t>
      </w:r>
    </w:p>
  </w:comment>
  <w:comment w:initials="DT" w:author="Declan Taylor" w:date="2021-12-12T09:55:00Z" w:id="69">
    <w:p w:rsidR="0056051F" w:rsidP="00746110" w:rsidRDefault="0056051F" w14:paraId="2DAF3AD7" w14:textId="77777777">
      <w:pPr>
        <w:pStyle w:val="CommentText"/>
      </w:pPr>
      <w:r>
        <w:rPr>
          <w:rStyle w:val="CommentReference"/>
        </w:rPr>
        <w:annotationRef/>
      </w:r>
      <w:r>
        <w:t>I like how we build up to this sentence! I think we can also get a bit more specific about what environmental factors may be threatening cucumbers</w:t>
      </w:r>
    </w:p>
  </w:comment>
  <w:comment w:initials="JF" w:author="Jonathan Farr" w:date="2021-12-13T13:36:00Z" w:id="70">
    <w:p w:rsidR="0056051F" w:rsidP="00746110" w:rsidRDefault="0056051F" w14:paraId="36710DC4" w14:textId="77777777">
      <w:pPr>
        <w:pStyle w:val="CommentText"/>
      </w:pPr>
      <w:r>
        <w:rPr>
          <w:rStyle w:val="CommentReference"/>
        </w:rPr>
        <w:annotationRef/>
      </w:r>
      <w:r>
        <w:t>@SANDRA</w:t>
      </w:r>
    </w:p>
  </w:comment>
  <w:comment w:initials="JF" w:author="Jonathan Farr" w:date="2021-12-13T14:58:00Z" w:id="71">
    <w:p w:rsidR="0056051F" w:rsidP="00746110" w:rsidRDefault="0056051F" w14:paraId="2A29F2DE" w14:textId="77777777">
      <w:pPr>
        <w:pStyle w:val="CommentText"/>
      </w:pPr>
      <w:r>
        <w:rPr>
          <w:rStyle w:val="CommentReference"/>
        </w:rPr>
        <w:annotationRef/>
      </w:r>
      <w:r>
        <w:t>Dan is in support of keeping this as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64BEB" w15:done="0"/>
  <w15:commentEx w15:paraId="709BE763" w15:done="0"/>
  <w15:commentEx w15:paraId="77742AC3" w15:done="0"/>
  <w15:commentEx w15:paraId="27765311" w15:done="0"/>
  <w15:commentEx w15:paraId="413170AF" w15:done="0"/>
  <w15:commentEx w15:paraId="19C19AC2" w15:done="0"/>
  <w15:commentEx w15:paraId="59883293" w15:done="0"/>
  <w15:commentEx w15:paraId="1BB0089A" w15:done="0"/>
  <w15:commentEx w15:paraId="6CC83CB1" w15:done="0"/>
  <w15:commentEx w15:paraId="53E34697" w15:paraIdParent="6CC83CB1" w15:done="0"/>
  <w15:commentEx w15:paraId="3E58AD58" w15:done="0"/>
  <w15:commentEx w15:paraId="10C3C8F4" w15:done="0"/>
  <w15:commentEx w15:paraId="13533ABE" w15:done="0"/>
  <w15:commentEx w15:paraId="7A0A2F7C" w15:done="0"/>
  <w15:commentEx w15:paraId="438EEBED" w15:done="0"/>
  <w15:commentEx w15:paraId="1DE3C12A" w15:done="0"/>
  <w15:commentEx w15:paraId="193F71D7" w15:done="0"/>
  <w15:commentEx w15:paraId="54CA58A5" w15:done="0"/>
  <w15:commentEx w15:paraId="5E4E4C81" w15:done="0"/>
  <w15:commentEx w15:paraId="7CD9E11A" w15:done="0"/>
  <w15:commentEx w15:paraId="4D9DA665" w15:done="0"/>
  <w15:commentEx w15:paraId="34054596" w15:done="0"/>
  <w15:commentEx w15:paraId="494B5D9D" w15:paraIdParent="34054596" w15:done="0"/>
  <w15:commentEx w15:paraId="6B532CDE" w15:paraIdParent="34054596" w15:done="0"/>
  <w15:commentEx w15:paraId="70ED42DF" w15:done="0"/>
  <w15:commentEx w15:paraId="592B5986" w15:paraIdParent="70ED42DF" w15:done="0"/>
  <w15:commentEx w15:paraId="6F1654E6" w15:done="0"/>
  <w15:commentEx w15:paraId="46C3F8FC" w15:done="0"/>
  <w15:commentEx w15:paraId="6733B815" w15:paraIdParent="46C3F8FC" w15:done="0"/>
  <w15:commentEx w15:paraId="4629E3FB" w15:paraIdParent="46C3F8FC" w15:done="0"/>
  <w15:commentEx w15:paraId="653D2FC6" w15:done="0"/>
  <w15:commentEx w15:paraId="501BF2AB" w15:done="0"/>
  <w15:commentEx w15:paraId="5B3965D5" w15:done="0"/>
  <w15:commentEx w15:paraId="440482CE" w15:done="0"/>
  <w15:commentEx w15:paraId="7C1AFE49" w15:done="0"/>
  <w15:commentEx w15:paraId="329A347A" w15:done="0"/>
  <w15:commentEx w15:paraId="60DBECD5" w15:paraIdParent="329A347A" w15:done="0"/>
  <w15:commentEx w15:paraId="70199047" w15:done="0"/>
  <w15:commentEx w15:paraId="1FC0D906" w15:done="0"/>
  <w15:commentEx w15:paraId="44527DF1" w15:done="0"/>
  <w15:commentEx w15:paraId="2BB65A52" w15:paraIdParent="44527DF1" w15:done="0"/>
  <w15:commentEx w15:paraId="0DB3D87B" w15:done="0"/>
  <w15:commentEx w15:paraId="47848E3F" w15:done="0"/>
  <w15:commentEx w15:paraId="4351DD21" w15:done="0"/>
  <w15:commentEx w15:paraId="369D1773" w15:done="0"/>
  <w15:commentEx w15:paraId="43997629" w15:done="0"/>
  <w15:commentEx w15:paraId="7156E57F" w15:done="0"/>
  <w15:commentEx w15:paraId="2DAF3AD7" w15:done="0"/>
  <w15:commentEx w15:paraId="36710DC4" w15:done="0"/>
  <w15:commentEx w15:paraId="2A29F2DE" w15:paraIdParent="36710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2FD99" w16cex:dateUtc="2021-12-14T19:25:00Z"/>
  <w16cex:commentExtensible w16cex:durableId="2562FDBF" w16cex:dateUtc="2021-12-14T19:25:00Z"/>
  <w16cex:commentExtensible w16cex:durableId="2562FDFE" w16cex:dateUtc="2021-12-14T19:26:00Z"/>
  <w16cex:commentExtensible w16cex:durableId="2562FFE5" w16cex:dateUtc="2021-12-14T19:35:00Z"/>
  <w16cex:commentExtensible w16cex:durableId="2562FEA8" w16cex:dateUtc="2021-12-14T19:29:00Z"/>
  <w16cex:commentExtensible w16cex:durableId="2563010C" w16cex:dateUtc="2021-12-14T19:39:00Z"/>
  <w16cex:commentExtensible w16cex:durableId="256307E0" w16cex:dateUtc="2021-12-14T20:09:00Z"/>
  <w16cex:commentExtensible w16cex:durableId="256307A9" w16cex:dateUtc="2021-12-14T20:08:00Z"/>
  <w16cex:commentExtensible w16cex:durableId="256308C0" w16cex:dateUtc="2021-12-14T20:12:00Z"/>
  <w16cex:commentExtensible w16cex:durableId="254686DA" w16cex:dateUtc="2021-12-14T23:16:00Z"/>
  <w16cex:commentExtensible w16cex:durableId="25630934" w16cex:dateUtc="2021-12-14T20:14:00Z"/>
  <w16cex:commentExtensible w16cex:durableId="256334C9" w16cex:dateUtc="2021-12-14T23:20:00Z"/>
  <w16cex:commentExtensible w16cex:durableId="256309C4" w16cex:dateUtc="2021-12-14T20:16:00Z"/>
  <w16cex:commentExtensible w16cex:durableId="25630ACD" w16cex:dateUtc="2021-12-14T20:21:00Z"/>
  <w16cex:commentExtensible w16cex:durableId="25633B7D" w16cex:dateUtc="2021-12-14T23:49:00Z"/>
  <w16cex:commentExtensible w16cex:durableId="25634178" w16cex:dateUtc="2021-12-15T00:14:00Z"/>
  <w16cex:commentExtensible w16cex:durableId="25633C36" w16cex:dateUtc="2021-12-14T23:52:00Z"/>
  <w16cex:commentExtensible w16cex:durableId="256113FD" w16cex:dateUtc="2021-12-13T08:36:00Z"/>
  <w16cex:commentExtensible w16cex:durableId="255F7DA0" w16cex:dateUtc="2021-12-11T20:12:00Z"/>
  <w16cex:commentExtensible w16cex:durableId="25618E4C" w16cex:dateUtc="2021-12-13T17:18:00Z"/>
  <w16cex:commentExtensible w16cex:durableId="2561CCCE" w16cex:dateUtc="2021-12-13T21:44:00Z"/>
  <w16cex:commentExtensible w16cex:durableId="255F8628" w16cex:dateUtc="2021-12-12T04:18:00Z"/>
  <w16cex:commentExtensible w16cex:durableId="25618E87" w16cex:dateUtc="2021-12-13T17:19:00Z"/>
  <w16cex:commentExtensible w16cex:durableId="2561D947" w16cex:dateUtc="2021-12-13T22:37:00Z"/>
  <w16cex:commentExtensible w16cex:durableId="255F8836" w16cex:dateUtc="2021-12-12T04:27:00Z"/>
  <w16cex:commentExtensible w16cex:durableId="25611F97" w16cex:dateUtc="2021-12-13T09:25:00Z"/>
  <w16cex:commentExtensible w16cex:durableId="25618EFF" w16cex:dateUtc="2021-12-13T17:21:00Z"/>
  <w16cex:commentExtensible w16cex:durableId="255F1718" w16cex:dateUtc="2021-12-11T20:24:00Z"/>
  <w16cex:commentExtensible w16cex:durableId="255F8708" w16cex:dateUtc="2021-12-12T04:22:00Z"/>
  <w16cex:commentExtensible w16cex:durableId="2561D999" w16cex:dateUtc="2021-12-13T22:39:00Z"/>
  <w16cex:commentExtensible w16cex:durableId="13026D4A" w16cex:dateUtc="2021-12-14T23:11:00Z"/>
  <w16cex:commentExtensible w16cex:durableId="256120A9" w16cex:dateUtc="2021-12-13T09:30:00Z"/>
  <w16cex:commentExtensible w16cex:durableId="2561CD01" w16cex:dateUtc="2021-12-13T21:45:00Z"/>
  <w16cex:commentExtensible w16cex:durableId="25618F8D" w16cex:dateUtc="2021-12-13T17:23:00Z"/>
  <w16cex:commentExtensible w16cex:durableId="25618FAA" w16cex:dateUtc="2021-12-13T17:23:00Z"/>
  <w16cex:commentExtensible w16cex:durableId="2561CECC" w16cex:dateUtc="2021-12-13T21:53:00Z"/>
  <w16cex:commentExtensible w16cex:durableId="2561DC22" w16cex:dateUtc="2021-12-13T22:50:00Z"/>
  <w16cex:commentExtensible w16cex:durableId="2561CF2B" w16cex:dateUtc="2021-12-13T21:54:00Z"/>
  <w16cex:commentExtensible w16cex:durableId="2561CF43" w16cex:dateUtc="2021-12-13T21:55:00Z"/>
  <w16cex:commentExtensible w16cex:durableId="2561D175" w16cex:dateUtc="2021-12-13T22:04:00Z"/>
  <w16cex:commentExtensible w16cex:durableId="2561DC89" w16cex:dateUtc="2021-12-13T22:51:00Z"/>
  <w16cex:commentExtensible w16cex:durableId="2561BB03" w16cex:dateUtc="2021-12-13T20:28:00Z"/>
  <w16cex:commentExtensible w16cex:durableId="2561BA9D" w16cex:dateUtc="2021-12-13T09:32:00Z"/>
  <w16cex:commentExtensible w16cex:durableId="2561B73D" w16cex:dateUtc="2021-12-13T20:12:00Z"/>
  <w16cex:commentExtensible w16cex:durableId="2561B7C4" w16cex:dateUtc="2021-12-13T20:15:00Z"/>
  <w16cex:commentExtensible w16cex:durableId="25610EC7" w16cex:dateUtc="2021-12-12T01:39:00Z"/>
  <w16cex:commentExtensible w16cex:durableId="2561C8E8" w16cex:dateUtc="2021-12-13T21:28:00Z"/>
  <w16cex:commentExtensible w16cex:durableId="256045A9" w16cex:dateUtc="2021-12-12T17:55:00Z"/>
  <w16cex:commentExtensible w16cex:durableId="2561CADD" w16cex:dateUtc="2021-12-13T21:36:00Z"/>
  <w16cex:commentExtensible w16cex:durableId="2561DDF9" w16cex:dateUtc="2021-12-13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64BEB" w16cid:durableId="2562FD99"/>
  <w16cid:commentId w16cid:paraId="709BE763" w16cid:durableId="2562FDBF"/>
  <w16cid:commentId w16cid:paraId="77742AC3" w16cid:durableId="2562FDFE"/>
  <w16cid:commentId w16cid:paraId="27765311" w16cid:durableId="2562FFE5"/>
  <w16cid:commentId w16cid:paraId="413170AF" w16cid:durableId="2562FEA8"/>
  <w16cid:commentId w16cid:paraId="19C19AC2" w16cid:durableId="2563010C"/>
  <w16cid:commentId w16cid:paraId="59883293" w16cid:durableId="256307E0"/>
  <w16cid:commentId w16cid:paraId="1BB0089A" w16cid:durableId="256307A9"/>
  <w16cid:commentId w16cid:paraId="6CC83CB1" w16cid:durableId="256308C0"/>
  <w16cid:commentId w16cid:paraId="53E34697" w16cid:durableId="254686DA"/>
  <w16cid:commentId w16cid:paraId="3E58AD58" w16cid:durableId="25630934"/>
  <w16cid:commentId w16cid:paraId="10C3C8F4" w16cid:durableId="256334C9"/>
  <w16cid:commentId w16cid:paraId="13533ABE" w16cid:durableId="256309C4"/>
  <w16cid:commentId w16cid:paraId="7A0A2F7C" w16cid:durableId="25630ACD"/>
  <w16cid:commentId w16cid:paraId="438EEBED" w16cid:durableId="25633B7D"/>
  <w16cid:commentId w16cid:paraId="1DE3C12A" w16cid:durableId="25634178"/>
  <w16cid:commentId w16cid:paraId="193F71D7" w16cid:durableId="25633C36"/>
  <w16cid:commentId w16cid:paraId="54CA58A5" w16cid:durableId="256113FD"/>
  <w16cid:commentId w16cid:paraId="5E4E4C81" w16cid:durableId="255F7DA0"/>
  <w16cid:commentId w16cid:paraId="7CD9E11A" w16cid:durableId="25618E4C"/>
  <w16cid:commentId w16cid:paraId="4D9DA665" w16cid:durableId="2561CCCE"/>
  <w16cid:commentId w16cid:paraId="34054596" w16cid:durableId="255F8628"/>
  <w16cid:commentId w16cid:paraId="494B5D9D" w16cid:durableId="25618E87"/>
  <w16cid:commentId w16cid:paraId="6B532CDE" w16cid:durableId="2561D947"/>
  <w16cid:commentId w16cid:paraId="70ED42DF" w16cid:durableId="255F8836"/>
  <w16cid:commentId w16cid:paraId="592B5986" w16cid:durableId="25611F97"/>
  <w16cid:commentId w16cid:paraId="6F1654E6" w16cid:durableId="25618EFF"/>
  <w16cid:commentId w16cid:paraId="46C3F8FC" w16cid:durableId="255F1718"/>
  <w16cid:commentId w16cid:paraId="6733B815" w16cid:durableId="255F8708"/>
  <w16cid:commentId w16cid:paraId="4629E3FB" w16cid:durableId="2561D999"/>
  <w16cid:commentId w16cid:paraId="653D2FC6" w16cid:durableId="13026D4A"/>
  <w16cid:commentId w16cid:paraId="501BF2AB" w16cid:durableId="256120A9"/>
  <w16cid:commentId w16cid:paraId="5B3965D5" w16cid:durableId="2561CD01"/>
  <w16cid:commentId w16cid:paraId="440482CE" w16cid:durableId="25618F8D"/>
  <w16cid:commentId w16cid:paraId="7C1AFE49" w16cid:durableId="25618FAA"/>
  <w16cid:commentId w16cid:paraId="329A347A" w16cid:durableId="2561CECC"/>
  <w16cid:commentId w16cid:paraId="60DBECD5" w16cid:durableId="2561DC22"/>
  <w16cid:commentId w16cid:paraId="70199047" w16cid:durableId="2561CF2B"/>
  <w16cid:commentId w16cid:paraId="1FC0D906" w16cid:durableId="2561CF43"/>
  <w16cid:commentId w16cid:paraId="44527DF1" w16cid:durableId="2561D175"/>
  <w16cid:commentId w16cid:paraId="2BB65A52" w16cid:durableId="2561DC89"/>
  <w16cid:commentId w16cid:paraId="0DB3D87B" w16cid:durableId="2561BB03"/>
  <w16cid:commentId w16cid:paraId="47848E3F" w16cid:durableId="2561BA9D"/>
  <w16cid:commentId w16cid:paraId="4351DD21" w16cid:durableId="2561B73D"/>
  <w16cid:commentId w16cid:paraId="369D1773" w16cid:durableId="2561B7C4"/>
  <w16cid:commentId w16cid:paraId="43997629" w16cid:durableId="25610EC7"/>
  <w16cid:commentId w16cid:paraId="7156E57F" w16cid:durableId="2561C8E8"/>
  <w16cid:commentId w16cid:paraId="2DAF3AD7" w16cid:durableId="256045A9"/>
  <w16cid:commentId w16cid:paraId="36710DC4" w16cid:durableId="2561CADD"/>
  <w16cid:commentId w16cid:paraId="2A29F2DE" w16cid:durableId="2561DD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B9F" w:rsidP="00746110" w:rsidRDefault="00441B9F" w14:paraId="2EA77EB6" w14:textId="77777777">
      <w:r>
        <w:separator/>
      </w:r>
    </w:p>
  </w:endnote>
  <w:endnote w:type="continuationSeparator" w:id="0">
    <w:p w:rsidR="00441B9F" w:rsidP="00746110" w:rsidRDefault="00441B9F" w14:paraId="37E40551" w14:textId="77777777">
      <w:r>
        <w:continuationSeparator/>
      </w:r>
    </w:p>
  </w:endnote>
  <w:endnote w:type="continuationNotice" w:id="1">
    <w:p w:rsidR="00441B9F" w:rsidP="00746110" w:rsidRDefault="00441B9F" w14:paraId="1B77EF2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B9F" w:rsidP="00746110" w:rsidRDefault="00441B9F" w14:paraId="6680CE8A" w14:textId="77777777">
      <w:r>
        <w:separator/>
      </w:r>
    </w:p>
  </w:footnote>
  <w:footnote w:type="continuationSeparator" w:id="0">
    <w:p w:rsidR="00441B9F" w:rsidP="00746110" w:rsidRDefault="00441B9F" w14:paraId="360F2637" w14:textId="77777777">
      <w:r>
        <w:continuationSeparator/>
      </w:r>
    </w:p>
  </w:footnote>
  <w:footnote w:type="continuationNotice" w:id="1">
    <w:p w:rsidR="00441B9F" w:rsidP="00746110" w:rsidRDefault="00441B9F" w14:paraId="0DA8812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BEE" w:rsidP="00746110" w:rsidRDefault="00DF50E7" w14:paraId="6CF7D8E8" w14:textId="3537C2E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492BEE" w:rsidP="00746110" w:rsidRDefault="00492BEE" w14:paraId="6CF7D8E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BEE" w:rsidP="00746110" w:rsidRDefault="00DF50E7" w14:paraId="6CF7D8EB" w14:textId="14F5C9FC">
    <w:pPr>
      <w:pStyle w:val="Header"/>
    </w:pPr>
    <w:r>
      <w:rPr>
        <w:rStyle w:val="PageNumber"/>
      </w:rPr>
      <w:fldChar w:fldCharType="begin"/>
    </w:r>
    <w:r>
      <w:rPr>
        <w:rStyle w:val="PageNumber"/>
      </w:rPr>
      <w:instrText xml:space="preserve">PAGE  </w:instrText>
    </w:r>
    <w:r>
      <w:rPr>
        <w:rStyle w:val="PageNumber"/>
      </w:rPr>
      <w:fldChar w:fldCharType="separate"/>
    </w:r>
    <w:r w:rsidR="00227B97">
      <w:rPr>
        <w:rStyle w:val="PageNumber"/>
        <w:noProof/>
      </w:rPr>
      <w:t>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erson w15:author="Jonathan Farr"/>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3"/>
  <w:attachedTemplate r:id="rId1"/>
  <w:documentProtection w:formatting="1"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F00"/>
    <w:rsid w:val="000012F2"/>
    <w:rsid w:val="0001652F"/>
    <w:rsid w:val="000432B7"/>
    <w:rsid w:val="000668B2"/>
    <w:rsid w:val="000825B2"/>
    <w:rsid w:val="0009253C"/>
    <w:rsid w:val="000A6C20"/>
    <w:rsid w:val="000C0CED"/>
    <w:rsid w:val="00113EAD"/>
    <w:rsid w:val="00114875"/>
    <w:rsid w:val="00144A07"/>
    <w:rsid w:val="00145CEA"/>
    <w:rsid w:val="00176BF7"/>
    <w:rsid w:val="00185E6E"/>
    <w:rsid w:val="00194885"/>
    <w:rsid w:val="00197EEB"/>
    <w:rsid w:val="001D0332"/>
    <w:rsid w:val="00222D82"/>
    <w:rsid w:val="0022475C"/>
    <w:rsid w:val="00227B97"/>
    <w:rsid w:val="00227D27"/>
    <w:rsid w:val="00242209"/>
    <w:rsid w:val="002438B6"/>
    <w:rsid w:val="0025783F"/>
    <w:rsid w:val="002836A5"/>
    <w:rsid w:val="00293D8A"/>
    <w:rsid w:val="00296EF0"/>
    <w:rsid w:val="002A4ADC"/>
    <w:rsid w:val="002D1FF8"/>
    <w:rsid w:val="002D5E74"/>
    <w:rsid w:val="002E3752"/>
    <w:rsid w:val="002F390B"/>
    <w:rsid w:val="002F6E35"/>
    <w:rsid w:val="00314F67"/>
    <w:rsid w:val="0031549E"/>
    <w:rsid w:val="00324048"/>
    <w:rsid w:val="00327F8B"/>
    <w:rsid w:val="00337306"/>
    <w:rsid w:val="00350449"/>
    <w:rsid w:val="00355153"/>
    <w:rsid w:val="0036F037"/>
    <w:rsid w:val="00395620"/>
    <w:rsid w:val="003B119C"/>
    <w:rsid w:val="003D053D"/>
    <w:rsid w:val="003D0D4B"/>
    <w:rsid w:val="003E1A9C"/>
    <w:rsid w:val="003F34D8"/>
    <w:rsid w:val="00416CBF"/>
    <w:rsid w:val="004411E7"/>
    <w:rsid w:val="00441B9F"/>
    <w:rsid w:val="00446414"/>
    <w:rsid w:val="0047592F"/>
    <w:rsid w:val="004830A9"/>
    <w:rsid w:val="004904E7"/>
    <w:rsid w:val="004910BC"/>
    <w:rsid w:val="00492BEE"/>
    <w:rsid w:val="004A3DDD"/>
    <w:rsid w:val="004B78BB"/>
    <w:rsid w:val="004C7870"/>
    <w:rsid w:val="004D378F"/>
    <w:rsid w:val="004F5FAD"/>
    <w:rsid w:val="00504970"/>
    <w:rsid w:val="005119CD"/>
    <w:rsid w:val="0051418D"/>
    <w:rsid w:val="00525DB2"/>
    <w:rsid w:val="00533F98"/>
    <w:rsid w:val="0056051F"/>
    <w:rsid w:val="00570DD1"/>
    <w:rsid w:val="005775D3"/>
    <w:rsid w:val="005940CD"/>
    <w:rsid w:val="005B6F00"/>
    <w:rsid w:val="005F3BAF"/>
    <w:rsid w:val="005F5795"/>
    <w:rsid w:val="00627A06"/>
    <w:rsid w:val="00642328"/>
    <w:rsid w:val="00655864"/>
    <w:rsid w:val="00662F18"/>
    <w:rsid w:val="006676B7"/>
    <w:rsid w:val="006A313E"/>
    <w:rsid w:val="006B2E46"/>
    <w:rsid w:val="006B5E80"/>
    <w:rsid w:val="006B7D9D"/>
    <w:rsid w:val="006D4C8A"/>
    <w:rsid w:val="007003F9"/>
    <w:rsid w:val="00704E20"/>
    <w:rsid w:val="007060F7"/>
    <w:rsid w:val="00721EFA"/>
    <w:rsid w:val="00727201"/>
    <w:rsid w:val="00740FDE"/>
    <w:rsid w:val="00746110"/>
    <w:rsid w:val="00755073"/>
    <w:rsid w:val="007633CA"/>
    <w:rsid w:val="007B12A0"/>
    <w:rsid w:val="007D3553"/>
    <w:rsid w:val="007D458E"/>
    <w:rsid w:val="007D6008"/>
    <w:rsid w:val="007E2E30"/>
    <w:rsid w:val="007E774B"/>
    <w:rsid w:val="007F1736"/>
    <w:rsid w:val="00815B5B"/>
    <w:rsid w:val="008313BB"/>
    <w:rsid w:val="00840C1E"/>
    <w:rsid w:val="00850BAC"/>
    <w:rsid w:val="00861FB2"/>
    <w:rsid w:val="0087336C"/>
    <w:rsid w:val="008B3EF2"/>
    <w:rsid w:val="008B5B3A"/>
    <w:rsid w:val="008B7568"/>
    <w:rsid w:val="008C1DCC"/>
    <w:rsid w:val="008D7DAE"/>
    <w:rsid w:val="008E0A21"/>
    <w:rsid w:val="008F1F6C"/>
    <w:rsid w:val="009277C6"/>
    <w:rsid w:val="00941279"/>
    <w:rsid w:val="00942143"/>
    <w:rsid w:val="00942996"/>
    <w:rsid w:val="00945542"/>
    <w:rsid w:val="00960DF7"/>
    <w:rsid w:val="00961858"/>
    <w:rsid w:val="00967E25"/>
    <w:rsid w:val="00976431"/>
    <w:rsid w:val="0098157D"/>
    <w:rsid w:val="009B3766"/>
    <w:rsid w:val="009D5B5B"/>
    <w:rsid w:val="009E1076"/>
    <w:rsid w:val="009E4F63"/>
    <w:rsid w:val="009F7992"/>
    <w:rsid w:val="00A01A04"/>
    <w:rsid w:val="00A2001A"/>
    <w:rsid w:val="00A202F5"/>
    <w:rsid w:val="00A23E0D"/>
    <w:rsid w:val="00A33A1E"/>
    <w:rsid w:val="00A375AA"/>
    <w:rsid w:val="00A62A68"/>
    <w:rsid w:val="00A766CD"/>
    <w:rsid w:val="00A844A0"/>
    <w:rsid w:val="00A86605"/>
    <w:rsid w:val="00A91B9C"/>
    <w:rsid w:val="00AA269D"/>
    <w:rsid w:val="00AD5CCB"/>
    <w:rsid w:val="00AE0071"/>
    <w:rsid w:val="00AE4352"/>
    <w:rsid w:val="00AF137F"/>
    <w:rsid w:val="00B11BBE"/>
    <w:rsid w:val="00B547B5"/>
    <w:rsid w:val="00B71B4B"/>
    <w:rsid w:val="00B85505"/>
    <w:rsid w:val="00B8617C"/>
    <w:rsid w:val="00B874B2"/>
    <w:rsid w:val="00B922C1"/>
    <w:rsid w:val="00BB55BC"/>
    <w:rsid w:val="00BB76E4"/>
    <w:rsid w:val="00BC076F"/>
    <w:rsid w:val="00BC6E31"/>
    <w:rsid w:val="00BD7427"/>
    <w:rsid w:val="00C14591"/>
    <w:rsid w:val="00C430E9"/>
    <w:rsid w:val="00C44352"/>
    <w:rsid w:val="00C462AA"/>
    <w:rsid w:val="00C516D7"/>
    <w:rsid w:val="00C64924"/>
    <w:rsid w:val="00C74593"/>
    <w:rsid w:val="00C74FC5"/>
    <w:rsid w:val="00C85CB4"/>
    <w:rsid w:val="00CE0CD6"/>
    <w:rsid w:val="00CE149E"/>
    <w:rsid w:val="00D03BBE"/>
    <w:rsid w:val="00D110CF"/>
    <w:rsid w:val="00D17F44"/>
    <w:rsid w:val="00D27F36"/>
    <w:rsid w:val="00D32EEB"/>
    <w:rsid w:val="00D370BC"/>
    <w:rsid w:val="00D50B49"/>
    <w:rsid w:val="00D67DC9"/>
    <w:rsid w:val="00D727A6"/>
    <w:rsid w:val="00D75C45"/>
    <w:rsid w:val="00D96BFB"/>
    <w:rsid w:val="00DC6AFF"/>
    <w:rsid w:val="00DD310B"/>
    <w:rsid w:val="00DD4180"/>
    <w:rsid w:val="00DF0FE9"/>
    <w:rsid w:val="00DF22EA"/>
    <w:rsid w:val="00DF50E7"/>
    <w:rsid w:val="00E26A14"/>
    <w:rsid w:val="00E336E4"/>
    <w:rsid w:val="00E40BF0"/>
    <w:rsid w:val="00E8496E"/>
    <w:rsid w:val="00E94155"/>
    <w:rsid w:val="00F0041A"/>
    <w:rsid w:val="00F05F2A"/>
    <w:rsid w:val="00F120B8"/>
    <w:rsid w:val="00F33AF9"/>
    <w:rsid w:val="00F472B4"/>
    <w:rsid w:val="00F53AFF"/>
    <w:rsid w:val="00F7706E"/>
    <w:rsid w:val="00FA4A8F"/>
    <w:rsid w:val="00FA72E4"/>
    <w:rsid w:val="00FB3841"/>
    <w:rsid w:val="00FB7EFA"/>
    <w:rsid w:val="00FD5CC3"/>
    <w:rsid w:val="00FF7E79"/>
    <w:rsid w:val="1713F2A9"/>
    <w:rsid w:val="329A20AB"/>
    <w:rsid w:val="3C345BA1"/>
    <w:rsid w:val="401B05B7"/>
    <w:rsid w:val="4D2E2AE4"/>
    <w:rsid w:val="5D6FC42C"/>
    <w:rsid w:val="685C6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7D889"/>
  <w15:docId w15:val="{C12275FE-C619-4FE9-85A2-E469207E42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Text Body"/>
    <w:qFormat/>
    <w:rsid w:val="00746110"/>
    <w:pPr>
      <w:spacing w:after="360" w:line="360" w:lineRule="auto"/>
    </w:pPr>
    <w:rPr>
      <w:rFonts w:ascii="Arial" w:hAnsi="Arial" w:eastAsia="PMingLiU" w:cs="Times New Roman"/>
      <w:sz w:val="24"/>
      <w:szCs w:val="24"/>
      <w:lang w:val="en-CA" w:eastAsia="en-CA"/>
    </w:rPr>
  </w:style>
  <w:style w:type="paragraph" w:styleId="Heading1">
    <w:name w:val="heading 1"/>
    <w:aliases w:val="Section Heading"/>
    <w:basedOn w:val="Normal"/>
    <w:next w:val="Normal"/>
    <w:link w:val="Heading1Char"/>
    <w:uiPriority w:val="9"/>
    <w:qFormat/>
    <w:rsid w:val="009D5B5B"/>
    <w:pPr>
      <w:keepNext/>
      <w:keepLines/>
      <w:spacing w:before="360" w:after="120"/>
      <w:outlineLvl w:val="0"/>
    </w:pPr>
    <w:rPr>
      <w:rFonts w:eastAsiaTheme="majorEastAsia" w:cstheme="majorBidi"/>
      <w:b/>
      <w:szCs w:val="32"/>
    </w:rPr>
  </w:style>
  <w:style w:type="paragraph" w:styleId="Heading2">
    <w:name w:val="heading 2"/>
    <w:aliases w:val="Title Page Text"/>
    <w:basedOn w:val="Normal"/>
    <w:next w:val="Normal"/>
    <w:link w:val="Heading2Char"/>
    <w:uiPriority w:val="9"/>
    <w:unhideWhenUsed/>
    <w:rsid w:val="007D3553"/>
    <w:pPr>
      <w:spacing w:after="120"/>
      <w:jc w:val="center"/>
      <w:outlineLvl w:val="1"/>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FB3841"/>
    <w:pPr>
      <w:jc w:val="center"/>
    </w:pPr>
    <w:rPr>
      <w:b/>
      <w:bCs/>
      <w:sz w:val="28"/>
      <w:lang w:val="en-US"/>
    </w:rPr>
  </w:style>
  <w:style w:type="character" w:styleId="BodyTextChar" w:customStyle="1">
    <w:name w:val="Body Text Char"/>
    <w:basedOn w:val="DefaultParagraphFont"/>
    <w:link w:val="BodyText"/>
    <w:rsid w:val="00FB3841"/>
    <w:rPr>
      <w:rFonts w:ascii="Times New Roman" w:hAnsi="Times New Roman" w:eastAsia="PMingLiU" w:cs="Times New Roman"/>
      <w:b/>
      <w:bCs/>
      <w:sz w:val="28"/>
      <w:szCs w:val="24"/>
    </w:rPr>
  </w:style>
  <w:style w:type="paragraph" w:styleId="Header">
    <w:name w:val="header"/>
    <w:basedOn w:val="Normal"/>
    <w:link w:val="HeaderChar"/>
    <w:rsid w:val="00FB3841"/>
    <w:pPr>
      <w:tabs>
        <w:tab w:val="center" w:pos="4320"/>
        <w:tab w:val="right" w:pos="8640"/>
      </w:tabs>
    </w:pPr>
    <w:rPr>
      <w:lang w:eastAsia="x-none"/>
    </w:rPr>
  </w:style>
  <w:style w:type="character" w:styleId="HeaderChar" w:customStyle="1">
    <w:name w:val="Header Char"/>
    <w:basedOn w:val="DefaultParagraphFont"/>
    <w:link w:val="Header"/>
    <w:rsid w:val="00FB3841"/>
    <w:rPr>
      <w:rFonts w:ascii="Times New Roman" w:hAnsi="Times New Roman" w:eastAsia="PMingLiU" w:cs="Times New Roman"/>
      <w:sz w:val="24"/>
      <w:szCs w:val="24"/>
      <w:lang w:val="en-CA" w:eastAsia="x-none"/>
    </w:rPr>
  </w:style>
  <w:style w:type="character" w:styleId="PageNumber">
    <w:name w:val="page number"/>
    <w:basedOn w:val="DefaultParagraphFont"/>
    <w:rsid w:val="00FB3841"/>
  </w:style>
  <w:style w:type="paragraph" w:styleId="Title">
    <w:name w:val="Title"/>
    <w:basedOn w:val="Normal"/>
    <w:next w:val="Normal"/>
    <w:link w:val="TitleChar"/>
    <w:uiPriority w:val="10"/>
    <w:qFormat/>
    <w:rsid w:val="00FB3841"/>
    <w:pPr>
      <w:spacing w:after="240"/>
      <w:contextualSpacing/>
      <w:jc w:val="center"/>
    </w:pPr>
    <w:rPr>
      <w:rFonts w:eastAsiaTheme="majorEastAsia" w:cstheme="majorBidi"/>
      <w:b/>
      <w:spacing w:val="-10"/>
      <w:kern w:val="28"/>
      <w:szCs w:val="56"/>
    </w:rPr>
  </w:style>
  <w:style w:type="character" w:styleId="TitleChar" w:customStyle="1">
    <w:name w:val="Title Char"/>
    <w:basedOn w:val="DefaultParagraphFont"/>
    <w:link w:val="Title"/>
    <w:uiPriority w:val="10"/>
    <w:rsid w:val="00FB3841"/>
    <w:rPr>
      <w:rFonts w:ascii="Arial" w:hAnsi="Arial" w:eastAsiaTheme="majorEastAsia" w:cstheme="majorBidi"/>
      <w:b/>
      <w:spacing w:val="-10"/>
      <w:kern w:val="28"/>
      <w:sz w:val="24"/>
      <w:szCs w:val="56"/>
      <w:lang w:val="en-CA"/>
    </w:rPr>
  </w:style>
  <w:style w:type="character" w:styleId="Heading1Char" w:customStyle="1">
    <w:name w:val="Heading 1 Char"/>
    <w:aliases w:val="Section Heading Char"/>
    <w:basedOn w:val="DefaultParagraphFont"/>
    <w:link w:val="Heading1"/>
    <w:uiPriority w:val="9"/>
    <w:rsid w:val="009D5B5B"/>
    <w:rPr>
      <w:rFonts w:ascii="Arial" w:hAnsi="Arial" w:eastAsiaTheme="majorEastAsia" w:cstheme="majorBidi"/>
      <w:b/>
      <w:sz w:val="24"/>
      <w:szCs w:val="32"/>
      <w:lang w:val="en-CA"/>
    </w:rPr>
  </w:style>
  <w:style w:type="paragraph" w:styleId="NoSpacing">
    <w:name w:val="No Spacing"/>
    <w:aliases w:val="Single Spaced"/>
    <w:link w:val="NoSpacingChar"/>
    <w:uiPriority w:val="1"/>
    <w:qFormat/>
    <w:rsid w:val="00A2001A"/>
    <w:pPr>
      <w:spacing w:before="120" w:after="360" w:line="240" w:lineRule="auto"/>
    </w:pPr>
    <w:rPr>
      <w:rFonts w:ascii="Arial" w:hAnsi="Arial" w:eastAsia="PMingLiU" w:cs="Times New Roman"/>
      <w:sz w:val="24"/>
      <w:szCs w:val="24"/>
      <w:lang w:val="en-CA"/>
    </w:rPr>
  </w:style>
  <w:style w:type="paragraph" w:styleId="References" w:customStyle="1">
    <w:name w:val="References"/>
    <w:basedOn w:val="NoSpacing"/>
    <w:link w:val="ReferencesChar"/>
    <w:qFormat/>
    <w:rsid w:val="00337306"/>
    <w:pPr>
      <w:spacing w:after="120"/>
      <w:ind w:left="720" w:hanging="720"/>
    </w:pPr>
  </w:style>
  <w:style w:type="character" w:styleId="NoSpacingChar" w:customStyle="1">
    <w:name w:val="No Spacing Char"/>
    <w:aliases w:val="Single Spaced Char"/>
    <w:basedOn w:val="DefaultParagraphFont"/>
    <w:link w:val="NoSpacing"/>
    <w:uiPriority w:val="1"/>
    <w:rsid w:val="00A2001A"/>
    <w:rPr>
      <w:rFonts w:ascii="Arial" w:hAnsi="Arial" w:eastAsia="PMingLiU" w:cs="Times New Roman"/>
      <w:sz w:val="24"/>
      <w:szCs w:val="24"/>
      <w:lang w:val="en-CA"/>
    </w:rPr>
  </w:style>
  <w:style w:type="character" w:styleId="ReferencesChar" w:customStyle="1">
    <w:name w:val="References Char"/>
    <w:basedOn w:val="NoSpacingChar"/>
    <w:link w:val="References"/>
    <w:rsid w:val="00337306"/>
    <w:rPr>
      <w:rFonts w:ascii="Arial" w:hAnsi="Arial" w:eastAsia="PMingLiU" w:cs="Times New Roman"/>
      <w:sz w:val="24"/>
      <w:szCs w:val="24"/>
      <w:lang w:val="en-CA"/>
    </w:rPr>
  </w:style>
  <w:style w:type="character" w:styleId="Heading2Char" w:customStyle="1">
    <w:name w:val="Heading 2 Char"/>
    <w:aliases w:val="Title Page Text Char"/>
    <w:basedOn w:val="DefaultParagraphFont"/>
    <w:link w:val="Heading2"/>
    <w:uiPriority w:val="9"/>
    <w:rsid w:val="000012F2"/>
    <w:rPr>
      <w:rFonts w:ascii="Arial" w:hAnsi="Arial" w:eastAsia="PMingLiU" w:cs="Times New Roman"/>
      <w:sz w:val="24"/>
      <w:szCs w:val="24"/>
      <w:lang w:val="en-CA"/>
    </w:rPr>
  </w:style>
  <w:style w:type="character" w:styleId="PlaceholderText">
    <w:name w:val="Placeholder Text"/>
    <w:basedOn w:val="DefaultParagraphFont"/>
    <w:uiPriority w:val="99"/>
    <w:semiHidden/>
    <w:rsid w:val="007D3553"/>
    <w:rPr>
      <w:color w:val="808080"/>
    </w:rPr>
  </w:style>
  <w:style w:type="paragraph" w:styleId="Centred" w:customStyle="1">
    <w:name w:val="Centred"/>
    <w:basedOn w:val="Normal"/>
    <w:link w:val="CentredChar"/>
    <w:qFormat/>
    <w:rsid w:val="000012F2"/>
    <w:pPr>
      <w:spacing w:after="120" w:line="240" w:lineRule="auto"/>
      <w:jc w:val="center"/>
    </w:pPr>
  </w:style>
  <w:style w:type="character" w:styleId="CentredChar" w:customStyle="1">
    <w:name w:val="Centred Char"/>
    <w:basedOn w:val="DefaultParagraphFont"/>
    <w:link w:val="Centred"/>
    <w:rsid w:val="000012F2"/>
    <w:rPr>
      <w:rFonts w:ascii="Arial" w:hAnsi="Arial" w:eastAsia="PMingLiU" w:cs="Times New Roman"/>
      <w:sz w:val="24"/>
      <w:szCs w:val="24"/>
      <w:lang w:val="en-CA"/>
    </w:rPr>
  </w:style>
  <w:style w:type="character" w:styleId="CommentReference">
    <w:name w:val="annotation reference"/>
    <w:basedOn w:val="DefaultParagraphFont"/>
    <w:uiPriority w:val="99"/>
    <w:semiHidden/>
    <w:unhideWhenUsed/>
    <w:rsid w:val="00F472B4"/>
    <w:rPr>
      <w:sz w:val="16"/>
      <w:szCs w:val="16"/>
    </w:rPr>
  </w:style>
  <w:style w:type="paragraph" w:styleId="CommentText">
    <w:name w:val="annotation text"/>
    <w:basedOn w:val="Normal"/>
    <w:link w:val="CommentTextChar"/>
    <w:uiPriority w:val="99"/>
    <w:unhideWhenUsed/>
    <w:rsid w:val="00F472B4"/>
    <w:pPr>
      <w:spacing w:after="160" w:line="240" w:lineRule="auto"/>
    </w:pPr>
    <w:rPr>
      <w:rFonts w:asciiTheme="minorHAnsi" w:hAnsiTheme="minorHAnsi" w:eastAsiaTheme="minorHAnsi" w:cstheme="minorBidi"/>
      <w:sz w:val="20"/>
      <w:szCs w:val="20"/>
      <w:lang w:val="en-US"/>
    </w:rPr>
  </w:style>
  <w:style w:type="character" w:styleId="CommentTextChar" w:customStyle="1">
    <w:name w:val="Comment Text Char"/>
    <w:basedOn w:val="DefaultParagraphFont"/>
    <w:link w:val="CommentText"/>
    <w:uiPriority w:val="99"/>
    <w:rsid w:val="00F472B4"/>
    <w:rPr>
      <w:sz w:val="20"/>
      <w:szCs w:val="20"/>
    </w:rPr>
  </w:style>
  <w:style w:type="paragraph" w:styleId="paragraph" w:customStyle="1">
    <w:name w:val="paragraph"/>
    <w:basedOn w:val="Normal"/>
    <w:rsid w:val="00395620"/>
    <w:pPr>
      <w:spacing w:before="100" w:beforeAutospacing="1" w:after="100" w:afterAutospacing="1" w:line="240" w:lineRule="auto"/>
    </w:pPr>
    <w:rPr>
      <w:rFonts w:ascii="Times New Roman" w:hAnsi="Times New Roman" w:eastAsia="Times New Roman"/>
    </w:rPr>
  </w:style>
  <w:style w:type="character" w:styleId="normaltextrun" w:customStyle="1">
    <w:name w:val="normaltextrun"/>
    <w:basedOn w:val="DefaultParagraphFont"/>
    <w:rsid w:val="00395620"/>
  </w:style>
  <w:style w:type="character" w:styleId="eop" w:customStyle="1">
    <w:name w:val="eop"/>
    <w:basedOn w:val="DefaultParagraphFont"/>
    <w:rsid w:val="00395620"/>
  </w:style>
  <w:style w:type="paragraph" w:styleId="Subheading" w:customStyle="1">
    <w:name w:val="Subheading"/>
    <w:basedOn w:val="Normal"/>
    <w:qFormat/>
    <w:rsid w:val="0051418D"/>
    <w:pPr>
      <w:outlineLvl w:val="1"/>
    </w:pPr>
    <w:rPr>
      <w:u w:val="single"/>
    </w:rPr>
  </w:style>
  <w:style w:type="paragraph" w:styleId="Footer">
    <w:name w:val="footer"/>
    <w:basedOn w:val="Normal"/>
    <w:link w:val="FooterChar"/>
    <w:uiPriority w:val="99"/>
    <w:unhideWhenUsed/>
    <w:rsid w:val="008313BB"/>
    <w:pPr>
      <w:tabs>
        <w:tab w:val="center" w:pos="4513"/>
        <w:tab w:val="right" w:pos="9026"/>
      </w:tabs>
      <w:spacing w:after="0" w:line="240" w:lineRule="auto"/>
    </w:pPr>
  </w:style>
  <w:style w:type="character" w:styleId="FooterChar" w:customStyle="1">
    <w:name w:val="Footer Char"/>
    <w:basedOn w:val="DefaultParagraphFont"/>
    <w:link w:val="Footer"/>
    <w:uiPriority w:val="99"/>
    <w:rsid w:val="008313BB"/>
    <w:rPr>
      <w:rFonts w:ascii="Arial" w:hAnsi="Arial" w:eastAsia="PMingLiU" w:cs="Times New Roman"/>
      <w:sz w:val="24"/>
      <w:szCs w:val="24"/>
      <w:lang w:val="en-CA"/>
    </w:rPr>
  </w:style>
  <w:style w:type="paragraph" w:styleId="CommentSubject">
    <w:name w:val="annotation subject"/>
    <w:basedOn w:val="CommentText"/>
    <w:next w:val="CommentText"/>
    <w:link w:val="CommentSubjectChar"/>
    <w:uiPriority w:val="99"/>
    <w:semiHidden/>
    <w:unhideWhenUsed/>
    <w:rsid w:val="00662F18"/>
    <w:pPr>
      <w:spacing w:after="360"/>
    </w:pPr>
    <w:rPr>
      <w:rFonts w:ascii="Arial" w:hAnsi="Arial" w:eastAsia="PMingLiU" w:cs="Times New Roman"/>
      <w:b/>
      <w:bCs/>
      <w:lang w:val="en-CA"/>
    </w:rPr>
  </w:style>
  <w:style w:type="character" w:styleId="CommentSubjectChar" w:customStyle="1">
    <w:name w:val="Comment Subject Char"/>
    <w:basedOn w:val="CommentTextChar"/>
    <w:link w:val="CommentSubject"/>
    <w:uiPriority w:val="99"/>
    <w:semiHidden/>
    <w:rsid w:val="00662F18"/>
    <w:rPr>
      <w:rFonts w:ascii="Arial" w:hAnsi="Arial" w:eastAsia="PMingLiU" w:cs="Times New Roman"/>
      <w:b/>
      <w:bCs/>
      <w:sz w:val="20"/>
      <w:szCs w:val="20"/>
      <w:lang w:val="en-CA"/>
    </w:rPr>
  </w:style>
  <w:style w:type="paragraph" w:styleId="Revision">
    <w:name w:val="Revision"/>
    <w:hidden/>
    <w:uiPriority w:val="99"/>
    <w:semiHidden/>
    <w:rsid w:val="0001652F"/>
    <w:pPr>
      <w:spacing w:after="0" w:line="240" w:lineRule="auto"/>
    </w:pPr>
    <w:rPr>
      <w:rFonts w:ascii="Arial" w:hAnsi="Arial" w:eastAsia="PMingLiU"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rary\AppData\Local\Temp\UP_Report_Template_V1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508317A4FA48C693D56C16A5EF806F"/>
        <w:category>
          <w:name w:val="General"/>
          <w:gallery w:val="placeholder"/>
        </w:category>
        <w:types>
          <w:type w:val="bbPlcHdr"/>
        </w:types>
        <w:behaviors>
          <w:behavior w:val="content"/>
        </w:behaviors>
        <w:guid w:val="{86A3D29C-DF73-4203-B651-84381F6ED722}"/>
      </w:docPartPr>
      <w:docPartBody>
        <w:p w:rsidR="00F6763F" w:rsidRDefault="006276C4">
          <w:pPr>
            <w:pStyle w:val="00508317A4FA48C693D56C16A5EF806F"/>
          </w:pPr>
          <w:r w:rsidRPr="004A3DDD">
            <w:rPr>
              <w:color w:val="808080" w:themeColor="background1" w:themeShade="80"/>
            </w:rPr>
            <w:t>Student Name(s)</w:t>
          </w:r>
        </w:p>
      </w:docPartBody>
    </w:docPart>
    <w:docPart>
      <w:docPartPr>
        <w:name w:val="356A2D9C3E3E4992B6B7DE95D4360793"/>
        <w:category>
          <w:name w:val="General"/>
          <w:gallery w:val="placeholder"/>
        </w:category>
        <w:types>
          <w:type w:val="bbPlcHdr"/>
        </w:types>
        <w:behaviors>
          <w:behavior w:val="content"/>
        </w:behaviors>
        <w:guid w:val="{6ADFBB00-BDD6-489C-8FF6-C8746F099B01}"/>
      </w:docPartPr>
      <w:docPartBody>
        <w:p w:rsidR="00F6763F" w:rsidRDefault="006276C4">
          <w:pPr>
            <w:pStyle w:val="356A2D9C3E3E4992B6B7DE95D4360793"/>
          </w:pPr>
          <w:r w:rsidRPr="004A3DDD">
            <w:rPr>
              <w:caps/>
              <w:color w:val="808080" w:themeColor="background1" w:themeShade="80"/>
            </w:rPr>
            <w:t>Course name</w:t>
          </w:r>
        </w:p>
      </w:docPartBody>
    </w:docPart>
    <w:docPart>
      <w:docPartPr>
        <w:name w:val="ED14F26A8A5D41E7A0BFAE56C2FAFFAE"/>
        <w:category>
          <w:name w:val="General"/>
          <w:gallery w:val="placeholder"/>
        </w:category>
        <w:types>
          <w:type w:val="bbPlcHdr"/>
        </w:types>
        <w:behaviors>
          <w:behavior w:val="content"/>
        </w:behaviors>
        <w:guid w:val="{E767A85C-B566-4E1C-9441-35B0434FA2CE}"/>
      </w:docPartPr>
      <w:docPartBody>
        <w:p w:rsidR="00F6763F" w:rsidRDefault="006276C4">
          <w:pPr>
            <w:pStyle w:val="ED14F26A8A5D41E7A0BFAE56C2FAFFAE"/>
          </w:pPr>
          <w:r w:rsidRPr="004A3DDD">
            <w:rPr>
              <w:color w:val="808080" w:themeColor="background1" w:themeShade="80"/>
            </w:rPr>
            <w:t>Instructor(s) Names(s)</w:t>
          </w:r>
        </w:p>
      </w:docPartBody>
    </w:docPart>
    <w:docPart>
      <w:docPartPr>
        <w:name w:val="E112DDE257824DD0B0A1757B1816A915"/>
        <w:category>
          <w:name w:val="General"/>
          <w:gallery w:val="placeholder"/>
        </w:category>
        <w:types>
          <w:type w:val="bbPlcHdr"/>
        </w:types>
        <w:behaviors>
          <w:behavior w:val="content"/>
        </w:behaviors>
        <w:guid w:val="{D1D49223-0D00-4B34-BCCB-26A521F1CAF8}"/>
      </w:docPartPr>
      <w:docPartBody>
        <w:p w:rsidR="00F6763F" w:rsidRDefault="006276C4">
          <w:pPr>
            <w:pStyle w:val="E112DDE257824DD0B0A1757B1816A915"/>
          </w:pPr>
          <w:r w:rsidRPr="000012F2">
            <w:t>Teaching Assistant Name</w:t>
          </w:r>
        </w:p>
      </w:docPartBody>
    </w:docPart>
    <w:docPart>
      <w:docPartPr>
        <w:name w:val="DB7DD88FB28148F3B6E0793A9F40E399"/>
        <w:category>
          <w:name w:val="General"/>
          <w:gallery w:val="placeholder"/>
        </w:category>
        <w:types>
          <w:type w:val="bbPlcHdr"/>
        </w:types>
        <w:behaviors>
          <w:behavior w:val="content"/>
        </w:behaviors>
        <w:guid w:val="{57CC0FDC-D20B-410A-834A-D05A9361E66C}"/>
      </w:docPartPr>
      <w:docPartBody>
        <w:p w:rsidR="00F6763F" w:rsidRDefault="006276C4">
          <w:pPr>
            <w:pStyle w:val="DB7DD88FB28148F3B6E0793A9F40E399"/>
          </w:pPr>
          <w:r w:rsidRPr="004A3DDD">
            <w:rPr>
              <w:color w:val="808080" w:themeColor="background1" w:themeShade="80"/>
            </w:rPr>
            <w:t>Author, Date MM/YYYY</w:t>
          </w:r>
        </w:p>
      </w:docPartBody>
    </w:docPart>
    <w:docPart>
      <w:docPartPr>
        <w:name w:val="B938F51888A441A38EC85166BE1531C1"/>
        <w:category>
          <w:name w:val="General"/>
          <w:gallery w:val="placeholder"/>
        </w:category>
        <w:types>
          <w:type w:val="bbPlcHdr"/>
        </w:types>
        <w:behaviors>
          <w:behavior w:val="content"/>
        </w:behaviors>
        <w:guid w:val="{48BF098A-9726-47AD-BDD6-5FABBD0A6A7C}"/>
      </w:docPartPr>
      <w:docPartBody>
        <w:p w:rsidR="00F6763F" w:rsidRDefault="006276C4">
          <w:pPr>
            <w:pStyle w:val="B938F51888A441A38EC85166BE1531C1"/>
          </w:pPr>
          <w:r>
            <w:rPr>
              <w:rStyle w:val="PlaceholderText"/>
            </w:rPr>
            <w:t>Author’s home university name</w:t>
          </w:r>
        </w:p>
      </w:docPartBody>
    </w:docPart>
    <w:docPart>
      <w:docPartPr>
        <w:name w:val="326B749DF24B46F8A7F3E9A69A3CB9CD"/>
        <w:category>
          <w:name w:val="General"/>
          <w:gallery w:val="placeholder"/>
        </w:category>
        <w:types>
          <w:type w:val="bbPlcHdr"/>
        </w:types>
        <w:behaviors>
          <w:behavior w:val="content"/>
        </w:behaviors>
        <w:guid w:val="{36EBBBBF-459A-4AE5-87C8-D9D531D655F4}"/>
      </w:docPartPr>
      <w:docPartBody>
        <w:p w:rsidR="00F6763F" w:rsidRDefault="006276C4">
          <w:pPr>
            <w:pStyle w:val="326B749DF24B46F8A7F3E9A69A3CB9CD"/>
          </w:pPr>
          <w:r w:rsidRPr="004A3DDD">
            <w:rPr>
              <w:color w:val="808080" w:themeColor="background1" w:themeShade="80"/>
            </w:rPr>
            <w:t>2nd Author, Date MM/YYYY</w:t>
          </w:r>
        </w:p>
      </w:docPartBody>
    </w:docPart>
    <w:docPart>
      <w:docPartPr>
        <w:name w:val="68701E846B3D489D8DF14EE9EF547530"/>
        <w:category>
          <w:name w:val="General"/>
          <w:gallery w:val="placeholder"/>
        </w:category>
        <w:types>
          <w:type w:val="bbPlcHdr"/>
        </w:types>
        <w:behaviors>
          <w:behavior w:val="content"/>
        </w:behaviors>
        <w:guid w:val="{C48E6EFF-E1C7-4F11-9710-6098771BEA52}"/>
      </w:docPartPr>
      <w:docPartBody>
        <w:p w:rsidR="00F6763F" w:rsidRDefault="006276C4">
          <w:pPr>
            <w:pStyle w:val="68701E846B3D489D8DF14EE9EF547530"/>
          </w:pPr>
          <w:r>
            <w:rPr>
              <w:rStyle w:val="PlaceholderText"/>
            </w:rPr>
            <w:t>Author’s home university name</w:t>
          </w:r>
        </w:p>
      </w:docPartBody>
    </w:docPart>
    <w:docPart>
      <w:docPartPr>
        <w:name w:val="897691CA2DE6054094E6613FF36A1FDC"/>
        <w:category>
          <w:name w:val="General"/>
          <w:gallery w:val="placeholder"/>
        </w:category>
        <w:types>
          <w:type w:val="bbPlcHdr"/>
        </w:types>
        <w:behaviors>
          <w:behavior w:val="content"/>
        </w:behaviors>
        <w:guid w:val="{8958AA0A-F0E1-244D-A793-92DAB91D1612}"/>
      </w:docPartPr>
      <w:docPartBody>
        <w:p w:rsidR="00000000" w:rsidRDefault="006276C4">
          <w:pPr>
            <w:pStyle w:val="897691CA2DE6054094E6613FF36A1FDC"/>
          </w:pPr>
          <w:r>
            <w:rPr>
              <w:rStyle w:val="PlaceholderText"/>
            </w:rPr>
            <w:t>Type project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76C4"/>
    <w:rsid w:val="003B0CA6"/>
    <w:rsid w:val="006276C4"/>
    <w:rsid w:val="008A5926"/>
    <w:rsid w:val="00F11FE7"/>
    <w:rsid w:val="00F6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52CA3EA8B54ACC945BC31894585C8B">
    <w:name w:val="F652CA3EA8B54ACC945BC31894585C8B"/>
  </w:style>
  <w:style w:type="paragraph" w:customStyle="1" w:styleId="00508317A4FA48C693D56C16A5EF806F">
    <w:name w:val="00508317A4FA48C693D56C16A5EF806F"/>
  </w:style>
  <w:style w:type="paragraph" w:customStyle="1" w:styleId="356A2D9C3E3E4992B6B7DE95D4360793">
    <w:name w:val="356A2D9C3E3E4992B6B7DE95D4360793"/>
  </w:style>
  <w:style w:type="paragraph" w:customStyle="1" w:styleId="ED14F26A8A5D41E7A0BFAE56C2FAFFAE">
    <w:name w:val="ED14F26A8A5D41E7A0BFAE56C2FAFFAE"/>
  </w:style>
  <w:style w:type="paragraph" w:customStyle="1" w:styleId="E112DDE257824DD0B0A1757B1816A915">
    <w:name w:val="E112DDE257824DD0B0A1757B1816A915"/>
  </w:style>
  <w:style w:type="paragraph" w:customStyle="1" w:styleId="DB7DD88FB28148F3B6E0793A9F40E399">
    <w:name w:val="DB7DD88FB28148F3B6E0793A9F40E399"/>
  </w:style>
  <w:style w:type="paragraph" w:customStyle="1" w:styleId="B938F51888A441A38EC85166BE1531C1">
    <w:name w:val="B938F51888A441A38EC85166BE1531C1"/>
  </w:style>
  <w:style w:type="paragraph" w:customStyle="1" w:styleId="326B749DF24B46F8A7F3E9A69A3CB9CD">
    <w:name w:val="326B749DF24B46F8A7F3E9A69A3CB9CD"/>
  </w:style>
  <w:style w:type="paragraph" w:customStyle="1" w:styleId="68701E846B3D489D8DF14EE9EF547530">
    <w:name w:val="68701E846B3D489D8DF14EE9EF547530"/>
  </w:style>
  <w:style w:type="paragraph" w:customStyle="1" w:styleId="E348DDB6A9019B4E987DD31E340FB13F">
    <w:name w:val="E348DDB6A9019B4E987DD31E340FB13F"/>
    <w:pPr>
      <w:spacing w:after="0" w:line="240" w:lineRule="auto"/>
    </w:pPr>
    <w:rPr>
      <w:sz w:val="24"/>
      <w:szCs w:val="24"/>
      <w:lang w:val="en-CA"/>
    </w:rPr>
  </w:style>
  <w:style w:type="paragraph" w:customStyle="1" w:styleId="897691CA2DE6054094E6613FF36A1FDC">
    <w:name w:val="897691CA2DE6054094E6613FF36A1FDC"/>
    <w:pPr>
      <w:spacing w:after="0" w:line="240" w:lineRule="auto"/>
    </w:pPr>
    <w:rPr>
      <w:sz w:val="24"/>
      <w:szCs w:val="24"/>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4A29-6FE2-8842-AC98-534117BD1CF9}">
  <ds:schemaRefs>
    <ds:schemaRef ds:uri="http://schemas.openxmlformats.org/officeDocument/2006/bibliography"/>
  </ds:schemaRefs>
</ds:datastoreItem>
</file>

<file path=customXml/itemProps2.xml><?xml version="1.0" encoding="utf-8"?>
<ds:datastoreItem xmlns:ds="http://schemas.openxmlformats.org/officeDocument/2006/customXml" ds:itemID="{BDFB4A29-6FE2-8842-AC98-534117BD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UP_Report_Template_V12-1.dotx</Template>
  <TotalTime>111</TotalTime>
  <Pages>1</Pages>
  <Words>56962</Words>
  <Characters>324686</Characters>
  <Application>Microsoft Office Word</Application>
  <DocSecurity>4</DocSecurity>
  <Lines>2705</Lines>
  <Paragraphs>761</Paragraphs>
  <ScaleCrop>false</ScaleCrop>
  <Company/>
  <LinksUpToDate>false</LinksUpToDate>
  <CharactersWithSpaces>380887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Declan Taylor</cp:lastModifiedBy>
  <cp:revision>146</cp:revision>
  <dcterms:created xsi:type="dcterms:W3CDTF">2017-07-24T16:49:00Z</dcterms:created>
  <dcterms:modified xsi:type="dcterms:W3CDTF">2021-12-15T00:16:00Z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7a542e86-abf5-3439-8000-57e60fe9b40d</vt:lpwstr>
  </property>
  <property fmtid="{D5CDD505-2E9C-101B-9397-08002B2CF9AE}" pid="24" name="Mendeley Citation Style_1">
    <vt:lpwstr>http://www.zotero.org/styles/apa</vt:lpwstr>
  </property>
</Properties>
</file>